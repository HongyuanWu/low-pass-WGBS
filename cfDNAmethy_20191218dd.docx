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3B09B" w14:textId="0E1CC9BF" w:rsidR="00366537" w:rsidRPr="00936ED5" w:rsidRDefault="00366537" w:rsidP="00936ED5">
      <w:pPr>
        <w:spacing w:before="240"/>
        <w:jc w:val="center"/>
        <w:rPr>
          <w:rFonts w:ascii="Arial" w:hAnsi="Arial" w:cs="Arial"/>
          <w:b/>
          <w:color w:val="000000" w:themeColor="text1"/>
          <w:sz w:val="24"/>
        </w:rPr>
      </w:pPr>
      <w:r w:rsidRPr="00936ED5">
        <w:rPr>
          <w:rFonts w:ascii="Arial" w:hAnsi="Arial" w:cs="Arial"/>
          <w:b/>
          <w:color w:val="000000" w:themeColor="text1"/>
          <w:sz w:val="24"/>
        </w:rPr>
        <w:t>Long-region hypo-methylation in HBV integration regions aids non-invasive surveillance to hepatocellular carcinoma by low-pass genome-wide bisulfite sequencing.</w:t>
      </w:r>
    </w:p>
    <w:p w14:paraId="58744771" w14:textId="7F33FE95" w:rsidR="00113F48" w:rsidRPr="00D94D14" w:rsidRDefault="00113F48" w:rsidP="00366537">
      <w:pPr>
        <w:spacing w:before="240"/>
        <w:rPr>
          <w:rFonts w:ascii="Arial" w:hAnsi="Arial" w:cs="Arial"/>
          <w:sz w:val="22"/>
        </w:rPr>
      </w:pPr>
      <w:proofErr w:type="spellStart"/>
      <w:r w:rsidRPr="00D94D14">
        <w:rPr>
          <w:rFonts w:ascii="Arial" w:hAnsi="Arial" w:cs="Arial"/>
          <w:color w:val="000000" w:themeColor="text1"/>
          <w:sz w:val="22"/>
        </w:rPr>
        <w:t>Haikun</w:t>
      </w:r>
      <w:proofErr w:type="spellEnd"/>
      <w:r w:rsidRPr="00D94D14">
        <w:rPr>
          <w:rFonts w:ascii="Arial" w:hAnsi="Arial" w:cs="Arial"/>
          <w:color w:val="000000" w:themeColor="text1"/>
          <w:sz w:val="22"/>
        </w:rPr>
        <w:t xml:space="preserve"> Zhang</w:t>
      </w:r>
      <w:r w:rsidRPr="00D94D14">
        <w:rPr>
          <w:rFonts w:ascii="Arial" w:hAnsi="Arial" w:cs="Arial"/>
          <w:color w:val="000000" w:themeColor="text1"/>
          <w:sz w:val="22"/>
          <w:vertAlign w:val="superscript"/>
        </w:rPr>
        <w:t>1,</w:t>
      </w:r>
      <w:r w:rsidR="00E47D60">
        <w:rPr>
          <w:rFonts w:ascii="Arial" w:hAnsi="Arial" w:cs="Arial" w:hint="eastAsia"/>
          <w:color w:val="000000" w:themeColor="text1"/>
          <w:sz w:val="22"/>
          <w:vertAlign w:val="superscript"/>
        </w:rPr>
        <w:t>8</w:t>
      </w:r>
      <w:r w:rsidRPr="00D94D14">
        <w:rPr>
          <w:rFonts w:ascii="Arial" w:hAnsi="Arial" w:cs="Arial"/>
          <w:color w:val="000000" w:themeColor="text1"/>
          <w:sz w:val="22"/>
          <w:vertAlign w:val="superscript"/>
        </w:rPr>
        <w:t xml:space="preserve">, </w:t>
      </w:r>
      <w:r w:rsidRPr="00D94D14">
        <w:rPr>
          <w:rFonts w:ascii="Arial" w:hAnsi="Arial" w:cs="Arial"/>
          <w:sz w:val="22"/>
          <w:vertAlign w:val="superscript"/>
        </w:rPr>
        <w:t>#</w:t>
      </w:r>
      <w:r w:rsidRPr="00D94D14">
        <w:rPr>
          <w:rFonts w:ascii="Arial" w:hAnsi="Arial" w:cs="Arial"/>
          <w:color w:val="000000" w:themeColor="text1"/>
          <w:sz w:val="22"/>
        </w:rPr>
        <w:t xml:space="preserve">, </w:t>
      </w:r>
      <w:proofErr w:type="spellStart"/>
      <w:r w:rsidRPr="00D94D14">
        <w:rPr>
          <w:rFonts w:ascii="Arial" w:hAnsi="Arial" w:cs="Arial"/>
          <w:color w:val="000000" w:themeColor="text1"/>
          <w:sz w:val="22"/>
        </w:rPr>
        <w:t>Peiling</w:t>
      </w:r>
      <w:proofErr w:type="spellEnd"/>
      <w:r w:rsidRPr="00D94D14">
        <w:rPr>
          <w:rFonts w:ascii="Arial" w:hAnsi="Arial" w:cs="Arial"/>
          <w:color w:val="000000" w:themeColor="text1"/>
          <w:sz w:val="22"/>
        </w:rPr>
        <w:t xml:space="preserve"> Dong</w:t>
      </w:r>
      <w:r w:rsidRPr="00D94D14">
        <w:rPr>
          <w:rFonts w:ascii="Arial" w:hAnsi="Arial" w:cs="Arial"/>
          <w:color w:val="000000" w:themeColor="text1"/>
          <w:sz w:val="22"/>
          <w:vertAlign w:val="superscript"/>
        </w:rPr>
        <w:t xml:space="preserve">2, </w:t>
      </w:r>
      <w:r w:rsidRPr="00D94D14">
        <w:rPr>
          <w:rFonts w:ascii="Arial" w:hAnsi="Arial" w:cs="Arial"/>
          <w:sz w:val="22"/>
          <w:vertAlign w:val="superscript"/>
        </w:rPr>
        <w:t>#</w:t>
      </w:r>
      <w:r w:rsidRPr="00D94D14">
        <w:rPr>
          <w:rFonts w:ascii="Arial" w:hAnsi="Arial" w:cs="Arial"/>
          <w:color w:val="000000" w:themeColor="text1"/>
          <w:sz w:val="22"/>
        </w:rPr>
        <w:t xml:space="preserve">, </w:t>
      </w:r>
      <w:proofErr w:type="spellStart"/>
      <w:r w:rsidRPr="00D94D14">
        <w:rPr>
          <w:rFonts w:ascii="Arial" w:hAnsi="Arial" w:cs="Arial"/>
          <w:sz w:val="22"/>
        </w:rPr>
        <w:t>Shicheng</w:t>
      </w:r>
      <w:proofErr w:type="spellEnd"/>
      <w:r w:rsidRPr="00D94D14">
        <w:rPr>
          <w:rFonts w:ascii="Arial" w:hAnsi="Arial" w:cs="Arial"/>
          <w:sz w:val="22"/>
        </w:rPr>
        <w:t xml:space="preserve"> Guo</w:t>
      </w:r>
      <w:r w:rsidRPr="00D94D14">
        <w:rPr>
          <w:rFonts w:ascii="Arial" w:hAnsi="Arial" w:cs="Arial"/>
          <w:sz w:val="22"/>
          <w:vertAlign w:val="superscript"/>
        </w:rPr>
        <w:t>3</w:t>
      </w:r>
      <w:r w:rsidRPr="00D94D14">
        <w:rPr>
          <w:rFonts w:ascii="Arial" w:hAnsi="Arial" w:cs="Arial"/>
          <w:color w:val="000000" w:themeColor="text1"/>
          <w:sz w:val="22"/>
          <w:vertAlign w:val="superscript"/>
        </w:rPr>
        <w:t xml:space="preserve">, </w:t>
      </w:r>
      <w:r w:rsidRPr="00D94D14">
        <w:rPr>
          <w:rFonts w:ascii="Arial" w:hAnsi="Arial" w:cs="Arial"/>
          <w:sz w:val="22"/>
          <w:vertAlign w:val="superscript"/>
        </w:rPr>
        <w:t>#</w:t>
      </w:r>
      <w:r w:rsidRPr="00D94D14">
        <w:rPr>
          <w:rFonts w:ascii="Arial" w:hAnsi="Arial" w:cs="Arial"/>
          <w:color w:val="000000" w:themeColor="text1"/>
          <w:sz w:val="22"/>
        </w:rPr>
        <w:t xml:space="preserve">, </w:t>
      </w:r>
      <w:proofErr w:type="spellStart"/>
      <w:r w:rsidRPr="00D94D14">
        <w:rPr>
          <w:rFonts w:ascii="Arial" w:hAnsi="Arial" w:cs="Arial"/>
          <w:sz w:val="22"/>
        </w:rPr>
        <w:t>Chengcheng</w:t>
      </w:r>
      <w:proofErr w:type="spellEnd"/>
      <w:r w:rsidRPr="00D94D14">
        <w:rPr>
          <w:rFonts w:ascii="Arial" w:hAnsi="Arial" w:cs="Arial"/>
          <w:sz w:val="22"/>
        </w:rPr>
        <w:t xml:space="preserve"> Tao</w:t>
      </w:r>
      <w:r w:rsidRPr="00D94D14">
        <w:rPr>
          <w:rFonts w:ascii="Arial" w:hAnsi="Arial" w:cs="Arial"/>
          <w:color w:val="000000" w:themeColor="text1"/>
          <w:sz w:val="22"/>
          <w:vertAlign w:val="superscript"/>
        </w:rPr>
        <w:t>1</w:t>
      </w:r>
      <w:r w:rsidRPr="00D94D14">
        <w:rPr>
          <w:rFonts w:ascii="Arial" w:hAnsi="Arial" w:cs="Arial"/>
          <w:sz w:val="22"/>
        </w:rPr>
        <w:t xml:space="preserve">, </w:t>
      </w:r>
      <w:r w:rsidR="00BE1BDF">
        <w:rPr>
          <w:rFonts w:ascii="Arial" w:hAnsi="Arial" w:cs="Arial" w:hint="eastAsia"/>
          <w:sz w:val="22"/>
        </w:rPr>
        <w:t>Wei</w:t>
      </w:r>
      <w:r w:rsidR="00BE1BDF">
        <w:rPr>
          <w:rFonts w:ascii="Arial" w:hAnsi="Arial" w:cs="Arial"/>
          <w:sz w:val="22"/>
        </w:rPr>
        <w:t xml:space="preserve"> Chen</w:t>
      </w:r>
      <w:r w:rsidR="00BE1BDF" w:rsidRPr="00BE1BDF">
        <w:rPr>
          <w:rFonts w:ascii="Arial" w:hAnsi="Arial" w:cs="Arial"/>
          <w:sz w:val="22"/>
          <w:vertAlign w:val="superscript"/>
        </w:rPr>
        <w:t>1,4</w:t>
      </w:r>
      <w:r w:rsidR="00BE1BDF">
        <w:rPr>
          <w:rFonts w:ascii="Arial" w:hAnsi="Arial" w:cs="Arial"/>
          <w:sz w:val="22"/>
        </w:rPr>
        <w:t xml:space="preserve">, </w:t>
      </w:r>
      <w:proofErr w:type="spellStart"/>
      <w:r w:rsidRPr="00D94D14">
        <w:rPr>
          <w:rFonts w:ascii="Arial" w:hAnsi="Arial" w:cs="Arial"/>
          <w:sz w:val="22"/>
        </w:rPr>
        <w:t>Wenmin</w:t>
      </w:r>
      <w:proofErr w:type="spellEnd"/>
      <w:r w:rsidRPr="00D94D14">
        <w:rPr>
          <w:rFonts w:ascii="Arial" w:hAnsi="Arial" w:cs="Arial"/>
          <w:sz w:val="22"/>
        </w:rPr>
        <w:t xml:space="preserve"> Zhao</w:t>
      </w:r>
      <w:r w:rsidRPr="00D94D14">
        <w:rPr>
          <w:rFonts w:ascii="Arial" w:hAnsi="Arial" w:cs="Arial"/>
          <w:sz w:val="22"/>
          <w:vertAlign w:val="superscript"/>
        </w:rPr>
        <w:t>2</w:t>
      </w:r>
      <w:r w:rsidRPr="00D94D14">
        <w:rPr>
          <w:rFonts w:ascii="Arial" w:hAnsi="Arial" w:cs="Arial"/>
          <w:sz w:val="22"/>
        </w:rPr>
        <w:t xml:space="preserve">, </w:t>
      </w:r>
      <w:proofErr w:type="spellStart"/>
      <w:r w:rsidRPr="00D94D14">
        <w:rPr>
          <w:rFonts w:ascii="Arial" w:hAnsi="Arial" w:cs="Arial"/>
          <w:sz w:val="22"/>
        </w:rPr>
        <w:t>Jiakang</w:t>
      </w:r>
      <w:proofErr w:type="spellEnd"/>
      <w:r w:rsidRPr="00D94D14">
        <w:rPr>
          <w:rFonts w:ascii="Arial" w:hAnsi="Arial" w:cs="Arial"/>
          <w:sz w:val="22"/>
        </w:rPr>
        <w:t xml:space="preserve"> </w:t>
      </w:r>
      <w:r w:rsidR="00BE1BDF" w:rsidRPr="00D94D14">
        <w:rPr>
          <w:rFonts w:ascii="Arial" w:hAnsi="Arial" w:cs="Arial"/>
          <w:sz w:val="22"/>
        </w:rPr>
        <w:t>Wang</w:t>
      </w:r>
      <w:r w:rsidR="00BE1BDF">
        <w:rPr>
          <w:rFonts w:ascii="Arial" w:hAnsi="Arial" w:cs="Arial"/>
          <w:color w:val="000000" w:themeColor="text1"/>
          <w:sz w:val="22"/>
          <w:vertAlign w:val="superscript"/>
        </w:rPr>
        <w:t>5</w:t>
      </w:r>
      <w:r w:rsidRPr="00D94D14">
        <w:rPr>
          <w:rFonts w:ascii="Arial" w:hAnsi="Arial" w:cs="Arial"/>
          <w:sz w:val="22"/>
        </w:rPr>
        <w:t xml:space="preserve">, Ramsey </w:t>
      </w:r>
      <w:r w:rsidR="00BE1BDF" w:rsidRPr="00D94D14">
        <w:rPr>
          <w:rFonts w:ascii="Arial" w:hAnsi="Arial" w:cs="Arial"/>
          <w:sz w:val="22"/>
        </w:rPr>
        <w:t>Cheung</w:t>
      </w:r>
      <w:r w:rsidR="00BE1BDF">
        <w:rPr>
          <w:rFonts w:ascii="Arial" w:hAnsi="Arial" w:cs="Arial"/>
          <w:sz w:val="22"/>
          <w:vertAlign w:val="superscript"/>
        </w:rPr>
        <w:t>6</w:t>
      </w:r>
      <w:r w:rsidRPr="00D94D14">
        <w:rPr>
          <w:rFonts w:ascii="Arial" w:hAnsi="Arial" w:cs="Arial"/>
          <w:sz w:val="22"/>
        </w:rPr>
        <w:t xml:space="preserve">, </w:t>
      </w:r>
      <w:r w:rsidR="00794738" w:rsidRPr="00D94D14">
        <w:rPr>
          <w:rFonts w:ascii="Arial" w:hAnsi="Arial" w:cs="Arial"/>
          <w:color w:val="000000" w:themeColor="text1"/>
          <w:sz w:val="22"/>
        </w:rPr>
        <w:t xml:space="preserve">Augusto </w:t>
      </w:r>
      <w:r w:rsidR="00BE1BDF" w:rsidRPr="00D94D14">
        <w:rPr>
          <w:rFonts w:ascii="Arial" w:hAnsi="Arial" w:cs="Arial"/>
          <w:color w:val="000000" w:themeColor="text1"/>
          <w:sz w:val="22"/>
        </w:rPr>
        <w:t>Villa</w:t>
      </w:r>
      <w:r w:rsidR="00BE1BDF" w:rsidRPr="00D06A8A">
        <w:rPr>
          <w:rFonts w:ascii="Arial" w:hAnsi="Arial" w:cs="Arial"/>
          <w:color w:val="000000" w:themeColor="text1"/>
          <w:sz w:val="22"/>
        </w:rPr>
        <w:t>nueva</w:t>
      </w:r>
      <w:r w:rsidR="00BE1BDF">
        <w:rPr>
          <w:rFonts w:ascii="Arial" w:hAnsi="Arial" w:cs="Arial"/>
          <w:color w:val="000000" w:themeColor="text1"/>
          <w:sz w:val="22"/>
          <w:vertAlign w:val="superscript"/>
        </w:rPr>
        <w:t>7</w:t>
      </w:r>
      <w:r w:rsidR="00794738" w:rsidRPr="00D06A8A">
        <w:rPr>
          <w:rFonts w:ascii="Arial" w:hAnsi="Arial" w:cs="Arial"/>
          <w:color w:val="000000" w:themeColor="text1"/>
          <w:sz w:val="22"/>
        </w:rPr>
        <w:t>,</w:t>
      </w:r>
      <w:r w:rsidR="00975F93" w:rsidRPr="00D06A8A">
        <w:rPr>
          <w:rFonts w:ascii="Arial" w:hAnsi="Arial" w:cs="Arial"/>
          <w:color w:val="000000" w:themeColor="text1"/>
          <w:sz w:val="22"/>
        </w:rPr>
        <w:t xml:space="preserve"> </w:t>
      </w:r>
      <w:r w:rsidR="00975F93" w:rsidRPr="001D228A">
        <w:rPr>
          <w:rFonts w:ascii="Arial" w:hAnsi="Arial" w:cs="Arial"/>
          <w:color w:val="000000" w:themeColor="text1"/>
          <w:sz w:val="22"/>
        </w:rPr>
        <w:t>Jian Fan</w:t>
      </w:r>
      <w:r w:rsidR="00975F93" w:rsidRPr="001D228A">
        <w:rPr>
          <w:rFonts w:ascii="Arial" w:hAnsi="Arial" w:cs="Arial"/>
          <w:color w:val="000000" w:themeColor="text1"/>
          <w:sz w:val="22"/>
          <w:vertAlign w:val="superscript"/>
        </w:rPr>
        <w:t>1,</w:t>
      </w:r>
      <w:r w:rsidR="00BE1BDF">
        <w:rPr>
          <w:rFonts w:ascii="Arial" w:hAnsi="Arial" w:cs="Arial"/>
          <w:color w:val="000000" w:themeColor="text1"/>
          <w:sz w:val="22"/>
          <w:vertAlign w:val="superscript"/>
        </w:rPr>
        <w:t>9</w:t>
      </w:r>
      <w:r w:rsidR="00975F93" w:rsidRPr="001D228A">
        <w:rPr>
          <w:rFonts w:ascii="Arial" w:hAnsi="Arial" w:cs="Arial"/>
          <w:color w:val="000000" w:themeColor="text1"/>
          <w:sz w:val="22"/>
        </w:rPr>
        <w:t>,</w:t>
      </w:r>
      <w:r w:rsidR="00794738" w:rsidRPr="00D06A8A">
        <w:rPr>
          <w:rFonts w:ascii="Arial" w:hAnsi="Arial" w:cs="Arial"/>
          <w:color w:val="000000" w:themeColor="text1"/>
          <w:sz w:val="22"/>
        </w:rPr>
        <w:t xml:space="preserve"> </w:t>
      </w:r>
      <w:proofErr w:type="spellStart"/>
      <w:r w:rsidRPr="00D06A8A">
        <w:rPr>
          <w:rFonts w:ascii="Arial" w:hAnsi="Arial" w:cs="Arial"/>
          <w:color w:val="000000" w:themeColor="text1"/>
          <w:sz w:val="22"/>
        </w:rPr>
        <w:t>Huiguo</w:t>
      </w:r>
      <w:proofErr w:type="spellEnd"/>
      <w:r w:rsidRPr="00D06A8A">
        <w:rPr>
          <w:rFonts w:ascii="Arial" w:hAnsi="Arial" w:cs="Arial"/>
          <w:color w:val="000000" w:themeColor="text1"/>
          <w:sz w:val="22"/>
        </w:rPr>
        <w:t xml:space="preserve"> </w:t>
      </w:r>
      <w:r w:rsidRPr="00D94D14">
        <w:rPr>
          <w:rFonts w:ascii="Arial" w:hAnsi="Arial" w:cs="Arial"/>
          <w:sz w:val="22"/>
        </w:rPr>
        <w:t>Ding</w:t>
      </w:r>
      <w:r w:rsidRPr="00D94D14">
        <w:rPr>
          <w:rFonts w:ascii="Arial" w:hAnsi="Arial" w:cs="Arial"/>
          <w:sz w:val="22"/>
          <w:vertAlign w:val="superscript"/>
        </w:rPr>
        <w:t>2</w:t>
      </w:r>
      <w:r w:rsidRPr="00D94D14">
        <w:rPr>
          <w:rFonts w:ascii="Arial" w:hAnsi="Arial" w:cs="Arial"/>
          <w:sz w:val="22"/>
        </w:rPr>
        <w:t>, Steven J. Schrodi</w:t>
      </w:r>
      <w:r w:rsidRPr="00D94D14">
        <w:rPr>
          <w:rFonts w:ascii="Arial" w:hAnsi="Arial" w:cs="Arial"/>
          <w:sz w:val="22"/>
          <w:vertAlign w:val="superscript"/>
        </w:rPr>
        <w:t>3,</w:t>
      </w:r>
      <w:proofErr w:type="gramStart"/>
      <w:r w:rsidR="00BE1BDF">
        <w:rPr>
          <w:rFonts w:ascii="Arial" w:hAnsi="Arial" w:cs="Arial"/>
          <w:sz w:val="22"/>
          <w:vertAlign w:val="superscript"/>
        </w:rPr>
        <w:t>8</w:t>
      </w:r>
      <w:r w:rsidRPr="00D94D14">
        <w:rPr>
          <w:rFonts w:ascii="Arial" w:hAnsi="Arial" w:cs="Arial"/>
          <w:sz w:val="22"/>
          <w:vertAlign w:val="superscript"/>
        </w:rPr>
        <w:t>,</w:t>
      </w:r>
      <w:r w:rsidRPr="00D94D14">
        <w:rPr>
          <w:rFonts w:ascii="Arial" w:hAnsi="Arial" w:cs="Arial"/>
          <w:color w:val="000000" w:themeColor="text1"/>
          <w:sz w:val="22"/>
        </w:rPr>
        <w:t>*</w:t>
      </w:r>
      <w:proofErr w:type="gramEnd"/>
      <w:r w:rsidRPr="00D94D14">
        <w:rPr>
          <w:rFonts w:ascii="Arial" w:hAnsi="Arial" w:cs="Arial"/>
          <w:sz w:val="22"/>
        </w:rPr>
        <w:t xml:space="preserve">, </w:t>
      </w:r>
      <w:proofErr w:type="spellStart"/>
      <w:r w:rsidRPr="00D94D14">
        <w:rPr>
          <w:rFonts w:ascii="Arial" w:hAnsi="Arial" w:cs="Arial"/>
          <w:sz w:val="22"/>
        </w:rPr>
        <w:t>Dake</w:t>
      </w:r>
      <w:proofErr w:type="spellEnd"/>
      <w:r w:rsidRPr="00D94D14">
        <w:rPr>
          <w:rFonts w:ascii="Arial" w:hAnsi="Arial" w:cs="Arial"/>
          <w:sz w:val="22"/>
        </w:rPr>
        <w:t xml:space="preserve"> Zhang</w:t>
      </w:r>
      <w:r w:rsidRPr="00D94D14">
        <w:rPr>
          <w:rFonts w:ascii="Arial" w:hAnsi="Arial" w:cs="Arial"/>
          <w:color w:val="000000" w:themeColor="text1"/>
          <w:sz w:val="22"/>
          <w:vertAlign w:val="superscript"/>
        </w:rPr>
        <w:t>1,</w:t>
      </w:r>
      <w:r w:rsidR="00BE1BDF">
        <w:rPr>
          <w:rFonts w:ascii="Arial" w:hAnsi="Arial" w:cs="Arial"/>
          <w:color w:val="000000" w:themeColor="text1"/>
          <w:sz w:val="22"/>
          <w:vertAlign w:val="superscript"/>
        </w:rPr>
        <w:t>4</w:t>
      </w:r>
      <w:r w:rsidRPr="00D94D14">
        <w:rPr>
          <w:rFonts w:ascii="Arial" w:hAnsi="Arial" w:cs="Arial"/>
          <w:color w:val="000000" w:themeColor="text1"/>
          <w:sz w:val="22"/>
        </w:rPr>
        <w:t>*</w:t>
      </w:r>
      <w:r w:rsidRPr="00D94D14">
        <w:rPr>
          <w:rFonts w:ascii="Arial" w:hAnsi="Arial" w:cs="Arial"/>
          <w:sz w:val="22"/>
        </w:rPr>
        <w:t xml:space="preserve">, </w:t>
      </w:r>
      <w:proofErr w:type="spellStart"/>
      <w:r w:rsidRPr="00D94D14">
        <w:rPr>
          <w:rFonts w:ascii="Arial" w:hAnsi="Arial" w:cs="Arial"/>
          <w:sz w:val="22"/>
        </w:rPr>
        <w:t>Changqing</w:t>
      </w:r>
      <w:proofErr w:type="spellEnd"/>
      <w:r w:rsidRPr="00D94D14">
        <w:rPr>
          <w:rFonts w:ascii="Arial" w:hAnsi="Arial" w:cs="Arial"/>
          <w:sz w:val="22"/>
        </w:rPr>
        <w:t xml:space="preserve"> Zeng</w:t>
      </w:r>
      <w:r w:rsidRPr="00D94D14">
        <w:rPr>
          <w:rFonts w:ascii="Arial" w:hAnsi="Arial" w:cs="Arial"/>
          <w:color w:val="000000" w:themeColor="text1"/>
          <w:sz w:val="22"/>
          <w:vertAlign w:val="superscript"/>
        </w:rPr>
        <w:t>1,</w:t>
      </w:r>
      <w:r w:rsidRPr="00D94D14">
        <w:rPr>
          <w:rFonts w:ascii="Arial" w:hAnsi="Arial" w:cs="Arial"/>
          <w:color w:val="000000" w:themeColor="text1"/>
          <w:sz w:val="22"/>
        </w:rPr>
        <w:t>*</w:t>
      </w:r>
    </w:p>
    <w:p w14:paraId="7AFC8E6D" w14:textId="53D6FFB7" w:rsidR="006F06E2" w:rsidRPr="00D94D14" w:rsidRDefault="00113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rPr>
          <w:rFonts w:ascii="Arial" w:hAnsi="Arial" w:cs="Arial"/>
          <w:sz w:val="22"/>
        </w:rPr>
      </w:pPr>
      <w:r w:rsidRPr="00D94D14">
        <w:rPr>
          <w:rFonts w:ascii="Arial" w:hAnsi="Arial" w:cs="Arial"/>
          <w:color w:val="000000" w:themeColor="text1"/>
          <w:sz w:val="22"/>
          <w:vertAlign w:val="superscript"/>
        </w:rPr>
        <w:t>1</w:t>
      </w:r>
      <w:r w:rsidRPr="00D94D14">
        <w:rPr>
          <w:rFonts w:ascii="Arial" w:hAnsi="Arial" w:cs="Arial"/>
          <w:sz w:val="22"/>
        </w:rPr>
        <w:t>Key Laboratory of Genomic and Precision Medicine, Beijing Institute of Genomics, Chinese Academy of Sciences, Beijing, 100101, China</w:t>
      </w:r>
    </w:p>
    <w:p w14:paraId="296F5513" w14:textId="77777777" w:rsidR="00113F48" w:rsidRPr="00D94D14" w:rsidRDefault="00113F48" w:rsidP="006B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rPr>
      </w:pPr>
      <w:r w:rsidRPr="00D94D14">
        <w:rPr>
          <w:rFonts w:ascii="Arial" w:hAnsi="Arial" w:cs="Arial"/>
          <w:sz w:val="22"/>
          <w:vertAlign w:val="superscript"/>
        </w:rPr>
        <w:t>2</w:t>
      </w:r>
      <w:r w:rsidRPr="00D94D14">
        <w:rPr>
          <w:rFonts w:ascii="Arial" w:hAnsi="Arial" w:cs="Arial"/>
          <w:sz w:val="22"/>
        </w:rPr>
        <w:t xml:space="preserve">Department of Hepatology, Beijing </w:t>
      </w:r>
      <w:proofErr w:type="spellStart"/>
      <w:r w:rsidRPr="00D94D14">
        <w:rPr>
          <w:rFonts w:ascii="Arial" w:hAnsi="Arial" w:cs="Arial"/>
          <w:sz w:val="22"/>
        </w:rPr>
        <w:t>You’an</w:t>
      </w:r>
      <w:proofErr w:type="spellEnd"/>
      <w:r w:rsidRPr="00D94D14">
        <w:rPr>
          <w:rFonts w:ascii="Arial" w:hAnsi="Arial" w:cs="Arial"/>
          <w:sz w:val="22"/>
        </w:rPr>
        <w:t xml:space="preserve"> Hospital Affiliated with Capital Medical University, Beijing 100069, China</w:t>
      </w:r>
    </w:p>
    <w:p w14:paraId="2F1F7DB7" w14:textId="785D5056" w:rsidR="00113F48" w:rsidRDefault="00113F48" w:rsidP="006B55DA">
      <w:pPr>
        <w:shd w:val="clear" w:color="auto" w:fill="FFFFFF"/>
        <w:rPr>
          <w:rFonts w:ascii="Arial" w:hAnsi="Arial" w:cs="Arial"/>
          <w:sz w:val="22"/>
        </w:rPr>
      </w:pPr>
      <w:r w:rsidRPr="00D94D14">
        <w:rPr>
          <w:rFonts w:ascii="Arial" w:hAnsi="Arial" w:cs="Arial"/>
          <w:sz w:val="22"/>
          <w:vertAlign w:val="superscript"/>
        </w:rPr>
        <w:t>3</w:t>
      </w:r>
      <w:r w:rsidRPr="00D94D14">
        <w:rPr>
          <w:rFonts w:ascii="Arial" w:hAnsi="Arial" w:cs="Arial"/>
          <w:sz w:val="22"/>
        </w:rPr>
        <w:t>Center for Precision Medicine Research, Marshfield Clinic Research Institute, Marshfield, WI, USA</w:t>
      </w:r>
    </w:p>
    <w:p w14:paraId="2EDFE1EA" w14:textId="6F8DD08E" w:rsidR="00BE1BDF" w:rsidRPr="00BE1BDF" w:rsidRDefault="00BE1BDF" w:rsidP="00BE1B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Arial" w:hAnsi="Arial" w:cs="Arial"/>
          <w:kern w:val="0"/>
          <w:sz w:val="22"/>
        </w:rPr>
      </w:pPr>
      <w:r>
        <w:rPr>
          <w:rFonts w:ascii="Arial" w:hAnsi="Arial" w:cs="Arial"/>
          <w:kern w:val="0"/>
          <w:sz w:val="22"/>
          <w:vertAlign w:val="superscript"/>
        </w:rPr>
        <w:t>4</w:t>
      </w:r>
      <w:r w:rsidRPr="00651716">
        <w:rPr>
          <w:rFonts w:ascii="Arial" w:hAnsi="Arial" w:cs="Arial"/>
          <w:kern w:val="0"/>
          <w:sz w:val="22"/>
        </w:rPr>
        <w:t xml:space="preserve">Beijing Advanced Innovation Center for Biomedical Engineering, School of Biological Science and Medical Engineering, </w:t>
      </w:r>
      <w:proofErr w:type="spellStart"/>
      <w:r w:rsidRPr="00651716">
        <w:rPr>
          <w:rFonts w:ascii="Arial" w:hAnsi="Arial" w:cs="Arial"/>
          <w:kern w:val="0"/>
          <w:sz w:val="22"/>
        </w:rPr>
        <w:t>Beihang</w:t>
      </w:r>
      <w:proofErr w:type="spellEnd"/>
      <w:r w:rsidRPr="00651716">
        <w:rPr>
          <w:rFonts w:ascii="Arial" w:hAnsi="Arial" w:cs="Arial"/>
          <w:kern w:val="0"/>
          <w:sz w:val="22"/>
        </w:rPr>
        <w:t xml:space="preserve"> University, Beijing</w:t>
      </w:r>
      <w:r>
        <w:rPr>
          <w:rFonts w:ascii="Arial" w:hAnsi="Arial" w:cs="Arial"/>
          <w:kern w:val="0"/>
          <w:sz w:val="22"/>
        </w:rPr>
        <w:t xml:space="preserve"> </w:t>
      </w:r>
      <w:r w:rsidRPr="00651716">
        <w:rPr>
          <w:rFonts w:ascii="Arial" w:hAnsi="Arial" w:cs="Arial"/>
          <w:kern w:val="0"/>
          <w:sz w:val="22"/>
        </w:rPr>
        <w:t>100083 China</w:t>
      </w:r>
    </w:p>
    <w:p w14:paraId="71973732" w14:textId="754829AE" w:rsidR="00113F48" w:rsidRPr="00D94D14" w:rsidRDefault="00BE1BDF" w:rsidP="006B55DA">
      <w:pPr>
        <w:shd w:val="clear" w:color="auto" w:fill="FFFFFF"/>
        <w:rPr>
          <w:rFonts w:ascii="Arial" w:hAnsi="Arial" w:cs="Arial"/>
          <w:sz w:val="22"/>
          <w:vertAlign w:val="superscript"/>
        </w:rPr>
      </w:pPr>
      <w:r>
        <w:rPr>
          <w:rFonts w:ascii="Arial" w:hAnsi="Arial" w:cs="Arial"/>
          <w:sz w:val="22"/>
          <w:vertAlign w:val="superscript"/>
        </w:rPr>
        <w:t>5</w:t>
      </w:r>
      <w:r w:rsidRPr="00D94D14">
        <w:rPr>
          <w:rFonts w:ascii="Arial" w:hAnsi="Arial" w:cs="Arial"/>
          <w:sz w:val="22"/>
        </w:rPr>
        <w:t xml:space="preserve">Biology </w:t>
      </w:r>
      <w:r w:rsidR="00113F48" w:rsidRPr="00D94D14">
        <w:rPr>
          <w:rFonts w:ascii="Arial" w:hAnsi="Arial" w:cs="Arial"/>
          <w:sz w:val="22"/>
        </w:rPr>
        <w:t>Department, Stonybrook University, Stonybrook, NY, US</w:t>
      </w:r>
    </w:p>
    <w:p w14:paraId="512D72B2" w14:textId="3653202C" w:rsidR="00113F48" w:rsidRPr="00D94D14" w:rsidRDefault="00BE1BDF" w:rsidP="006B55DA">
      <w:pPr>
        <w:shd w:val="clear" w:color="auto" w:fill="FFFFFF"/>
        <w:rPr>
          <w:rFonts w:ascii="Arial" w:hAnsi="Arial" w:cs="Arial"/>
          <w:sz w:val="22"/>
        </w:rPr>
      </w:pPr>
      <w:r>
        <w:rPr>
          <w:rFonts w:ascii="Arial" w:hAnsi="Arial" w:cs="Arial"/>
          <w:sz w:val="22"/>
          <w:vertAlign w:val="superscript"/>
        </w:rPr>
        <w:t>6</w:t>
      </w:r>
      <w:r w:rsidRPr="00D94D14">
        <w:rPr>
          <w:rFonts w:ascii="Arial" w:hAnsi="Arial" w:cs="Arial"/>
          <w:sz w:val="22"/>
          <w:vertAlign w:val="superscript"/>
        </w:rPr>
        <w:t xml:space="preserve"> </w:t>
      </w:r>
      <w:r w:rsidR="00C83690" w:rsidRPr="00D94D14">
        <w:rPr>
          <w:rFonts w:ascii="Arial" w:hAnsi="Arial" w:cs="Arial"/>
          <w:sz w:val="22"/>
        </w:rPr>
        <w:t>Department of Gastroenterology and Hepatology, VA Palo Alto Health Care System and Stanford University, Palo Alto, CA, USA</w:t>
      </w:r>
    </w:p>
    <w:p w14:paraId="5A99DB9B" w14:textId="3842F035" w:rsidR="00794738" w:rsidRPr="00D94D14" w:rsidRDefault="00BE1BDF" w:rsidP="006B55DA">
      <w:pPr>
        <w:shd w:val="clear" w:color="auto" w:fill="FFFFFF"/>
        <w:rPr>
          <w:rFonts w:ascii="Arial" w:hAnsi="Arial" w:cs="Arial"/>
          <w:sz w:val="22"/>
        </w:rPr>
      </w:pPr>
      <w:r>
        <w:rPr>
          <w:rFonts w:ascii="Arial" w:hAnsi="Arial" w:cs="Arial"/>
          <w:sz w:val="22"/>
          <w:vertAlign w:val="superscript"/>
        </w:rPr>
        <w:t>7</w:t>
      </w:r>
      <w:r w:rsidRPr="00D94D14">
        <w:rPr>
          <w:rFonts w:ascii="Arial" w:hAnsi="Arial" w:cs="Arial"/>
          <w:sz w:val="22"/>
        </w:rPr>
        <w:t xml:space="preserve">Liver </w:t>
      </w:r>
      <w:r w:rsidR="00794738" w:rsidRPr="00D94D14">
        <w:rPr>
          <w:rFonts w:ascii="Arial" w:hAnsi="Arial" w:cs="Arial"/>
          <w:sz w:val="22"/>
        </w:rPr>
        <w:t>Cancer Research Program, Division of Liver Diseases, Tisch Cancer Institute, Department of Medicine, Icahn School of Medicine at Mount Sinai, New York, NY, USA</w:t>
      </w:r>
    </w:p>
    <w:p w14:paraId="5796087B" w14:textId="2D9BAF1E" w:rsidR="00113F48" w:rsidRPr="00D94D14" w:rsidRDefault="00BE1BDF" w:rsidP="006B55DA">
      <w:pPr>
        <w:shd w:val="clear" w:color="auto" w:fill="FFFFFF"/>
        <w:rPr>
          <w:rFonts w:ascii="Arial" w:hAnsi="Arial" w:cs="Arial"/>
          <w:sz w:val="22"/>
        </w:rPr>
      </w:pPr>
      <w:r>
        <w:rPr>
          <w:rFonts w:ascii="Arial" w:hAnsi="Arial" w:cs="Arial"/>
          <w:sz w:val="22"/>
          <w:vertAlign w:val="superscript"/>
        </w:rPr>
        <w:t>8</w:t>
      </w:r>
      <w:r w:rsidR="00AB476B">
        <w:rPr>
          <w:rFonts w:ascii="Arial" w:hAnsi="Arial" w:cs="Arial"/>
          <w:sz w:val="22"/>
        </w:rPr>
        <w:t>Department of Medical Genetics</w:t>
      </w:r>
      <w:r w:rsidR="00113F48" w:rsidRPr="00D94D14">
        <w:rPr>
          <w:rFonts w:ascii="Arial" w:hAnsi="Arial" w:cs="Arial"/>
          <w:sz w:val="22"/>
        </w:rPr>
        <w:t>, University of Wisconsin-Madison, Madison, WI, USA</w:t>
      </w:r>
    </w:p>
    <w:p w14:paraId="31D02D27" w14:textId="2A3C7315" w:rsidR="00113F48" w:rsidRPr="00D94D14" w:rsidRDefault="00BE1BDF" w:rsidP="006B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sz w:val="22"/>
          <w:vertAlign w:val="superscript"/>
        </w:rPr>
        <w:t>9</w:t>
      </w:r>
      <w:r w:rsidRPr="00D94D14">
        <w:rPr>
          <w:rFonts w:ascii="Arial" w:hAnsi="Arial" w:cs="Arial"/>
          <w:sz w:val="22"/>
        </w:rPr>
        <w:t xml:space="preserve">University </w:t>
      </w:r>
      <w:r w:rsidR="00113F48" w:rsidRPr="00D94D14">
        <w:rPr>
          <w:rFonts w:ascii="Arial" w:hAnsi="Arial" w:cs="Arial"/>
          <w:sz w:val="22"/>
        </w:rPr>
        <w:t>of Chinese Academy of Sciences, Beijing 100049, China</w:t>
      </w:r>
    </w:p>
    <w:p w14:paraId="272EC518" w14:textId="7A1CE3EC" w:rsidR="00113F48" w:rsidRDefault="00113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rPr>
          <w:rFonts w:ascii="Arial" w:hAnsi="Arial" w:cs="Arial"/>
          <w:sz w:val="22"/>
        </w:rPr>
      </w:pPr>
      <w:r w:rsidRPr="00D94D14">
        <w:rPr>
          <w:rFonts w:ascii="Arial" w:hAnsi="Arial" w:cs="Arial"/>
          <w:sz w:val="22"/>
        </w:rPr>
        <w:t># These authors contributed equally to this work</w:t>
      </w:r>
      <w:r w:rsidR="008B6997">
        <w:rPr>
          <w:rFonts w:ascii="Arial" w:hAnsi="Arial" w:cs="Arial"/>
          <w:sz w:val="22"/>
        </w:rPr>
        <w:t xml:space="preserve">; </w:t>
      </w:r>
      <w:r w:rsidRPr="00D94D14">
        <w:rPr>
          <w:rFonts w:ascii="Arial" w:hAnsi="Arial" w:cs="Arial"/>
          <w:sz w:val="22"/>
        </w:rPr>
        <w:t>* Corresponding Author</w:t>
      </w:r>
    </w:p>
    <w:p w14:paraId="68C08C9E" w14:textId="6B2FA5B4" w:rsidR="008B6997" w:rsidRDefault="008B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rPr>
          <w:rFonts w:ascii="Arial" w:hAnsi="Arial" w:cs="Arial"/>
          <w:sz w:val="22"/>
        </w:rPr>
      </w:pPr>
    </w:p>
    <w:p w14:paraId="260ADE5F" w14:textId="77777777" w:rsidR="008B6997" w:rsidRPr="001D1025" w:rsidRDefault="008B6997">
      <w:pPr>
        <w:rPr>
          <w:rFonts w:ascii="Arial" w:hAnsi="Arial" w:cs="Arial"/>
          <w:noProof/>
          <w:sz w:val="22"/>
        </w:rPr>
      </w:pPr>
      <w:r w:rsidRPr="001D1025">
        <w:rPr>
          <w:rFonts w:ascii="Arial" w:hAnsi="Arial" w:cs="Arial"/>
          <w:noProof/>
          <w:sz w:val="22"/>
        </w:rPr>
        <w:t>Steven J. Schrodi, Ph.D.</w:t>
      </w:r>
    </w:p>
    <w:p w14:paraId="514C3231" w14:textId="77777777" w:rsidR="00AB476B" w:rsidRDefault="00AB476B">
      <w:pPr>
        <w:rPr>
          <w:rFonts w:ascii="Arial" w:hAnsi="Arial" w:cs="Arial"/>
          <w:noProof/>
          <w:sz w:val="22"/>
        </w:rPr>
      </w:pPr>
      <w:r>
        <w:rPr>
          <w:rFonts w:ascii="Arial" w:hAnsi="Arial" w:cs="Arial"/>
          <w:noProof/>
          <w:sz w:val="22"/>
        </w:rPr>
        <w:t>Department of Medical Genetics</w:t>
      </w:r>
    </w:p>
    <w:p w14:paraId="7954435E" w14:textId="670F191C" w:rsidR="00AB476B" w:rsidRDefault="00AB476B">
      <w:pPr>
        <w:rPr>
          <w:rFonts w:ascii="Arial" w:hAnsi="Arial" w:cs="Arial"/>
          <w:noProof/>
          <w:sz w:val="22"/>
        </w:rPr>
      </w:pPr>
      <w:r>
        <w:rPr>
          <w:rFonts w:ascii="Arial" w:hAnsi="Arial" w:cs="Arial"/>
          <w:noProof/>
          <w:sz w:val="22"/>
        </w:rPr>
        <w:t>School of Medicine and Public Health</w:t>
      </w:r>
    </w:p>
    <w:p w14:paraId="2BFBF44C" w14:textId="77777777" w:rsidR="008B6997" w:rsidRPr="00754822" w:rsidRDefault="008B6997">
      <w:pPr>
        <w:rPr>
          <w:rFonts w:ascii="Arial" w:hAnsi="Arial" w:cs="Arial"/>
          <w:noProof/>
          <w:sz w:val="22"/>
        </w:rPr>
      </w:pPr>
      <w:r w:rsidRPr="00754822">
        <w:rPr>
          <w:rFonts w:ascii="Arial" w:hAnsi="Arial" w:cs="Arial"/>
          <w:noProof/>
          <w:sz w:val="22"/>
        </w:rPr>
        <w:t>University of Wisconsin-Madison</w:t>
      </w:r>
    </w:p>
    <w:p w14:paraId="7BD7E531" w14:textId="70952B81" w:rsidR="008B6997" w:rsidRDefault="008B6997">
      <w:pPr>
        <w:rPr>
          <w:rFonts w:ascii="Arial" w:hAnsi="Arial" w:cs="Arial"/>
          <w:noProof/>
          <w:sz w:val="22"/>
        </w:rPr>
      </w:pPr>
      <w:r>
        <w:rPr>
          <w:rFonts w:ascii="Arial" w:hAnsi="Arial" w:cs="Arial"/>
          <w:noProof/>
          <w:sz w:val="22"/>
        </w:rPr>
        <w:t>Madison, WI, 53706</w:t>
      </w:r>
    </w:p>
    <w:p w14:paraId="25B2F3B1" w14:textId="7F446E0E" w:rsidR="00A00F24" w:rsidRDefault="00A00F24">
      <w:pPr>
        <w:rPr>
          <w:rFonts w:ascii="Arial" w:hAnsi="Arial" w:cs="Arial"/>
          <w:noProof/>
          <w:sz w:val="22"/>
        </w:rPr>
      </w:pPr>
      <w:r>
        <w:rPr>
          <w:rFonts w:ascii="Arial" w:hAnsi="Arial" w:cs="Arial"/>
          <w:noProof/>
          <w:sz w:val="22"/>
        </w:rPr>
        <w:t>Tel: (608) 262-1069</w:t>
      </w:r>
    </w:p>
    <w:p w14:paraId="248083FC" w14:textId="206DE81D" w:rsidR="008B6997" w:rsidRDefault="008B6997">
      <w:pPr>
        <w:rPr>
          <w:rStyle w:val="af1"/>
          <w:rFonts w:ascii="Arial" w:hAnsi="Arial" w:cs="Arial"/>
          <w:noProof/>
          <w:sz w:val="22"/>
        </w:rPr>
      </w:pPr>
      <w:r w:rsidRPr="00754822">
        <w:rPr>
          <w:rFonts w:ascii="Arial" w:hAnsi="Arial" w:cs="Arial"/>
          <w:noProof/>
          <w:sz w:val="22"/>
        </w:rPr>
        <w:t xml:space="preserve">Email: </w:t>
      </w:r>
      <w:hyperlink r:id="rId8" w:history="1">
        <w:r w:rsidRPr="00754822">
          <w:rPr>
            <w:rStyle w:val="af1"/>
            <w:rFonts w:ascii="Arial" w:hAnsi="Arial" w:cs="Arial"/>
            <w:noProof/>
            <w:sz w:val="22"/>
          </w:rPr>
          <w:t>schrodi@wisc.edu</w:t>
        </w:r>
      </w:hyperlink>
    </w:p>
    <w:p w14:paraId="336E6C97" w14:textId="077CF5FF" w:rsidR="008B6997" w:rsidRDefault="008B6997">
      <w:pPr>
        <w:rPr>
          <w:rStyle w:val="af1"/>
          <w:rFonts w:ascii="Arial" w:hAnsi="Arial" w:cs="Arial"/>
          <w:noProof/>
          <w:sz w:val="22"/>
        </w:rPr>
      </w:pPr>
    </w:p>
    <w:p w14:paraId="5FF5E81D" w14:textId="130597D8" w:rsidR="008B6997" w:rsidRPr="001D1025" w:rsidRDefault="00BC63AE">
      <w:pPr>
        <w:rPr>
          <w:rFonts w:ascii="Arial" w:hAnsi="Arial" w:cs="Arial"/>
        </w:rPr>
      </w:pPr>
      <w:proofErr w:type="spellStart"/>
      <w:r w:rsidRPr="001D1025">
        <w:rPr>
          <w:rFonts w:ascii="Arial" w:hAnsi="Arial" w:cs="Arial"/>
        </w:rPr>
        <w:t>Dake</w:t>
      </w:r>
      <w:proofErr w:type="spellEnd"/>
      <w:r w:rsidRPr="001D1025">
        <w:rPr>
          <w:rFonts w:ascii="Arial" w:hAnsi="Arial" w:cs="Arial"/>
        </w:rPr>
        <w:t xml:space="preserve"> Zhang, Ph.D.</w:t>
      </w:r>
    </w:p>
    <w:p w14:paraId="68F0D8C4" w14:textId="465BA374" w:rsidR="00032551" w:rsidRDefault="00032551">
      <w:pPr>
        <w:rPr>
          <w:rFonts w:ascii="Arial" w:hAnsi="Arial" w:cs="Arial"/>
          <w:sz w:val="22"/>
        </w:rPr>
      </w:pPr>
      <w:r w:rsidRPr="00D94D14">
        <w:rPr>
          <w:rFonts w:ascii="Arial" w:hAnsi="Arial" w:cs="Arial"/>
          <w:sz w:val="22"/>
        </w:rPr>
        <w:t>Key Laboratory of Genomic and Precision Medicine,</w:t>
      </w:r>
      <w:r>
        <w:rPr>
          <w:rFonts w:ascii="Arial" w:hAnsi="Arial" w:cs="Arial"/>
          <w:sz w:val="22"/>
        </w:rPr>
        <w:t xml:space="preserve"> Beijing Institute of Genomics</w:t>
      </w:r>
    </w:p>
    <w:p w14:paraId="20C3A9EF" w14:textId="5548E7C8" w:rsidR="008B6997" w:rsidRPr="006B55DA" w:rsidRDefault="00032551">
      <w:r w:rsidRPr="00D94D14">
        <w:rPr>
          <w:rFonts w:ascii="Arial" w:hAnsi="Arial" w:cs="Arial"/>
          <w:sz w:val="22"/>
        </w:rPr>
        <w:t>Chinese Academy of Sciences, Beijing, 100101,</w:t>
      </w:r>
    </w:p>
    <w:p w14:paraId="38E072D9" w14:textId="153E14E0" w:rsidR="00032551" w:rsidRPr="00754822" w:rsidRDefault="00032551">
      <w:pPr>
        <w:rPr>
          <w:rFonts w:ascii="Arial" w:hAnsi="Arial" w:cs="Arial"/>
          <w:sz w:val="22"/>
        </w:rPr>
      </w:pPr>
      <w:r w:rsidRPr="00754822">
        <w:rPr>
          <w:rFonts w:ascii="Arial" w:hAnsi="Arial" w:cs="Arial"/>
          <w:sz w:val="22"/>
        </w:rPr>
        <w:t xml:space="preserve">Tel: </w:t>
      </w:r>
      <w:r w:rsidR="00BA0DFD" w:rsidRPr="006B55DA">
        <w:rPr>
          <w:rFonts w:ascii="Arial" w:hAnsi="Arial" w:cs="Arial"/>
          <w:sz w:val="22"/>
        </w:rPr>
        <w:t>(010) 8409-7566</w:t>
      </w:r>
      <w:r w:rsidR="00BA0DFD" w:rsidRPr="00754822" w:rsidDel="00BA0DFD">
        <w:rPr>
          <w:rFonts w:ascii="Arial" w:hAnsi="Arial" w:cs="Arial"/>
          <w:sz w:val="22"/>
        </w:rPr>
        <w:t xml:space="preserve"> </w:t>
      </w:r>
    </w:p>
    <w:p w14:paraId="6A51C20B" w14:textId="16A3065E" w:rsidR="00216714" w:rsidRPr="001B5B9D" w:rsidRDefault="00032551" w:rsidP="006B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rPr>
      </w:pPr>
      <w:r w:rsidRPr="00754822">
        <w:rPr>
          <w:rFonts w:ascii="Arial" w:hAnsi="Arial" w:cs="Arial"/>
          <w:noProof/>
          <w:sz w:val="22"/>
        </w:rPr>
        <w:t xml:space="preserve">Email: </w:t>
      </w:r>
      <w:hyperlink r:id="rId9" w:history="1">
        <w:proofErr w:type="spellStart"/>
        <w:r w:rsidR="00216714" w:rsidRPr="001B5B9D">
          <w:rPr>
            <w:rStyle w:val="af1"/>
            <w:rFonts w:ascii="Arial" w:hAnsi="Arial" w:cs="Arial"/>
            <w:sz w:val="22"/>
          </w:rPr>
          <w:t>dakezhang@gmail.com</w:t>
        </w:r>
        <w:proofErr w:type="spellEnd"/>
      </w:hyperlink>
    </w:p>
    <w:p w14:paraId="15A2AE39" w14:textId="762E1EEB" w:rsidR="00032551" w:rsidRPr="00754822" w:rsidRDefault="00032551" w:rsidP="00032551">
      <w:pPr>
        <w:rPr>
          <w:rFonts w:ascii="Arial" w:hAnsi="Arial" w:cs="Arial"/>
          <w:noProof/>
          <w:sz w:val="22"/>
        </w:rPr>
      </w:pPr>
    </w:p>
    <w:p w14:paraId="34648C6F" w14:textId="38323E4B" w:rsidR="008B6997" w:rsidRPr="001D1025" w:rsidRDefault="00032551">
      <w:pPr>
        <w:rPr>
          <w:rStyle w:val="af1"/>
          <w:rFonts w:ascii="Arial" w:hAnsi="Arial" w:cs="Arial"/>
          <w:noProof/>
          <w:sz w:val="22"/>
        </w:rPr>
      </w:pPr>
      <w:proofErr w:type="spellStart"/>
      <w:r w:rsidRPr="001D1025">
        <w:rPr>
          <w:rFonts w:ascii="Arial" w:hAnsi="Arial" w:cs="Arial"/>
        </w:rPr>
        <w:t>Changqing</w:t>
      </w:r>
      <w:proofErr w:type="spellEnd"/>
      <w:r w:rsidRPr="001D1025">
        <w:rPr>
          <w:rFonts w:ascii="Arial" w:hAnsi="Arial" w:cs="Arial"/>
        </w:rPr>
        <w:t xml:space="preserve"> Zeng, Ph.D.</w:t>
      </w:r>
    </w:p>
    <w:p w14:paraId="6FF4EBDD" w14:textId="77777777" w:rsidR="00032551" w:rsidRDefault="00032551" w:rsidP="00032551">
      <w:pPr>
        <w:rPr>
          <w:rFonts w:ascii="Arial" w:hAnsi="Arial" w:cs="Arial"/>
          <w:sz w:val="22"/>
        </w:rPr>
      </w:pPr>
      <w:r w:rsidRPr="00D94D14">
        <w:rPr>
          <w:rFonts w:ascii="Arial" w:hAnsi="Arial" w:cs="Arial"/>
          <w:sz w:val="22"/>
        </w:rPr>
        <w:t>Key Laboratory of Genomic and Precision Medicine,</w:t>
      </w:r>
      <w:r>
        <w:rPr>
          <w:rFonts w:ascii="Arial" w:hAnsi="Arial" w:cs="Arial"/>
          <w:sz w:val="22"/>
        </w:rPr>
        <w:t xml:space="preserve"> Beijing Institute of Genomics</w:t>
      </w:r>
    </w:p>
    <w:p w14:paraId="22098129" w14:textId="77777777" w:rsidR="00032551" w:rsidRDefault="00032551">
      <w:pPr>
        <w:rPr>
          <w:rStyle w:val="af1"/>
          <w:rFonts w:ascii="Arial" w:hAnsi="Arial" w:cs="Arial"/>
          <w:noProof/>
          <w:sz w:val="22"/>
        </w:rPr>
      </w:pPr>
      <w:r w:rsidRPr="00D94D14">
        <w:rPr>
          <w:rFonts w:ascii="Arial" w:hAnsi="Arial" w:cs="Arial"/>
          <w:sz w:val="22"/>
        </w:rPr>
        <w:t>Chinese Academy of Sciences, Beijing, 100101,</w:t>
      </w:r>
    </w:p>
    <w:p w14:paraId="4D78C591" w14:textId="34F096A0" w:rsidR="00625F43" w:rsidRDefault="00664354" w:rsidP="006B55DA">
      <w:pPr>
        <w:rPr>
          <w:rFonts w:ascii="Arial" w:hAnsi="Arial" w:cs="Arial"/>
          <w:sz w:val="22"/>
        </w:rPr>
      </w:pPr>
      <w:r>
        <w:rPr>
          <w:rFonts w:ascii="Arial" w:hAnsi="Arial" w:cs="Arial"/>
          <w:sz w:val="22"/>
        </w:rPr>
        <w:t xml:space="preserve">Tel: </w:t>
      </w:r>
      <w:r w:rsidR="00BA0DFD" w:rsidRPr="006B55DA">
        <w:rPr>
          <w:rFonts w:ascii="Arial" w:hAnsi="Arial" w:cs="Arial"/>
          <w:sz w:val="22"/>
        </w:rPr>
        <w:t>(010) 8409-7818</w:t>
      </w:r>
      <w:r w:rsidR="00BA0DFD" w:rsidDel="00BA0DFD">
        <w:rPr>
          <w:rFonts w:ascii="Arial" w:hAnsi="Arial" w:cs="Arial"/>
          <w:sz w:val="22"/>
        </w:rPr>
        <w:t xml:space="preserve"> </w:t>
      </w:r>
    </w:p>
    <w:p w14:paraId="40B797CA" w14:textId="0CCF3C50" w:rsidR="00AB70DB" w:rsidRDefault="00032551">
      <w:pPr>
        <w:rPr>
          <w:rFonts w:ascii="Arial" w:hAnsi="Arial" w:cs="Arial"/>
          <w:sz w:val="22"/>
        </w:rPr>
      </w:pPr>
      <w:r w:rsidRPr="00754822">
        <w:rPr>
          <w:rFonts w:ascii="Arial" w:hAnsi="Arial" w:cs="Arial"/>
          <w:sz w:val="22"/>
        </w:rPr>
        <w:t xml:space="preserve">Email: </w:t>
      </w:r>
      <w:hyperlink r:id="rId10" w:history="1">
        <w:proofErr w:type="spellStart"/>
        <w:r w:rsidR="00AB70DB" w:rsidRPr="006B55DA">
          <w:rPr>
            <w:rStyle w:val="af1"/>
            <w:rFonts w:ascii="Arial" w:hAnsi="Arial" w:cs="Arial"/>
            <w:sz w:val="22"/>
          </w:rPr>
          <w:t>czeng@big.ac.cn</w:t>
        </w:r>
        <w:proofErr w:type="spellEnd"/>
      </w:hyperlink>
    </w:p>
    <w:p w14:paraId="307AE13F" w14:textId="77777777" w:rsidR="00664354" w:rsidRPr="00664354" w:rsidRDefault="00664354" w:rsidP="006B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rPr>
      </w:pPr>
    </w:p>
    <w:p w14:paraId="68162AE4" w14:textId="173AFB3B" w:rsidR="00762436" w:rsidRDefault="00762436" w:rsidP="00D94D14">
      <w:pPr>
        <w:rPr>
          <w:rFonts w:ascii="Arial" w:hAnsi="Arial" w:cs="Arial"/>
          <w:color w:val="000000" w:themeColor="text1"/>
          <w:sz w:val="22"/>
        </w:rPr>
      </w:pPr>
    </w:p>
    <w:p w14:paraId="4CC4C419" w14:textId="0548CA39" w:rsidR="00BE1BDF" w:rsidRDefault="00BE1BDF">
      <w:pPr>
        <w:widowControl/>
        <w:jc w:val="left"/>
        <w:rPr>
          <w:rFonts w:ascii="Arial" w:hAnsi="Arial" w:cs="Arial"/>
          <w:color w:val="000000" w:themeColor="text1"/>
          <w:sz w:val="22"/>
        </w:rPr>
      </w:pPr>
      <w:r>
        <w:rPr>
          <w:rFonts w:ascii="Arial" w:hAnsi="Arial" w:cs="Arial"/>
          <w:color w:val="000000" w:themeColor="text1"/>
          <w:sz w:val="22"/>
        </w:rPr>
        <w:br w:type="page"/>
      </w:r>
    </w:p>
    <w:p w14:paraId="012090E8" w14:textId="02A60017" w:rsidR="00571BD6" w:rsidRPr="00D94D14" w:rsidRDefault="00571BD6" w:rsidP="000D6410">
      <w:pPr>
        <w:pStyle w:val="2"/>
        <w:spacing w:line="240" w:lineRule="auto"/>
        <w:rPr>
          <w:rFonts w:ascii="Arial" w:eastAsia="Arial" w:hAnsi="Arial" w:cs="Arial"/>
          <w:color w:val="000000" w:themeColor="text1"/>
          <w:sz w:val="22"/>
          <w:szCs w:val="22"/>
        </w:rPr>
      </w:pPr>
      <w:r w:rsidRPr="00655A92">
        <w:rPr>
          <w:rFonts w:ascii="Arial" w:eastAsia="Arial" w:hAnsi="Arial" w:cs="Arial"/>
          <w:color w:val="000000" w:themeColor="text1"/>
          <w:sz w:val="22"/>
          <w:szCs w:val="22"/>
        </w:rPr>
        <w:lastRenderedPageBreak/>
        <w:t>Abstract</w:t>
      </w:r>
    </w:p>
    <w:p w14:paraId="7A80F49F" w14:textId="74372B16" w:rsidR="008364A6" w:rsidRDefault="0087104F">
      <w:pPr>
        <w:spacing w:before="240"/>
        <w:rPr>
          <w:rFonts w:ascii="Arial" w:hAnsi="Arial" w:cs="Arial"/>
          <w:sz w:val="22"/>
        </w:rPr>
      </w:pPr>
      <w:r w:rsidRPr="00366537">
        <w:rPr>
          <w:rFonts w:ascii="Arial" w:hAnsi="Arial" w:cs="Arial"/>
          <w:sz w:val="22"/>
        </w:rPr>
        <w:t>Circulating cell-free DNA (</w:t>
      </w:r>
      <w:proofErr w:type="spellStart"/>
      <w:r w:rsidRPr="00366537">
        <w:rPr>
          <w:rFonts w:ascii="Arial" w:hAnsi="Arial" w:cs="Arial"/>
          <w:sz w:val="22"/>
        </w:rPr>
        <w:t>cfDNA</w:t>
      </w:r>
      <w:proofErr w:type="spellEnd"/>
      <w:r w:rsidRPr="00366537">
        <w:rPr>
          <w:rFonts w:ascii="Arial" w:hAnsi="Arial" w:cs="Arial"/>
          <w:sz w:val="22"/>
        </w:rPr>
        <w:t xml:space="preserve">) methylation has been demonstrated to be a promising approach for non-invasive cancer diagnosis. However, the low-level of </w:t>
      </w:r>
      <w:proofErr w:type="spellStart"/>
      <w:r w:rsidRPr="00366537">
        <w:rPr>
          <w:rFonts w:ascii="Arial" w:hAnsi="Arial" w:cs="Arial"/>
          <w:sz w:val="22"/>
        </w:rPr>
        <w:t>cfDNA</w:t>
      </w:r>
      <w:proofErr w:type="spellEnd"/>
      <w:r w:rsidRPr="00366537">
        <w:rPr>
          <w:rFonts w:ascii="Arial" w:hAnsi="Arial" w:cs="Arial"/>
          <w:sz w:val="22"/>
        </w:rPr>
        <w:t xml:space="preserve"> and high cost of whole genome bisulfite sequencing (WGBS) significantly </w:t>
      </w:r>
      <w:r w:rsidR="00A44B38" w:rsidRPr="00366537">
        <w:rPr>
          <w:rFonts w:ascii="Arial" w:hAnsi="Arial" w:cs="Arial"/>
          <w:sz w:val="22"/>
        </w:rPr>
        <w:t xml:space="preserve">hinders </w:t>
      </w:r>
      <w:r w:rsidRPr="00366537">
        <w:rPr>
          <w:rFonts w:ascii="Arial" w:hAnsi="Arial" w:cs="Arial"/>
          <w:sz w:val="22"/>
        </w:rPr>
        <w:t xml:space="preserve">the </w:t>
      </w:r>
      <w:r w:rsidR="00A44B38" w:rsidRPr="00366537">
        <w:rPr>
          <w:rFonts w:ascii="Arial" w:hAnsi="Arial" w:cs="Arial"/>
          <w:sz w:val="22"/>
        </w:rPr>
        <w:t xml:space="preserve">clinical implementation </w:t>
      </w:r>
      <w:r w:rsidR="00A44B38" w:rsidRPr="00BE1BDF">
        <w:rPr>
          <w:rFonts w:ascii="Arial" w:hAnsi="Arial" w:cs="Arial"/>
          <w:sz w:val="22"/>
        </w:rPr>
        <w:t xml:space="preserve">of a methylation-based </w:t>
      </w:r>
      <w:proofErr w:type="spellStart"/>
      <w:r w:rsidR="00A44B38" w:rsidRPr="00BE1BDF">
        <w:rPr>
          <w:rFonts w:ascii="Arial" w:hAnsi="Arial" w:cs="Arial"/>
          <w:sz w:val="22"/>
        </w:rPr>
        <w:t>cfDNA</w:t>
      </w:r>
      <w:proofErr w:type="spellEnd"/>
      <w:r w:rsidR="00A44B38" w:rsidRPr="00BE1BDF">
        <w:rPr>
          <w:rFonts w:ascii="Arial" w:hAnsi="Arial" w:cs="Arial"/>
          <w:sz w:val="22"/>
        </w:rPr>
        <w:t xml:space="preserve"> early detection biomarker</w:t>
      </w:r>
      <w:r w:rsidRPr="00BE1BDF">
        <w:rPr>
          <w:rFonts w:ascii="Arial" w:hAnsi="Arial" w:cs="Arial"/>
          <w:sz w:val="22"/>
        </w:rPr>
        <w:t xml:space="preserve">. Here we proposed a novel method </w:t>
      </w:r>
      <w:r w:rsidR="0049397D" w:rsidRPr="00BE1BDF">
        <w:rPr>
          <w:rFonts w:ascii="Arial" w:hAnsi="Arial" w:cs="Arial"/>
          <w:sz w:val="22"/>
        </w:rPr>
        <w:t xml:space="preserve">in which </w:t>
      </w:r>
      <w:r w:rsidR="00A44B38" w:rsidRPr="00BE1BDF">
        <w:rPr>
          <w:rFonts w:ascii="Arial" w:hAnsi="Arial" w:cs="Arial"/>
          <w:sz w:val="22"/>
        </w:rPr>
        <w:t xml:space="preserve">we utilized </w:t>
      </w:r>
      <w:r w:rsidRPr="00BE1BDF">
        <w:rPr>
          <w:rFonts w:ascii="Arial" w:hAnsi="Arial" w:cs="Arial"/>
          <w:sz w:val="22"/>
        </w:rPr>
        <w:t>long-region methylation</w:t>
      </w:r>
      <w:r w:rsidR="006F5FD4" w:rsidRPr="00BE1BDF">
        <w:rPr>
          <w:rFonts w:ascii="Arial" w:hAnsi="Arial" w:cs="Arial"/>
          <w:sz w:val="22"/>
        </w:rPr>
        <w:t xml:space="preserve"> </w:t>
      </w:r>
      <w:r w:rsidR="006F5FD4" w:rsidRPr="00BE1BDF">
        <w:rPr>
          <w:rFonts w:ascii="Arial" w:hAnsi="Arial" w:cs="Arial" w:hint="eastAsia"/>
          <w:sz w:val="22"/>
        </w:rPr>
        <w:t>around</w:t>
      </w:r>
      <w:r w:rsidR="006F5FD4" w:rsidRPr="00BE1BDF">
        <w:rPr>
          <w:rFonts w:ascii="Arial" w:hAnsi="Arial" w:cs="Arial"/>
          <w:sz w:val="22"/>
        </w:rPr>
        <w:t xml:space="preserve"> HBV integration </w:t>
      </w:r>
      <w:commentRangeStart w:id="0"/>
      <w:r w:rsidR="006F5FD4" w:rsidRPr="0001398B">
        <w:rPr>
          <w:rFonts w:ascii="Arial" w:hAnsi="Arial" w:cs="Arial"/>
          <w:sz w:val="22"/>
        </w:rPr>
        <w:t>regions</w:t>
      </w:r>
      <w:r w:rsidRPr="0001398B">
        <w:rPr>
          <w:rFonts w:ascii="Arial" w:hAnsi="Arial" w:cs="Arial"/>
          <w:sz w:val="22"/>
        </w:rPr>
        <w:t xml:space="preserve"> </w:t>
      </w:r>
      <w:commentRangeEnd w:id="0"/>
      <w:r w:rsidR="006A4DEF" w:rsidRPr="0001398B">
        <w:rPr>
          <w:rStyle w:val="ab"/>
        </w:rPr>
        <w:commentReference w:id="0"/>
      </w:r>
      <w:r w:rsidRPr="00BE1BDF">
        <w:rPr>
          <w:rFonts w:ascii="Arial" w:hAnsi="Arial" w:cs="Arial"/>
          <w:sz w:val="22"/>
        </w:rPr>
        <w:t>in low-pass WGBS data (</w:t>
      </w:r>
      <w:r w:rsidR="0049397D" w:rsidRPr="00BE1BDF">
        <w:rPr>
          <w:rFonts w:ascii="Arial" w:hAnsi="Arial" w:cs="Arial"/>
          <w:sz w:val="22"/>
        </w:rPr>
        <w:t>~</w:t>
      </w:r>
      <w:r w:rsidRPr="00BE1BDF">
        <w:rPr>
          <w:rFonts w:ascii="Arial" w:hAnsi="Arial" w:cs="Arial"/>
          <w:sz w:val="22"/>
        </w:rPr>
        <w:t>5</w:t>
      </w:r>
      <w:r w:rsidR="0049397D" w:rsidRPr="00BE1BDF">
        <w:rPr>
          <w:rFonts w:ascii="Arial" w:hAnsi="Arial" w:cs="Arial"/>
          <w:sz w:val="22"/>
        </w:rPr>
        <w:t xml:space="preserve"> </w:t>
      </w:r>
      <w:r w:rsidRPr="00BE1BDF">
        <w:rPr>
          <w:rFonts w:ascii="Arial" w:hAnsi="Arial" w:cs="Arial"/>
          <w:sz w:val="22"/>
        </w:rPr>
        <w:t xml:space="preserve">million reads) generated from </w:t>
      </w:r>
      <w:proofErr w:type="spellStart"/>
      <w:r w:rsidRPr="00BE1BDF">
        <w:rPr>
          <w:rFonts w:ascii="Arial" w:hAnsi="Arial" w:cs="Arial"/>
          <w:sz w:val="22"/>
        </w:rPr>
        <w:t>cfDNA</w:t>
      </w:r>
      <w:proofErr w:type="spellEnd"/>
      <w:r w:rsidRPr="00BE1BDF">
        <w:rPr>
          <w:rFonts w:ascii="Arial" w:hAnsi="Arial" w:cs="Arial"/>
          <w:sz w:val="22"/>
        </w:rPr>
        <w:t xml:space="preserve"> to </w:t>
      </w:r>
      <w:r w:rsidR="00A44B38" w:rsidRPr="00BE1BDF">
        <w:rPr>
          <w:rFonts w:ascii="Arial" w:hAnsi="Arial" w:cs="Arial"/>
          <w:sz w:val="22"/>
        </w:rPr>
        <w:t>detect methylation changes</w:t>
      </w:r>
      <w:r w:rsidR="006F5FD4" w:rsidRPr="00BE1BDF">
        <w:rPr>
          <w:rFonts w:ascii="Arial" w:hAnsi="Arial" w:cs="Arial"/>
          <w:sz w:val="22"/>
        </w:rPr>
        <w:t xml:space="preserve">. We found a significant enrichment of </w:t>
      </w:r>
      <w:proofErr w:type="spellStart"/>
      <w:r w:rsidR="006F5FD4" w:rsidRPr="00BE1BDF">
        <w:rPr>
          <w:rFonts w:ascii="Arial" w:hAnsi="Arial" w:cs="Arial"/>
          <w:sz w:val="22"/>
        </w:rPr>
        <w:t>CpGs</w:t>
      </w:r>
      <w:proofErr w:type="spellEnd"/>
      <w:r w:rsidR="006F5FD4" w:rsidRPr="00BE1BDF">
        <w:rPr>
          <w:rFonts w:ascii="Arial" w:hAnsi="Arial" w:cs="Arial"/>
          <w:sz w:val="22"/>
        </w:rPr>
        <w:t xml:space="preserve"> and </w:t>
      </w:r>
      <w:commentRangeStart w:id="1"/>
      <w:r w:rsidR="006F5FD4" w:rsidRPr="00BE1BDF">
        <w:rPr>
          <w:rFonts w:ascii="Arial" w:hAnsi="Arial" w:cs="Arial"/>
          <w:sz w:val="22"/>
        </w:rPr>
        <w:t xml:space="preserve">differential methylation loci </w:t>
      </w:r>
      <w:commentRangeEnd w:id="1"/>
      <w:r w:rsidR="00E233A7">
        <w:rPr>
          <w:rStyle w:val="ab"/>
        </w:rPr>
        <w:commentReference w:id="1"/>
      </w:r>
      <w:r w:rsidR="006F5FD4" w:rsidRPr="00BE1BDF">
        <w:rPr>
          <w:rFonts w:ascii="Arial" w:hAnsi="Arial" w:cs="Arial"/>
          <w:sz w:val="22"/>
        </w:rPr>
        <w:t xml:space="preserve">in intergenic and repeat regions, especially in HBV integration sites </w:t>
      </w:r>
      <w:r w:rsidR="00774D4A" w:rsidRPr="00BE1BDF">
        <w:rPr>
          <w:rFonts w:ascii="Arial" w:hAnsi="Arial" w:cs="Arial"/>
          <w:sz w:val="22"/>
        </w:rPr>
        <w:t>using</w:t>
      </w:r>
      <w:r w:rsidR="006F5FD4" w:rsidRPr="00BE1BDF">
        <w:rPr>
          <w:rFonts w:ascii="Arial" w:hAnsi="Arial" w:cs="Arial"/>
          <w:sz w:val="22"/>
        </w:rPr>
        <w:t xml:space="preserve"> low-pass WGBS of </w:t>
      </w:r>
      <w:proofErr w:type="spellStart"/>
      <w:r w:rsidR="006F5FD4" w:rsidRPr="00BE1BDF">
        <w:rPr>
          <w:rFonts w:ascii="Arial" w:hAnsi="Arial" w:cs="Arial"/>
          <w:sz w:val="22"/>
        </w:rPr>
        <w:t>cfDNA</w:t>
      </w:r>
      <w:proofErr w:type="spellEnd"/>
      <w:r w:rsidR="006F5FD4" w:rsidRPr="00366537">
        <w:rPr>
          <w:rFonts w:ascii="Arial" w:hAnsi="Arial" w:cs="Arial"/>
          <w:sz w:val="22"/>
        </w:rPr>
        <w:t xml:space="preserve">. Moreover, methylation profiles nearby </w:t>
      </w:r>
      <w:commentRangeStart w:id="2"/>
      <w:r w:rsidR="006F5FD4" w:rsidRPr="00366537">
        <w:rPr>
          <w:rFonts w:ascii="Arial" w:hAnsi="Arial" w:cs="Arial"/>
          <w:sz w:val="22"/>
        </w:rPr>
        <w:t xml:space="preserve">HBV integration sites </w:t>
      </w:r>
      <w:commentRangeEnd w:id="2"/>
      <w:r w:rsidR="0078501E">
        <w:rPr>
          <w:rStyle w:val="ab"/>
        </w:rPr>
        <w:commentReference w:id="2"/>
      </w:r>
      <w:r w:rsidR="006F5FD4" w:rsidRPr="00366537">
        <w:rPr>
          <w:rFonts w:ascii="Arial" w:hAnsi="Arial" w:cs="Arial"/>
          <w:sz w:val="22"/>
        </w:rPr>
        <w:t>(</w:t>
      </w:r>
      <w:proofErr w:type="spellStart"/>
      <w:r w:rsidR="006F5FD4" w:rsidRPr="00366537">
        <w:rPr>
          <w:rFonts w:ascii="Arial" w:hAnsi="Arial" w:cs="Arial"/>
          <w:sz w:val="22"/>
        </w:rPr>
        <w:t>Methyl</w:t>
      </w:r>
      <w:r w:rsidR="006F5FD4" w:rsidRPr="00366537">
        <w:rPr>
          <w:rFonts w:ascii="Arial" w:hAnsi="Arial" w:cs="Arial"/>
          <w:sz w:val="22"/>
          <w:vertAlign w:val="subscript"/>
        </w:rPr>
        <w:t>HBV</w:t>
      </w:r>
      <w:proofErr w:type="spellEnd"/>
      <w:r w:rsidR="006F5FD4" w:rsidRPr="00366537">
        <w:rPr>
          <w:rFonts w:ascii="Arial" w:hAnsi="Arial" w:cs="Arial"/>
          <w:sz w:val="22"/>
        </w:rPr>
        <w:t>) were found to enhance the prediction performance.</w:t>
      </w:r>
      <w:r w:rsidR="006F5FD4">
        <w:rPr>
          <w:rFonts w:ascii="Arial" w:hAnsi="Arial" w:cs="Arial"/>
          <w:sz w:val="22"/>
        </w:rPr>
        <w:t xml:space="preserve"> </w:t>
      </w:r>
      <w:r w:rsidRPr="00366537">
        <w:rPr>
          <w:rFonts w:ascii="Arial" w:hAnsi="Arial" w:cs="Arial"/>
          <w:sz w:val="22"/>
        </w:rPr>
        <w:t xml:space="preserve">We applied </w:t>
      </w:r>
      <w:r w:rsidR="0049397D" w:rsidRPr="00366537">
        <w:rPr>
          <w:rFonts w:ascii="Arial" w:hAnsi="Arial" w:cs="Arial"/>
          <w:sz w:val="22"/>
        </w:rPr>
        <w:t xml:space="preserve">the method </w:t>
      </w:r>
      <w:r w:rsidRPr="00366537">
        <w:rPr>
          <w:rFonts w:ascii="Arial" w:hAnsi="Arial" w:cs="Arial"/>
          <w:sz w:val="22"/>
        </w:rPr>
        <w:t xml:space="preserve">to investigate dynamic </w:t>
      </w:r>
      <w:r w:rsidR="004C618C" w:rsidRPr="00366537">
        <w:rPr>
          <w:rFonts w:ascii="Arial" w:hAnsi="Arial" w:cs="Arial"/>
          <w:sz w:val="22"/>
        </w:rPr>
        <w:t xml:space="preserve">methylation </w:t>
      </w:r>
      <w:r w:rsidRPr="00366537">
        <w:rPr>
          <w:rFonts w:ascii="Arial" w:hAnsi="Arial" w:cs="Arial"/>
          <w:sz w:val="22"/>
        </w:rPr>
        <w:t xml:space="preserve">changes </w:t>
      </w:r>
      <w:r w:rsidR="004C618C" w:rsidRPr="00366537">
        <w:rPr>
          <w:rFonts w:ascii="Arial" w:hAnsi="Arial" w:cs="Arial"/>
          <w:sz w:val="22"/>
        </w:rPr>
        <w:t xml:space="preserve">in </w:t>
      </w:r>
      <w:proofErr w:type="spellStart"/>
      <w:r w:rsidR="00DD413E" w:rsidRPr="00366537">
        <w:rPr>
          <w:rFonts w:ascii="Arial" w:hAnsi="Arial" w:cs="Arial"/>
          <w:sz w:val="22"/>
        </w:rPr>
        <w:t>cfDNA</w:t>
      </w:r>
      <w:proofErr w:type="spellEnd"/>
      <w:r w:rsidR="00DD413E" w:rsidRPr="00366537">
        <w:rPr>
          <w:rFonts w:ascii="Arial" w:hAnsi="Arial" w:cs="Arial"/>
          <w:sz w:val="22"/>
        </w:rPr>
        <w:t xml:space="preserve"> </w:t>
      </w:r>
      <w:r w:rsidRPr="00366537">
        <w:rPr>
          <w:rFonts w:ascii="Arial" w:hAnsi="Arial" w:cs="Arial"/>
          <w:sz w:val="22"/>
        </w:rPr>
        <w:t xml:space="preserve">from </w:t>
      </w:r>
      <w:r w:rsidR="00A44B38" w:rsidRPr="00366537">
        <w:rPr>
          <w:rFonts w:ascii="Arial" w:hAnsi="Arial" w:cs="Arial"/>
          <w:sz w:val="22"/>
        </w:rPr>
        <w:t xml:space="preserve">blood samples of patients with </w:t>
      </w:r>
      <w:r w:rsidRPr="00366537">
        <w:rPr>
          <w:rFonts w:ascii="Arial" w:hAnsi="Arial" w:cs="Arial"/>
          <w:sz w:val="22"/>
        </w:rPr>
        <w:t>hepatitis, cirrhosis, early and advanced hepatocellular carcinoma (H</w:t>
      </w:r>
      <w:r w:rsidRPr="00B51D98">
        <w:rPr>
          <w:rFonts w:ascii="Arial" w:hAnsi="Arial" w:cs="Arial"/>
          <w:sz w:val="22"/>
        </w:rPr>
        <w:t>CC).</w:t>
      </w:r>
      <w:r w:rsidR="008B5647" w:rsidRPr="00B51D98">
        <w:rPr>
          <w:rFonts w:ascii="Arial" w:hAnsi="Arial" w:cs="Arial"/>
          <w:sz w:val="22"/>
        </w:rPr>
        <w:t xml:space="preserve"> </w:t>
      </w:r>
      <w:r w:rsidR="00774D4A" w:rsidRPr="00936ED5">
        <w:rPr>
          <w:rFonts w:ascii="Arial" w:hAnsi="Arial" w:cs="Arial"/>
          <w:sz w:val="22"/>
        </w:rPr>
        <w:t>Models based on DNA methylation within 5kb flanking HBV integration sites</w:t>
      </w:r>
      <w:r w:rsidR="00E85B53" w:rsidRPr="00936ED5">
        <w:rPr>
          <w:rFonts w:ascii="Arial" w:hAnsi="Arial" w:cs="Arial"/>
          <w:sz w:val="22"/>
        </w:rPr>
        <w:t xml:space="preserve"> and specifically</w:t>
      </w:r>
      <w:r w:rsidR="00E85B53" w:rsidRPr="00936ED5">
        <w:rPr>
          <w:rFonts w:ascii="Arial" w:hAnsi="Arial" w:cs="Arial"/>
          <w:color w:val="000000" w:themeColor="text1"/>
          <w:sz w:val="22"/>
        </w:rPr>
        <w:t xml:space="preserve"> hypomethylated long range regions</w:t>
      </w:r>
      <w:r w:rsidR="00774D4A" w:rsidRPr="00B51D98">
        <w:rPr>
          <w:rFonts w:ascii="Arial" w:hAnsi="Arial" w:cs="Arial"/>
          <w:sz w:val="22"/>
        </w:rPr>
        <w:t xml:space="preserve"> demonstrated</w:t>
      </w:r>
      <w:r w:rsidR="00774D4A">
        <w:rPr>
          <w:rFonts w:ascii="Arial" w:hAnsi="Arial" w:cs="Arial"/>
          <w:sz w:val="22"/>
        </w:rPr>
        <w:t xml:space="preserve"> that low-pass </w:t>
      </w:r>
      <w:proofErr w:type="spellStart"/>
      <w:r w:rsidR="00774D4A">
        <w:rPr>
          <w:rFonts w:ascii="Arial" w:hAnsi="Arial" w:cs="Arial"/>
          <w:sz w:val="22"/>
        </w:rPr>
        <w:t>cfDNA</w:t>
      </w:r>
      <w:proofErr w:type="spellEnd"/>
      <w:r w:rsidR="00774D4A">
        <w:rPr>
          <w:rFonts w:ascii="Arial" w:hAnsi="Arial" w:cs="Arial"/>
          <w:sz w:val="22"/>
        </w:rPr>
        <w:t xml:space="preserve"> methylation data exhibited powerful discrimination ability as quantified by receiver operating characteristic (ROC) curves</w:t>
      </w:r>
      <w:r w:rsidR="00B3652F" w:rsidRPr="00366537">
        <w:rPr>
          <w:rFonts w:ascii="Arial" w:hAnsi="Arial" w:cs="Arial"/>
          <w:sz w:val="22"/>
        </w:rPr>
        <w:t xml:space="preserve">. </w:t>
      </w:r>
      <w:commentRangeStart w:id="3"/>
      <w:r w:rsidR="00086C26" w:rsidRPr="00366537">
        <w:rPr>
          <w:rFonts w:ascii="Arial" w:hAnsi="Arial" w:cs="Arial"/>
          <w:sz w:val="22"/>
        </w:rPr>
        <w:t xml:space="preserve">The results demonstrate that low-pass </w:t>
      </w:r>
      <w:proofErr w:type="spellStart"/>
      <w:r w:rsidR="00086C26" w:rsidRPr="00366537">
        <w:rPr>
          <w:rFonts w:ascii="Arial" w:hAnsi="Arial" w:cs="Arial"/>
          <w:sz w:val="22"/>
        </w:rPr>
        <w:t>cfDNA</w:t>
      </w:r>
      <w:proofErr w:type="spellEnd"/>
      <w:r w:rsidR="00086C26" w:rsidRPr="00366537">
        <w:rPr>
          <w:rFonts w:ascii="Arial" w:hAnsi="Arial" w:cs="Arial"/>
          <w:sz w:val="22"/>
        </w:rPr>
        <w:t xml:space="preserve"> WGBS could be used as a low-cost and </w:t>
      </w:r>
      <w:proofErr w:type="spellStart"/>
      <w:r w:rsidR="00086C26" w:rsidRPr="00366537">
        <w:rPr>
          <w:rFonts w:ascii="Arial" w:hAnsi="Arial" w:cs="Arial"/>
          <w:sz w:val="22"/>
        </w:rPr>
        <w:t>minimaly</w:t>
      </w:r>
      <w:proofErr w:type="spellEnd"/>
      <w:r w:rsidR="00086C26" w:rsidRPr="00366537">
        <w:rPr>
          <w:rFonts w:ascii="Arial" w:hAnsi="Arial" w:cs="Arial"/>
          <w:sz w:val="22"/>
        </w:rPr>
        <w:t xml:space="preserve"> invasive approach for early HCC detect</w:t>
      </w:r>
      <w:r w:rsidR="001966BF" w:rsidRPr="00366537">
        <w:rPr>
          <w:rFonts w:ascii="Arial" w:hAnsi="Arial" w:cs="Arial"/>
          <w:sz w:val="22"/>
        </w:rPr>
        <w:t>i</w:t>
      </w:r>
      <w:r w:rsidR="00086C26" w:rsidRPr="00366537">
        <w:rPr>
          <w:rFonts w:ascii="Arial" w:hAnsi="Arial" w:cs="Arial"/>
          <w:sz w:val="22"/>
        </w:rPr>
        <w:t>on in the context of surveillance programs.</w:t>
      </w:r>
      <w:commentRangeEnd w:id="3"/>
      <w:r w:rsidR="00F1720E">
        <w:rPr>
          <w:rStyle w:val="ab"/>
        </w:rPr>
        <w:commentReference w:id="3"/>
      </w:r>
    </w:p>
    <w:p w14:paraId="037CE0C9" w14:textId="2908C811" w:rsidR="007A6954" w:rsidRDefault="007A6954">
      <w:pPr>
        <w:spacing w:before="240"/>
        <w:rPr>
          <w:rFonts w:ascii="Arial" w:hAnsi="Arial" w:cs="Arial"/>
          <w:color w:val="000000" w:themeColor="text1"/>
          <w:sz w:val="22"/>
        </w:rPr>
      </w:pPr>
      <w:commentRangeStart w:id="4"/>
      <w:r w:rsidRPr="00936ED5">
        <w:rPr>
          <w:rFonts w:ascii="Arial" w:hAnsi="Arial" w:cs="Arial"/>
          <w:sz w:val="22"/>
          <w:highlight w:val="yellow"/>
        </w:rPr>
        <w:t>Overall, these DMCs were more enriched in HBV integration sites compared to promoter and gene coding regio</w:t>
      </w:r>
      <w:r w:rsidRPr="00936ED5">
        <w:rPr>
          <w:rFonts w:ascii="Arial" w:hAnsi="Arial" w:cs="Arial"/>
          <w:color w:val="000000" w:themeColor="text1"/>
          <w:sz w:val="22"/>
          <w:highlight w:val="yellow"/>
        </w:rPr>
        <w:t>ns</w:t>
      </w:r>
      <w:commentRangeEnd w:id="4"/>
      <w:r w:rsidRPr="00936ED5">
        <w:rPr>
          <w:rStyle w:val="ab"/>
          <w:highlight w:val="yellow"/>
        </w:rPr>
        <w:commentReference w:id="4"/>
      </w:r>
    </w:p>
    <w:p w14:paraId="69B5DEFA" w14:textId="77777777" w:rsidR="009A3489" w:rsidRDefault="00F548B9">
      <w:pPr>
        <w:spacing w:before="240"/>
        <w:rPr>
          <w:rFonts w:ascii="Arial" w:hAnsi="Arial" w:cs="Arial"/>
          <w:color w:val="000000" w:themeColor="text1"/>
          <w:sz w:val="22"/>
          <w:highlight w:val="yellow"/>
        </w:rPr>
      </w:pPr>
      <w:commentRangeStart w:id="5"/>
      <w:commentRangeStart w:id="6"/>
      <w:r w:rsidRPr="00936ED5">
        <w:rPr>
          <w:rFonts w:ascii="Arial" w:hAnsi="Arial" w:cs="Arial"/>
          <w:color w:val="000000" w:themeColor="text1"/>
          <w:sz w:val="22"/>
          <w:highlight w:val="yellow"/>
        </w:rPr>
        <w:t>which supports DNA methylation around HBV integration sites as a more sensitive indicator to detect HCC</w:t>
      </w:r>
      <w:r w:rsidRPr="00F548B9">
        <w:rPr>
          <w:rFonts w:ascii="Arial" w:hAnsi="Arial" w:cs="Arial"/>
          <w:color w:val="000000" w:themeColor="text1"/>
          <w:sz w:val="22"/>
          <w:highlight w:val="yellow"/>
        </w:rPr>
        <w:t xml:space="preserve"> compared to average methylation level across the genome.</w:t>
      </w:r>
      <w:commentRangeEnd w:id="5"/>
      <w:r w:rsidRPr="00F548B9">
        <w:rPr>
          <w:rStyle w:val="ab"/>
          <w:highlight w:val="yellow"/>
        </w:rPr>
        <w:commentReference w:id="5"/>
      </w:r>
      <w:commentRangeEnd w:id="6"/>
    </w:p>
    <w:p w14:paraId="50EFF357" w14:textId="22766AB2" w:rsidR="00F548B9" w:rsidRPr="00A32097" w:rsidRDefault="00F548B9">
      <w:pPr>
        <w:spacing w:before="240"/>
        <w:rPr>
          <w:rFonts w:ascii="Arial" w:hAnsi="Arial" w:cs="Arial"/>
          <w:sz w:val="22"/>
        </w:rPr>
      </w:pPr>
      <w:r w:rsidRPr="00F548B9">
        <w:rPr>
          <w:rStyle w:val="ab"/>
          <w:highlight w:val="yellow"/>
        </w:rPr>
        <w:commentReference w:id="6"/>
      </w:r>
      <w:r w:rsidR="009A3489" w:rsidRPr="009A3489">
        <w:rPr>
          <w:rFonts w:ascii="Arial" w:hAnsi="Arial" w:cs="Arial"/>
          <w:sz w:val="22"/>
        </w:rPr>
        <w:t xml:space="preserve"> </w:t>
      </w:r>
      <w:r w:rsidR="009A3489" w:rsidRPr="00936ED5">
        <w:rPr>
          <w:rFonts w:ascii="Arial" w:hAnsi="Arial" w:cs="Arial"/>
          <w:sz w:val="22"/>
          <w:highlight w:val="yellow"/>
        </w:rPr>
        <w:t xml:space="preserve">Strikingly, compared to tumor tissue and buffy coat, </w:t>
      </w:r>
      <w:proofErr w:type="spellStart"/>
      <w:r w:rsidR="009A3489" w:rsidRPr="00936ED5">
        <w:rPr>
          <w:rFonts w:ascii="Arial" w:hAnsi="Arial" w:cs="Arial"/>
          <w:sz w:val="22"/>
          <w:highlight w:val="yellow"/>
        </w:rPr>
        <w:t>cfDNA</w:t>
      </w:r>
      <w:proofErr w:type="spellEnd"/>
      <w:r w:rsidR="009A3489" w:rsidRPr="00936ED5">
        <w:rPr>
          <w:rFonts w:ascii="Arial" w:hAnsi="Arial" w:cs="Arial"/>
          <w:sz w:val="22"/>
          <w:highlight w:val="yellow"/>
        </w:rPr>
        <w:t xml:space="preserve"> samples were less enriched functional elements (CpG island, promoter and exon) and more enriched in intergenic, repeat regions and HBV integration regions </w:t>
      </w:r>
      <w:r w:rsidR="009A3489" w:rsidRPr="009A3489">
        <w:rPr>
          <w:rFonts w:ascii="Arial" w:hAnsi="Arial" w:cs="Arial"/>
          <w:sz w:val="22"/>
          <w:highlight w:val="yellow"/>
        </w:rPr>
        <w:t>in both randomly 10M reads and deep sequencing</w:t>
      </w:r>
      <w:r w:rsidR="009A3489" w:rsidRPr="00936ED5">
        <w:rPr>
          <w:rFonts w:ascii="Arial" w:hAnsi="Arial" w:cs="Arial"/>
          <w:sz w:val="22"/>
          <w:highlight w:val="yellow"/>
        </w:rPr>
        <w:t>. (</w:t>
      </w:r>
      <w:r w:rsidR="009A3489" w:rsidRPr="00936ED5">
        <w:rPr>
          <w:rFonts w:ascii="Arial" w:eastAsia="Times New Roman" w:hAnsi="Arial" w:cs="Arial"/>
          <w:b/>
          <w:color w:val="44546A" w:themeColor="text2"/>
          <w:sz w:val="22"/>
          <w:highlight w:val="yellow"/>
          <w:lang w:eastAsia="en-US"/>
        </w:rPr>
        <w:t>3</w:t>
      </w:r>
      <w:r w:rsidR="009A3489" w:rsidRPr="00936ED5">
        <w:rPr>
          <w:rFonts w:ascii="Arial" w:hAnsi="Arial" w:cs="Arial"/>
          <w:b/>
          <w:color w:val="44546A" w:themeColor="text2"/>
          <w:sz w:val="22"/>
          <w:highlight w:val="yellow"/>
        </w:rPr>
        <w:t>C</w:t>
      </w:r>
      <w:r w:rsidR="009A3489" w:rsidRPr="00936ED5">
        <w:rPr>
          <w:rFonts w:ascii="Arial" w:hAnsi="Arial" w:cs="Arial"/>
          <w:color w:val="000000" w:themeColor="text1"/>
          <w:sz w:val="22"/>
          <w:highlight w:val="yellow"/>
        </w:rPr>
        <w:t xml:space="preserve">; </w:t>
      </w:r>
      <w:r w:rsidR="009A3489" w:rsidRPr="00936ED5">
        <w:rPr>
          <w:rFonts w:ascii="Arial" w:eastAsia="Times New Roman" w:hAnsi="Arial" w:cs="Arial"/>
          <w:b/>
          <w:color w:val="44546A" w:themeColor="text2"/>
          <w:sz w:val="22"/>
          <w:highlight w:val="yellow"/>
          <w:lang w:eastAsia="en-US"/>
        </w:rPr>
        <w:t>Fig S5C</w:t>
      </w:r>
      <w:r w:rsidR="009A3489" w:rsidRPr="00936ED5">
        <w:rPr>
          <w:rFonts w:ascii="Arial" w:hAnsi="Arial" w:cs="Arial"/>
          <w:sz w:val="22"/>
          <w:highlight w:val="yellow"/>
        </w:rPr>
        <w:t xml:space="preserve">), </w:t>
      </w:r>
      <w:commentRangeStart w:id="7"/>
      <w:commentRangeStart w:id="8"/>
      <w:commentRangeStart w:id="9"/>
      <w:r w:rsidR="009A3489" w:rsidRPr="00936ED5">
        <w:rPr>
          <w:rFonts w:ascii="Arial" w:hAnsi="Arial" w:cs="Arial"/>
          <w:sz w:val="22"/>
          <w:highlight w:val="yellow"/>
        </w:rPr>
        <w:t xml:space="preserve">suggesting this enrichment is a feature of </w:t>
      </w:r>
      <w:proofErr w:type="spellStart"/>
      <w:r w:rsidR="009A3489" w:rsidRPr="00936ED5">
        <w:rPr>
          <w:rFonts w:ascii="Arial" w:hAnsi="Arial" w:cs="Arial"/>
          <w:sz w:val="22"/>
          <w:highlight w:val="yellow"/>
        </w:rPr>
        <w:t>cfDNA</w:t>
      </w:r>
      <w:proofErr w:type="spellEnd"/>
      <w:r w:rsidR="009A3489" w:rsidRPr="00936ED5">
        <w:rPr>
          <w:rFonts w:ascii="Arial" w:hAnsi="Arial" w:cs="Arial"/>
          <w:sz w:val="22"/>
          <w:highlight w:val="yellow"/>
        </w:rPr>
        <w:t xml:space="preserve"> and the bias of </w:t>
      </w:r>
      <w:proofErr w:type="spellStart"/>
      <w:r w:rsidR="009A3489" w:rsidRPr="00936ED5">
        <w:rPr>
          <w:rFonts w:ascii="Arial" w:hAnsi="Arial" w:cs="Arial"/>
          <w:sz w:val="22"/>
          <w:highlight w:val="yellow"/>
        </w:rPr>
        <w:t>cfDNA</w:t>
      </w:r>
      <w:proofErr w:type="spellEnd"/>
      <w:r w:rsidR="009A3489" w:rsidRPr="00936ED5">
        <w:rPr>
          <w:rFonts w:ascii="Arial" w:hAnsi="Arial" w:cs="Arial"/>
          <w:sz w:val="22"/>
          <w:highlight w:val="yellow"/>
        </w:rPr>
        <w:t xml:space="preserve"> release.</w:t>
      </w:r>
      <w:commentRangeEnd w:id="7"/>
      <w:r w:rsidR="009A3489" w:rsidRPr="00936ED5">
        <w:rPr>
          <w:rStyle w:val="ab"/>
          <w:highlight w:val="yellow"/>
        </w:rPr>
        <w:commentReference w:id="7"/>
      </w:r>
      <w:commentRangeEnd w:id="8"/>
      <w:r w:rsidR="009A3489" w:rsidRPr="00936ED5">
        <w:rPr>
          <w:rStyle w:val="ab"/>
          <w:highlight w:val="yellow"/>
        </w:rPr>
        <w:commentReference w:id="8"/>
      </w:r>
      <w:commentRangeEnd w:id="9"/>
      <w:r w:rsidR="009A3489" w:rsidRPr="00936ED5">
        <w:rPr>
          <w:rStyle w:val="ab"/>
          <w:highlight w:val="yellow"/>
        </w:rPr>
        <w:commentReference w:id="9"/>
      </w:r>
    </w:p>
    <w:p w14:paraId="581F12EA" w14:textId="55C41E11" w:rsidR="00067DD0" w:rsidRPr="00067DD0" w:rsidRDefault="00552728" w:rsidP="00067DD0">
      <w:pPr>
        <w:pStyle w:val="2"/>
        <w:spacing w:line="240" w:lineRule="auto"/>
        <w:rPr>
          <w:rFonts w:ascii="Arial" w:eastAsia="Arial" w:hAnsi="Arial" w:cs="Arial"/>
          <w:color w:val="000000" w:themeColor="text1"/>
          <w:sz w:val="22"/>
          <w:szCs w:val="22"/>
        </w:rPr>
      </w:pPr>
      <w:r w:rsidRPr="00A32097">
        <w:rPr>
          <w:rFonts w:ascii="Arial" w:eastAsia="Arial" w:hAnsi="Arial" w:cs="Arial"/>
          <w:color w:val="000000" w:themeColor="text1"/>
          <w:sz w:val="22"/>
          <w:szCs w:val="22"/>
        </w:rPr>
        <w:t>Introduction</w:t>
      </w:r>
    </w:p>
    <w:p w14:paraId="368CE363" w14:textId="70966B5A" w:rsidR="0078558E" w:rsidRDefault="00A40226" w:rsidP="0078558E">
      <w:pPr>
        <w:spacing w:before="240"/>
        <w:rPr>
          <w:rFonts w:ascii="Arial" w:hAnsi="Arial" w:cs="Arial"/>
          <w:sz w:val="22"/>
        </w:rPr>
      </w:pPr>
      <w:r w:rsidRPr="00A32097">
        <w:rPr>
          <w:rFonts w:ascii="Arial" w:hAnsi="Arial" w:cs="Arial"/>
          <w:sz w:val="22"/>
        </w:rPr>
        <w:t>Liver cancer is the fo</w:t>
      </w:r>
      <w:r w:rsidR="00A52A3E" w:rsidRPr="00A32097">
        <w:rPr>
          <w:rFonts w:ascii="Arial" w:hAnsi="Arial" w:cs="Arial"/>
          <w:sz w:val="22"/>
        </w:rPr>
        <w:t>u</w:t>
      </w:r>
      <w:r w:rsidRPr="00A32097">
        <w:rPr>
          <w:rFonts w:ascii="Arial" w:hAnsi="Arial" w:cs="Arial"/>
          <w:sz w:val="22"/>
        </w:rPr>
        <w:t xml:space="preserve">rth cause of cancer-related mortality worldwide. </w:t>
      </w:r>
      <w:r w:rsidRPr="00A32097">
        <w:rPr>
          <w:rFonts w:ascii="Arial" w:hAnsi="Arial" w:cs="Arial"/>
          <w:sz w:val="22"/>
          <w:lang w:val="en"/>
        </w:rPr>
        <w:t>In the United States, liver cancer death rate increased 43% from 7.2 to 10.3 per 100,000 between 2000-2016</w:t>
      </w:r>
      <w:r w:rsidR="00242093" w:rsidRPr="00A32097">
        <w:rPr>
          <w:rFonts w:ascii="Arial" w:hAnsi="Arial" w:cs="Arial"/>
          <w:sz w:val="22"/>
          <w:lang w:val="en"/>
        </w:rPr>
        <w:t xml:space="preserve"> </w:t>
      </w:r>
      <w:r w:rsidRPr="00A429CA">
        <w:rPr>
          <w:rFonts w:ascii="Arial" w:hAnsi="Arial" w:cs="Arial"/>
          <w:sz w:val="22"/>
          <w:lang w:val="en"/>
        </w:rPr>
        <w:fldChar w:fldCharType="begin">
          <w:fldData xml:space="preserve">PEVuZE5vdGU+PENpdGU+PEF1dGhvcj5KUTwvQXV0aG9yPjxZZWFyPjIwMTg8L1llYXI+PFJlY051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==
</w:fldData>
        </w:fldChar>
      </w:r>
      <w:r w:rsidR="00FF7B11">
        <w:rPr>
          <w:rFonts w:ascii="Arial" w:hAnsi="Arial" w:cs="Arial"/>
          <w:sz w:val="22"/>
          <w:lang w:val="en"/>
        </w:rPr>
        <w:instrText xml:space="preserve"> ADDIN EN.CITE </w:instrText>
      </w:r>
      <w:r w:rsidR="00FF7B11">
        <w:rPr>
          <w:rFonts w:ascii="Arial" w:hAnsi="Arial" w:cs="Arial"/>
          <w:sz w:val="22"/>
          <w:lang w:val="en"/>
        </w:rPr>
        <w:fldChar w:fldCharType="begin">
          <w:fldData xml:space="preserve">PEVuZE5vdGU+PENpdGU+PEF1dGhvcj5KUTwvQXV0aG9yPjxZZWFyPjIwMTg8L1llYXI+PFJlY051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==
</w:fldData>
        </w:fldChar>
      </w:r>
      <w:r w:rsidR="00FF7B11">
        <w:rPr>
          <w:rFonts w:ascii="Arial" w:hAnsi="Arial" w:cs="Arial"/>
          <w:sz w:val="22"/>
          <w:lang w:val="en"/>
        </w:rPr>
        <w:instrText xml:space="preserve"> ADDIN EN.CITE.DATA </w:instrText>
      </w:r>
      <w:r w:rsidR="00FF7B11">
        <w:rPr>
          <w:rFonts w:ascii="Arial" w:hAnsi="Arial" w:cs="Arial"/>
          <w:sz w:val="22"/>
          <w:lang w:val="en"/>
        </w:rPr>
      </w:r>
      <w:r w:rsidR="00FF7B11">
        <w:rPr>
          <w:rFonts w:ascii="Arial" w:hAnsi="Arial" w:cs="Arial"/>
          <w:sz w:val="22"/>
          <w:lang w:val="en"/>
        </w:rPr>
        <w:fldChar w:fldCharType="end"/>
      </w:r>
      <w:r w:rsidRPr="00A429CA">
        <w:rPr>
          <w:rFonts w:ascii="Arial" w:hAnsi="Arial" w:cs="Arial"/>
          <w:sz w:val="22"/>
          <w:lang w:val="en"/>
        </w:rPr>
      </w:r>
      <w:r w:rsidRPr="00A429CA">
        <w:rPr>
          <w:rFonts w:ascii="Arial" w:hAnsi="Arial" w:cs="Arial"/>
          <w:sz w:val="22"/>
          <w:lang w:val="en"/>
        </w:rPr>
        <w:fldChar w:fldCharType="separate"/>
      </w:r>
      <w:r w:rsidR="0078558E">
        <w:rPr>
          <w:rFonts w:ascii="Arial" w:hAnsi="Arial" w:cs="Arial"/>
          <w:noProof/>
          <w:sz w:val="22"/>
          <w:lang w:val="en"/>
        </w:rPr>
        <w:t>(1, 2)</w:t>
      </w:r>
      <w:r w:rsidRPr="00A429CA">
        <w:rPr>
          <w:rFonts w:ascii="Arial" w:hAnsi="Arial" w:cs="Arial"/>
          <w:sz w:val="22"/>
          <w:lang w:val="en"/>
        </w:rPr>
        <w:fldChar w:fldCharType="end"/>
      </w:r>
      <w:r w:rsidR="000A3BBD" w:rsidRPr="00A32097">
        <w:rPr>
          <w:rFonts w:ascii="Arial" w:hAnsi="Arial" w:cs="Arial"/>
          <w:sz w:val="22"/>
        </w:rPr>
        <w:t xml:space="preserve">. </w:t>
      </w:r>
      <w:r w:rsidRPr="00A32097">
        <w:rPr>
          <w:rFonts w:ascii="Arial" w:hAnsi="Arial" w:cs="Arial"/>
          <w:sz w:val="22"/>
          <w:lang w:val="en"/>
        </w:rPr>
        <w:t xml:space="preserve">Hepatocellular carcinoma (HCC), the most frequent form of primary liver cancer, generally develops in patients with chronic liver disease due to </w:t>
      </w:r>
      <w:r w:rsidRPr="00A32097">
        <w:rPr>
          <w:rFonts w:ascii="Arial" w:hAnsi="Arial" w:cs="Arial"/>
          <w:sz w:val="22"/>
        </w:rPr>
        <w:t xml:space="preserve">hepatitis B </w:t>
      </w:r>
      <w:r w:rsidR="00337DAF" w:rsidRPr="00A32097">
        <w:rPr>
          <w:rFonts w:ascii="Arial" w:hAnsi="Arial" w:cs="Arial"/>
          <w:sz w:val="22"/>
        </w:rPr>
        <w:t xml:space="preserve">virus </w:t>
      </w:r>
      <w:r w:rsidRPr="00A32097">
        <w:rPr>
          <w:rFonts w:ascii="Arial" w:hAnsi="Arial" w:cs="Arial"/>
          <w:sz w:val="22"/>
        </w:rPr>
        <w:t xml:space="preserve">(HBV), hepatitis C </w:t>
      </w:r>
      <w:r w:rsidR="00337DAF" w:rsidRPr="00A32097">
        <w:rPr>
          <w:rFonts w:ascii="Arial" w:hAnsi="Arial" w:cs="Arial"/>
          <w:sz w:val="22"/>
        </w:rPr>
        <w:t xml:space="preserve">virus </w:t>
      </w:r>
      <w:r w:rsidRPr="00A32097">
        <w:rPr>
          <w:rFonts w:ascii="Arial" w:hAnsi="Arial" w:cs="Arial"/>
          <w:sz w:val="22"/>
        </w:rPr>
        <w:t>(HCV), alcohol abuse or non-alcoholic fatty liver disease</w:t>
      </w:r>
      <w:r w:rsidR="00EF13D8" w:rsidRPr="00A32097">
        <w:rPr>
          <w:rFonts w:ascii="Arial" w:hAnsi="Arial" w:cs="Arial"/>
          <w:sz w:val="22"/>
        </w:rPr>
        <w:t xml:space="preserve"> </w:t>
      </w:r>
      <w:r w:rsidR="00B37BF9" w:rsidRPr="00A429CA">
        <w:rPr>
          <w:rFonts w:ascii="Arial" w:hAnsi="Arial" w:cs="Arial"/>
          <w:sz w:val="22"/>
        </w:rPr>
        <w:fldChar w:fldCharType="begin">
          <w:fldData xml:space="preserve">PEVuZE5vdGU+PENpdGU+PEF1dGhvcj5DaGVuPC9BdXRob3I+PFllYXI+MTk5NzwvWWVhcj48UmVj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PEVuZE5vdGU+PENpdGU+PEF1dGhvcj5DaGVuPC9BdXRob3I+PFllYXI+MTk5NzwvWWVhcj48UmVj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B37BF9" w:rsidRPr="00A429CA">
        <w:rPr>
          <w:rFonts w:ascii="Arial" w:hAnsi="Arial" w:cs="Arial"/>
          <w:sz w:val="22"/>
        </w:rPr>
      </w:r>
      <w:r w:rsidR="00B37BF9" w:rsidRPr="00A429CA">
        <w:rPr>
          <w:rFonts w:ascii="Arial" w:hAnsi="Arial" w:cs="Arial"/>
          <w:sz w:val="22"/>
        </w:rPr>
        <w:fldChar w:fldCharType="separate"/>
      </w:r>
      <w:r w:rsidR="0078558E">
        <w:rPr>
          <w:rFonts w:ascii="Arial" w:hAnsi="Arial" w:cs="Arial"/>
          <w:noProof/>
          <w:sz w:val="22"/>
        </w:rPr>
        <w:t>(3, 4)</w:t>
      </w:r>
      <w:r w:rsidR="00B37BF9" w:rsidRPr="00A429CA">
        <w:rPr>
          <w:rFonts w:ascii="Arial" w:hAnsi="Arial" w:cs="Arial"/>
          <w:sz w:val="22"/>
        </w:rPr>
        <w:fldChar w:fldCharType="end"/>
      </w:r>
      <w:r w:rsidR="00B37BF9" w:rsidRPr="00A32097">
        <w:rPr>
          <w:rFonts w:ascii="Arial" w:hAnsi="Arial" w:cs="Arial"/>
          <w:sz w:val="22"/>
        </w:rPr>
        <w:t>.</w:t>
      </w:r>
      <w:r w:rsidRPr="00A32097">
        <w:rPr>
          <w:rFonts w:ascii="Arial" w:hAnsi="Arial" w:cs="Arial"/>
          <w:sz w:val="22"/>
        </w:rPr>
        <w:t xml:space="preserve"> Chronic inflammation, fibrosis, and aberrant hepatocyte regeneration favor a series of genetic and epigenetic events that culminate in hepatocyte malignant transformation.</w:t>
      </w:r>
      <w:r w:rsidR="00B37BF9" w:rsidRPr="00A32097">
        <w:rPr>
          <w:rFonts w:ascii="Arial" w:hAnsi="Arial" w:cs="Arial"/>
          <w:sz w:val="22"/>
        </w:rPr>
        <w:t xml:space="preserve"> </w:t>
      </w:r>
      <w:r w:rsidR="00203E7C" w:rsidRPr="00A32097">
        <w:rPr>
          <w:rFonts w:ascii="Arial" w:hAnsi="Arial" w:cs="Arial"/>
          <w:sz w:val="22"/>
        </w:rPr>
        <w:t>Hepatocarcinogenesis is a complex and poorly-understood multistep process that includes the histological transition from regenerative nodules in the context of cirrhosis, through dysplastic nodules and ultimately HCC</w:t>
      </w:r>
      <w:r w:rsidR="006B7CA2" w:rsidRPr="00A32097">
        <w:rPr>
          <w:rFonts w:ascii="Arial" w:hAnsi="Arial" w:cs="Arial"/>
          <w:sz w:val="22"/>
        </w:rPr>
        <w:t xml:space="preserve"> </w:t>
      </w:r>
      <w:r w:rsidR="003A12E3" w:rsidRPr="00A429CA">
        <w:rPr>
          <w:rFonts w:ascii="Arial" w:hAnsi="Arial" w:cs="Arial"/>
          <w:sz w:val="22"/>
        </w:rPr>
        <w:fldChar w:fldCharType="begin">
          <w:fldData xml:space="preserve">PEVuZE5vdGU+PENpdGU+PEF1dGhvcj5TdGF1ZmZlcjwvQXV0aG9yPjxZZWFyPjIwMTI8L1llYXI+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PEVuZE5vdGU+PENpdGU+PEF1dGhvcj5TdGF1ZmZlcjwvQXV0aG9yPjxZZWFyPjIwMTI8L1llYXI+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3A12E3" w:rsidRPr="00A429CA">
        <w:rPr>
          <w:rFonts w:ascii="Arial" w:hAnsi="Arial" w:cs="Arial"/>
          <w:sz w:val="22"/>
        </w:rPr>
      </w:r>
      <w:r w:rsidR="003A12E3" w:rsidRPr="00A429CA">
        <w:rPr>
          <w:rFonts w:ascii="Arial" w:hAnsi="Arial" w:cs="Arial"/>
          <w:sz w:val="22"/>
        </w:rPr>
        <w:fldChar w:fldCharType="separate"/>
      </w:r>
      <w:r w:rsidR="0078558E">
        <w:rPr>
          <w:rFonts w:ascii="Arial" w:hAnsi="Arial" w:cs="Arial"/>
          <w:noProof/>
          <w:sz w:val="22"/>
        </w:rPr>
        <w:t>(5-7)</w:t>
      </w:r>
      <w:r w:rsidR="003A12E3" w:rsidRPr="00A429CA">
        <w:rPr>
          <w:rFonts w:ascii="Arial" w:hAnsi="Arial" w:cs="Arial"/>
          <w:sz w:val="22"/>
        </w:rPr>
        <w:fldChar w:fldCharType="end"/>
      </w:r>
      <w:r w:rsidR="003A12E3" w:rsidRPr="00A32097">
        <w:rPr>
          <w:rFonts w:ascii="Arial" w:hAnsi="Arial" w:cs="Arial"/>
          <w:sz w:val="22"/>
        </w:rPr>
        <w:t>.</w:t>
      </w:r>
      <w:r w:rsidR="00551FD5" w:rsidRPr="00A32097">
        <w:rPr>
          <w:rFonts w:ascii="Arial" w:hAnsi="Arial" w:cs="Arial"/>
          <w:sz w:val="22"/>
        </w:rPr>
        <w:t xml:space="preserve"> </w:t>
      </w:r>
      <w:r w:rsidR="00DF67C0" w:rsidRPr="00A32097">
        <w:rPr>
          <w:rFonts w:ascii="Arial" w:hAnsi="Arial" w:cs="Arial"/>
          <w:sz w:val="22"/>
        </w:rPr>
        <w:t>The high risk of HCC development in patients with cirrhosis (i.e., 2-</w:t>
      </w:r>
      <w:r w:rsidR="00DD413E" w:rsidRPr="00A32097">
        <w:rPr>
          <w:rFonts w:ascii="Arial" w:hAnsi="Arial" w:cs="Arial"/>
          <w:sz w:val="22"/>
        </w:rPr>
        <w:t>7</w:t>
      </w:r>
      <w:r w:rsidR="00DF67C0" w:rsidRPr="00A32097">
        <w:rPr>
          <w:rFonts w:ascii="Arial" w:hAnsi="Arial" w:cs="Arial"/>
          <w:sz w:val="22"/>
        </w:rPr>
        <w:t>% annual</w:t>
      </w:r>
      <w:r w:rsidR="00E07447" w:rsidRPr="00A32097">
        <w:rPr>
          <w:rFonts w:ascii="Arial" w:hAnsi="Arial" w:cs="Arial"/>
          <w:sz w:val="22"/>
        </w:rPr>
        <w:t xml:space="preserve"> risk</w:t>
      </w:r>
      <w:r w:rsidR="00DF67C0" w:rsidRPr="00A32097">
        <w:rPr>
          <w:rFonts w:ascii="Arial" w:hAnsi="Arial" w:cs="Arial"/>
          <w:sz w:val="22"/>
        </w:rPr>
        <w:t xml:space="preserve">) justifies the recommendation of biannual HCC surveillance with abdominal ultrasound (US) </w:t>
      </w:r>
      <w:r w:rsidR="00337DAF" w:rsidRPr="00A32097">
        <w:rPr>
          <w:rFonts w:ascii="Arial" w:hAnsi="Arial" w:cs="Arial"/>
          <w:sz w:val="22"/>
        </w:rPr>
        <w:t>with or without</w:t>
      </w:r>
      <w:r w:rsidR="00DF67C0" w:rsidRPr="00A32097">
        <w:rPr>
          <w:rFonts w:ascii="Arial" w:hAnsi="Arial" w:cs="Arial"/>
          <w:sz w:val="22"/>
        </w:rPr>
        <w:t xml:space="preserve"> serum alpha-fetoprotein (AFP) in patients at high-risk</w:t>
      </w:r>
      <w:r w:rsidR="00EF13D8" w:rsidRPr="00A32097">
        <w:rPr>
          <w:rFonts w:ascii="Arial" w:hAnsi="Arial" w:cs="Arial"/>
          <w:sz w:val="22"/>
        </w:rPr>
        <w:t xml:space="preserve"> </w:t>
      </w:r>
      <w:r w:rsidR="00DF67C0" w:rsidRPr="00A429CA">
        <w:rPr>
          <w:rFonts w:ascii="Arial" w:hAnsi="Arial" w:cs="Arial"/>
          <w:sz w:val="22"/>
        </w:rPr>
        <w:fldChar w:fldCharType="begin"/>
      </w:r>
      <w:r w:rsidR="00FF7B11">
        <w:rPr>
          <w:rFonts w:ascii="Arial" w:hAnsi="Arial" w:cs="Arial"/>
          <w:sz w:val="22"/>
        </w:rPr>
        <w:instrText xml:space="preserve"> ADDIN EN.CITE &lt;EndNote&gt;&lt;Cite&gt;&lt;Author&gt;European Association for the Study of the Liver. Electronic address&lt;/Author&gt;&lt;Year&gt;2018&lt;/Year&gt;&lt;RecNum&gt;8&lt;/RecNum&gt;&lt;DisplayText&gt;(8)&lt;/DisplayText&gt;&lt;record&gt;&lt;rec-number&gt;8&lt;/rec-number&gt;&lt;foreign-keys&gt;&lt;key app="EN" db-id="azdt0xssp05swhexfr1pfdavptt2pwtfzf95" timestamp="1576486170"&gt;8&lt;/key&gt;&lt;/foreign-keys&gt;&lt;ref-type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sidRPr="00A429CA">
        <w:rPr>
          <w:rFonts w:ascii="Arial" w:hAnsi="Arial" w:cs="Arial"/>
          <w:sz w:val="22"/>
        </w:rPr>
        <w:fldChar w:fldCharType="separate"/>
      </w:r>
      <w:r w:rsidR="0078558E">
        <w:rPr>
          <w:rFonts w:ascii="Arial" w:hAnsi="Arial" w:cs="Arial"/>
          <w:noProof/>
          <w:sz w:val="22"/>
        </w:rPr>
        <w:t>(8)</w:t>
      </w:r>
      <w:r w:rsidR="00DF67C0" w:rsidRPr="00A429CA">
        <w:rPr>
          <w:rFonts w:ascii="Arial" w:hAnsi="Arial" w:cs="Arial"/>
          <w:sz w:val="22"/>
        </w:rPr>
        <w:fldChar w:fldCharType="end"/>
      </w:r>
      <w:r w:rsidR="00DF67C0" w:rsidRPr="00A32097">
        <w:rPr>
          <w:rFonts w:ascii="Arial" w:hAnsi="Arial" w:cs="Arial"/>
          <w:sz w:val="22"/>
        </w:rPr>
        <w:t>. Non-randomized studies sugg</w:t>
      </w:r>
      <w:r w:rsidR="00DF67C0" w:rsidRPr="000F0CE7">
        <w:rPr>
          <w:rFonts w:ascii="Arial" w:hAnsi="Arial" w:cs="Arial"/>
          <w:sz w:val="22"/>
        </w:rPr>
        <w:t>est that early HCC detect</w:t>
      </w:r>
      <w:r w:rsidR="00DF67C0" w:rsidRPr="00A32097">
        <w:rPr>
          <w:rFonts w:ascii="Arial" w:hAnsi="Arial" w:cs="Arial"/>
          <w:sz w:val="22"/>
        </w:rPr>
        <w:t xml:space="preserve">ion increases the odds to receive a curative treatment and increase survival. However, the sensitivity of US and AFP is </w:t>
      </w:r>
      <w:commentRangeStart w:id="10"/>
      <w:commentRangeStart w:id="11"/>
      <w:r w:rsidR="00DF67C0" w:rsidRPr="00A32097">
        <w:rPr>
          <w:rFonts w:ascii="Arial" w:hAnsi="Arial" w:cs="Arial"/>
          <w:sz w:val="22"/>
        </w:rPr>
        <w:t>63%</w:t>
      </w:r>
      <w:commentRangeEnd w:id="10"/>
      <w:r w:rsidR="00DD1147">
        <w:rPr>
          <w:rStyle w:val="ab"/>
        </w:rPr>
        <w:commentReference w:id="10"/>
      </w:r>
      <w:commentRangeEnd w:id="11"/>
      <w:r w:rsidR="00FF7B11">
        <w:rPr>
          <w:rStyle w:val="ab"/>
        </w:rPr>
        <w:commentReference w:id="11"/>
      </w:r>
      <w:r w:rsidR="00DF67C0" w:rsidRPr="00A32097">
        <w:rPr>
          <w:rFonts w:ascii="Arial" w:hAnsi="Arial" w:cs="Arial"/>
          <w:sz w:val="22"/>
        </w:rPr>
        <w:t xml:space="preserve"> to detect early stage HCC</w:t>
      </w:r>
      <w:r w:rsidR="00FF7B11">
        <w:rPr>
          <w:rFonts w:ascii="Arial" w:hAnsi="Arial" w:cs="Arial"/>
          <w:sz w:val="22"/>
        </w:rPr>
        <w:t xml:space="preserve"> </w:t>
      </w:r>
      <w:r w:rsidR="00FF7B11">
        <w:rPr>
          <w:rFonts w:ascii="Arial" w:hAnsi="Arial" w:cs="Arial"/>
          <w:sz w:val="22"/>
        </w:rPr>
        <w:fldChar w:fldCharType="begin">
          <w:fldData xml:space="preserve">PEVuZE5vdGU+PENpdGU+PEF1dGhvcj5UemFydHpldmE8L0F1dGhvcj48WWVhcj4yMDE4PC9ZZWFy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PEVuZE5vdGU+PENpdGU+PEF1dGhvcj5UemFydHpldmE8L0F1dGhvcj48WWVhcj4yMDE4PC9ZZWFy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FF7B11">
        <w:rPr>
          <w:rFonts w:ascii="Arial" w:hAnsi="Arial" w:cs="Arial"/>
          <w:sz w:val="22"/>
        </w:rPr>
      </w:r>
      <w:r w:rsidR="00FF7B11">
        <w:rPr>
          <w:rFonts w:ascii="Arial" w:hAnsi="Arial" w:cs="Arial"/>
          <w:sz w:val="22"/>
        </w:rPr>
        <w:fldChar w:fldCharType="separate"/>
      </w:r>
      <w:r w:rsidR="00FF7B11">
        <w:rPr>
          <w:rFonts w:ascii="Arial" w:hAnsi="Arial" w:cs="Arial"/>
          <w:noProof/>
          <w:sz w:val="22"/>
        </w:rPr>
        <w:t>(9)</w:t>
      </w:r>
      <w:r w:rsidR="00FF7B11">
        <w:rPr>
          <w:rFonts w:ascii="Arial" w:hAnsi="Arial" w:cs="Arial"/>
          <w:sz w:val="22"/>
        </w:rPr>
        <w:fldChar w:fldCharType="end"/>
      </w:r>
      <w:r w:rsidR="00DF67C0" w:rsidRPr="00A32097">
        <w:rPr>
          <w:rFonts w:ascii="Arial" w:hAnsi="Arial" w:cs="Arial"/>
          <w:sz w:val="22"/>
        </w:rPr>
        <w:t xml:space="preserve">, which underscores the need </w:t>
      </w:r>
      <w:r w:rsidR="00DF67C0" w:rsidRPr="000F0CE7">
        <w:rPr>
          <w:rFonts w:ascii="Arial" w:hAnsi="Arial" w:cs="Arial"/>
          <w:sz w:val="22"/>
        </w:rPr>
        <w:t xml:space="preserve">for </w:t>
      </w:r>
      <w:r w:rsidR="0003020A" w:rsidRPr="000F0CE7">
        <w:rPr>
          <w:rFonts w:ascii="Arial" w:hAnsi="Arial" w:cs="Arial"/>
          <w:sz w:val="22"/>
        </w:rPr>
        <w:t>improved</w:t>
      </w:r>
      <w:r w:rsidR="00DF67C0" w:rsidRPr="000F0CE7">
        <w:rPr>
          <w:rFonts w:ascii="Arial" w:hAnsi="Arial" w:cs="Arial"/>
          <w:sz w:val="22"/>
        </w:rPr>
        <w:t xml:space="preserve"> early </w:t>
      </w:r>
      <w:r w:rsidR="00DF67C0" w:rsidRPr="009606D8">
        <w:rPr>
          <w:rFonts w:ascii="Arial" w:hAnsi="Arial" w:cs="Arial"/>
          <w:sz w:val="22"/>
        </w:rPr>
        <w:t>detection tools.</w:t>
      </w:r>
    </w:p>
    <w:p w14:paraId="537C7974" w14:textId="1D7DDF05" w:rsidR="00294030" w:rsidRPr="00BE1BDF" w:rsidRDefault="0078558E" w:rsidP="0078558E">
      <w:pPr>
        <w:spacing w:before="240"/>
        <w:ind w:firstLine="330"/>
        <w:rPr>
          <w:rFonts w:ascii="Arial" w:hAnsi="Arial" w:cs="Arial"/>
          <w:sz w:val="22"/>
        </w:rPr>
      </w:pPr>
      <w:r w:rsidRPr="00A32097">
        <w:rPr>
          <w:rFonts w:ascii="Arial" w:hAnsi="Arial" w:cs="Arial"/>
          <w:sz w:val="22"/>
        </w:rPr>
        <w:t>Circulating cell-free DNA (</w:t>
      </w:r>
      <w:proofErr w:type="spellStart"/>
      <w:r w:rsidRPr="00A32097">
        <w:rPr>
          <w:rFonts w:ascii="Arial" w:hAnsi="Arial" w:cs="Arial"/>
          <w:sz w:val="22"/>
        </w:rPr>
        <w:t>cfDNA</w:t>
      </w:r>
      <w:proofErr w:type="spellEnd"/>
      <w:r w:rsidRPr="00A32097">
        <w:rPr>
          <w:rFonts w:ascii="Arial" w:hAnsi="Arial" w:cs="Arial"/>
          <w:sz w:val="22"/>
        </w:rPr>
        <w:t>) are small double-stranded DNA fragments</w:t>
      </w:r>
      <w:r>
        <w:rPr>
          <w:rFonts w:ascii="Arial" w:hAnsi="Arial" w:cs="Arial"/>
          <w:sz w:val="22"/>
        </w:rPr>
        <w:t xml:space="preserve"> </w:t>
      </w:r>
      <w:r w:rsidRPr="00A429CA">
        <w:rPr>
          <w:rFonts w:ascii="Arial" w:hAnsi="Arial" w:cs="Arial"/>
          <w:sz w:val="22"/>
        </w:rPr>
        <w:fldChar w:fldCharType="begin">
          <w:fldData xml:space="preserve">PEVuZE5vdGU+PENpdGU+PEF1dGhvcj5GbGVpc2NoaGFja2VyPC9BdXRob3I+PFllYXI+MjAwNzwv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PEVuZE5vdGU+PENpdGU+PEF1dGhvcj5GbGVpc2NoaGFja2VyPC9BdXRob3I+PFllYXI+MjAwNzwv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(10)</w:t>
      </w:r>
      <w:r w:rsidRPr="00A429CA">
        <w:rPr>
          <w:rFonts w:ascii="Arial" w:hAnsi="Arial" w:cs="Arial"/>
          <w:sz w:val="22"/>
        </w:rPr>
        <w:fldChar w:fldCharType="end"/>
      </w:r>
      <w:r w:rsidRPr="00A32097">
        <w:rPr>
          <w:rFonts w:ascii="Arial" w:hAnsi="Arial" w:cs="Arial"/>
          <w:sz w:val="22"/>
        </w:rPr>
        <w:t xml:space="preserve"> found in plasma, urine, </w:t>
      </w:r>
      <w:r w:rsidR="00DD1147">
        <w:rPr>
          <w:rFonts w:ascii="Arial" w:hAnsi="Arial" w:cs="Arial"/>
          <w:sz w:val="22"/>
        </w:rPr>
        <w:t xml:space="preserve">saliva, cerebrospinal fluid (CSF) </w:t>
      </w:r>
      <w:r w:rsidRPr="00A32097">
        <w:rPr>
          <w:rFonts w:ascii="Arial" w:hAnsi="Arial" w:cs="Arial"/>
          <w:sz w:val="22"/>
        </w:rPr>
        <w:t>and other body fluids</w:t>
      </w:r>
      <w:r>
        <w:rPr>
          <w:rFonts w:ascii="Arial" w:hAnsi="Arial" w:cs="Arial"/>
          <w:sz w:val="22"/>
        </w:rPr>
        <w:t xml:space="preserve"> </w:t>
      </w:r>
      <w:r w:rsidRPr="00A429CA">
        <w:rPr>
          <w:rFonts w:ascii="Arial" w:hAnsi="Arial" w:cs="Arial"/>
          <w:sz w:val="22"/>
        </w:rPr>
        <w:fldChar w:fldCharType="begin"/>
      </w:r>
      <w:r w:rsidR="00FF7B11">
        <w:rPr>
          <w:rFonts w:ascii="Arial" w:hAnsi="Arial" w:cs="Arial"/>
          <w:sz w:val="22"/>
        </w:rPr>
        <w:instrText xml:space="preserve"> ADDIN EN.CITE &lt;EndNote&gt;&lt;Cite&gt;&lt;Author&gt;Chan&lt;/Author&gt;&lt;Year&gt;2003&lt;/Year&gt;&lt;RecNum&gt;10&lt;/RecNum&gt;&lt;DisplayText&gt;(11)&lt;/DisplayText&gt;&lt;record&gt;&lt;rec-number&gt;10&lt;/rec-number&gt;&lt;foreign-keys&gt;&lt;key app="EN" db-id="azdt0xssp05swhexfr1pfdavptt2pwtfzf95" timestamp="1576486170"&gt;10&lt;/key&gt;&lt;/foreign-keys&gt;&lt;ref-type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Pr="00A429CA">
        <w:rPr>
          <w:rFonts w:ascii="Arial" w:hAnsi="Arial" w:cs="Arial"/>
          <w:sz w:val="22"/>
        </w:rPr>
        <w:fldChar w:fldCharType="separate"/>
      </w:r>
      <w:r w:rsidR="00FF7B11">
        <w:rPr>
          <w:rFonts w:ascii="Arial" w:hAnsi="Arial" w:cs="Arial"/>
          <w:noProof/>
          <w:sz w:val="22"/>
        </w:rPr>
        <w:t>(11)</w:t>
      </w:r>
      <w:r w:rsidRPr="00A429CA">
        <w:rPr>
          <w:rFonts w:ascii="Arial" w:hAnsi="Arial" w:cs="Arial"/>
          <w:sz w:val="22"/>
        </w:rPr>
        <w:fldChar w:fldCharType="end"/>
      </w:r>
      <w:r w:rsidRPr="00A32097">
        <w:rPr>
          <w:rFonts w:ascii="Arial" w:hAnsi="Arial" w:cs="Arial"/>
          <w:sz w:val="22"/>
        </w:rPr>
        <w:t xml:space="preserve"> originating </w:t>
      </w:r>
      <w:r w:rsidR="004E21A8">
        <w:rPr>
          <w:rFonts w:ascii="Arial" w:hAnsi="Arial" w:cs="Arial"/>
          <w:sz w:val="22"/>
        </w:rPr>
        <w:t>of</w:t>
      </w:r>
      <w:r w:rsidR="004E21A8" w:rsidRPr="00A32097">
        <w:rPr>
          <w:rFonts w:ascii="Arial" w:hAnsi="Arial" w:cs="Arial"/>
          <w:sz w:val="22"/>
        </w:rPr>
        <w:t xml:space="preserve"> </w:t>
      </w:r>
      <w:r w:rsidRPr="00A32097">
        <w:rPr>
          <w:rFonts w:ascii="Arial" w:hAnsi="Arial" w:cs="Arial"/>
          <w:sz w:val="22"/>
        </w:rPr>
        <w:t>cell apoptosis and necrosis</w:t>
      </w:r>
      <w:r>
        <w:rPr>
          <w:rFonts w:ascii="Arial" w:hAnsi="Arial" w:cs="Arial"/>
          <w:sz w:val="22"/>
        </w:rPr>
        <w:t xml:space="preserve"> </w:t>
      </w:r>
      <w:r w:rsidRPr="00A429CA">
        <w:rPr>
          <w:rFonts w:ascii="Arial" w:hAnsi="Arial" w:cs="Arial"/>
          <w:sz w:val="22"/>
        </w:rPr>
        <w:fldChar w:fldCharType="begin"/>
      </w:r>
      <w:r w:rsidR="00FF7B11">
        <w:rPr>
          <w:rFonts w:ascii="Arial" w:hAnsi="Arial" w:cs="Arial"/>
          <w:sz w:val="22"/>
        </w:rPr>
        <w:instrText xml:space="preserve"> ADDIN EN.CITE &lt;EndNote&gt;&lt;Cite&gt;&lt;Author&gt;Stroun&lt;/Author&gt;&lt;Year&gt;2000&lt;/Year&gt;&lt;RecNum&gt;11&lt;/RecNum&gt;&lt;DisplayText&gt;(12)&lt;/DisplayText&gt;&lt;record&gt;&lt;rec-number&gt;11&lt;/rec-number&gt;&lt;foreign-keys&gt;&lt;key app="EN" db-id="azdt0xssp05swhexfr1pfdavptt2pwtfzf95" timestamp="1576486171"&gt;11&lt;/key&gt;&lt;/foreign-keys&gt;&lt;ref-type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Pr="00A429CA">
        <w:rPr>
          <w:rFonts w:ascii="Arial" w:hAnsi="Arial" w:cs="Arial"/>
          <w:sz w:val="22"/>
        </w:rPr>
        <w:fldChar w:fldCharType="separate"/>
      </w:r>
      <w:r w:rsidR="00FF7B11">
        <w:rPr>
          <w:rFonts w:ascii="Arial" w:hAnsi="Arial" w:cs="Arial"/>
          <w:noProof/>
          <w:sz w:val="22"/>
        </w:rPr>
        <w:t>(12)</w:t>
      </w:r>
      <w:r w:rsidRPr="00A429CA">
        <w:rPr>
          <w:rFonts w:ascii="Arial" w:hAnsi="Arial" w:cs="Arial"/>
          <w:sz w:val="22"/>
        </w:rPr>
        <w:fldChar w:fldCharType="end"/>
      </w:r>
      <w:r w:rsidRPr="00A32097">
        <w:rPr>
          <w:rFonts w:ascii="Arial" w:hAnsi="Arial" w:cs="Arial"/>
          <w:sz w:val="22"/>
        </w:rPr>
        <w:t xml:space="preserve">. In many settings, analyses of </w:t>
      </w:r>
      <w:proofErr w:type="spellStart"/>
      <w:r w:rsidRPr="00A32097">
        <w:rPr>
          <w:rFonts w:ascii="Arial" w:hAnsi="Arial" w:cs="Arial"/>
          <w:sz w:val="22"/>
        </w:rPr>
        <w:t>cfDNA</w:t>
      </w:r>
      <w:proofErr w:type="spellEnd"/>
      <w:r w:rsidRPr="00A32097">
        <w:rPr>
          <w:rFonts w:ascii="Arial" w:hAnsi="Arial" w:cs="Arial"/>
          <w:sz w:val="22"/>
        </w:rPr>
        <w:t xml:space="preserve"> can be regarded as a way to perform a “liquid biopsy”, which have been produced promising results for genetic testing</w:t>
      </w:r>
      <w:r>
        <w:rPr>
          <w:rFonts w:ascii="Arial" w:hAnsi="Arial" w:cs="Arial"/>
          <w:sz w:val="22"/>
        </w:rPr>
        <w:t xml:space="preserve"> </w:t>
      </w:r>
      <w:r w:rsidRPr="000F0CE7">
        <w:rPr>
          <w:rFonts w:ascii="Arial" w:hAnsi="Arial" w:cs="Arial"/>
          <w:sz w:val="22"/>
        </w:rPr>
        <w:fldChar w:fldCharType="begin">
          <w:fldData xml:space="preserve">PEVuZE5vdGU+PENpdGU+PEF1dGhvcj5XYWxkcm9uPC9BdXRob3I+PFllYXI+MjAxNjwvWWVhcj48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PEVuZE5vdGU+PENpdGU+PEF1dGhvcj5XYWxkcm9uPC9BdXRob3I+PFllYXI+MjAxNjwvWWVhcj48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0F0CE7">
        <w:rPr>
          <w:rFonts w:ascii="Arial" w:hAnsi="Arial" w:cs="Arial"/>
          <w:sz w:val="22"/>
        </w:rPr>
      </w:r>
      <w:r w:rsidRPr="000F0CE7">
        <w:rPr>
          <w:rFonts w:ascii="Arial" w:hAnsi="Arial" w:cs="Arial"/>
          <w:sz w:val="22"/>
        </w:rPr>
        <w:fldChar w:fldCharType="separate"/>
      </w:r>
      <w:r w:rsidR="00FF7B11">
        <w:rPr>
          <w:rFonts w:ascii="Arial" w:hAnsi="Arial" w:cs="Arial"/>
          <w:noProof/>
          <w:sz w:val="22"/>
        </w:rPr>
        <w:t>(13, 14)</w:t>
      </w:r>
      <w:r w:rsidRPr="000F0CE7">
        <w:rPr>
          <w:rFonts w:ascii="Arial" w:hAnsi="Arial" w:cs="Arial"/>
          <w:sz w:val="22"/>
        </w:rPr>
        <w:fldChar w:fldCharType="end"/>
      </w:r>
      <w:r w:rsidRPr="000F0CE7">
        <w:rPr>
          <w:rFonts w:ascii="Arial" w:hAnsi="Arial" w:cs="Arial"/>
          <w:sz w:val="22"/>
        </w:rPr>
        <w:t>, early cancer detec</w:t>
      </w:r>
      <w:r w:rsidRPr="00A32097">
        <w:rPr>
          <w:rFonts w:ascii="Arial" w:hAnsi="Arial" w:cs="Arial"/>
          <w:sz w:val="22"/>
        </w:rPr>
        <w:t>tion</w:t>
      </w:r>
      <w:r>
        <w:rPr>
          <w:rFonts w:ascii="Arial" w:hAnsi="Arial" w:cs="Arial"/>
          <w:sz w:val="22"/>
        </w:rPr>
        <w:t xml:space="preserve"> </w:t>
      </w:r>
      <w:r w:rsidRPr="00A429CA">
        <w:rPr>
          <w:rFonts w:ascii="Arial" w:hAnsi="Arial" w:cs="Arial"/>
          <w:sz w:val="22"/>
        </w:rPr>
        <w:fldChar w:fldCharType="begin">
          <w:fldData xml:space="preserve">PEVuZE5vdGU+PENpdGU+PEF1dGhvcj5Db3Jjb3JhbjwvQXV0aG9yPjxZZWFyPjIwMTk8L1llYXI+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PEVuZE5vdGU+PENpdGU+PEF1dGhvcj5Db3Jjb3JhbjwvQXV0aG9yPjxZZWFyPjIwMTk8L1llYXI+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(15, 16)</w:t>
      </w:r>
      <w:r w:rsidRPr="00A429CA">
        <w:rPr>
          <w:rFonts w:ascii="Arial" w:hAnsi="Arial" w:cs="Arial"/>
          <w:sz w:val="22"/>
        </w:rPr>
        <w:fldChar w:fldCharType="end"/>
      </w:r>
      <w:r w:rsidRPr="00A32097">
        <w:rPr>
          <w:rFonts w:ascii="Arial" w:hAnsi="Arial" w:cs="Arial"/>
          <w:sz w:val="22"/>
        </w:rPr>
        <w:t xml:space="preserve"> and prognosis prediction</w:t>
      </w:r>
      <w:r>
        <w:rPr>
          <w:rFonts w:ascii="Arial" w:hAnsi="Arial" w:cs="Arial"/>
          <w:sz w:val="22"/>
        </w:rPr>
        <w:t xml:space="preserve"> </w:t>
      </w:r>
      <w:r w:rsidRPr="00A429CA">
        <w:rPr>
          <w:rFonts w:ascii="Arial" w:hAnsi="Arial" w:cs="Arial"/>
          <w:sz w:val="22"/>
        </w:rPr>
        <w:fldChar w:fldCharType="begin">
          <w:fldData xml:space="preserve">PEVuZE5vdGU+PENpdGU+PEF1dGhvcj5TY2h3YXJ6ZW5iYWNoPC9BdXRob3I+PFllYXI+MjAxMTwv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PEVuZE5vdGU+PENpdGU+PEF1dGhvcj5TY2h3YXJ6ZW5iYWNoPC9BdXRob3I+PFllYXI+MjAxMTwv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(17, 18)</w:t>
      </w:r>
      <w:r w:rsidRPr="00A429CA">
        <w:rPr>
          <w:rFonts w:ascii="Arial" w:hAnsi="Arial" w:cs="Arial"/>
          <w:sz w:val="22"/>
        </w:rPr>
        <w:fldChar w:fldCharType="end"/>
      </w:r>
      <w:r w:rsidRPr="00A32097">
        <w:rPr>
          <w:rFonts w:ascii="Arial" w:hAnsi="Arial" w:cs="Arial"/>
          <w:sz w:val="22"/>
        </w:rPr>
        <w:t xml:space="preserve">. Apoptotic and necrotic tumor cells can release </w:t>
      </w:r>
      <w:proofErr w:type="spellStart"/>
      <w:r w:rsidRPr="00A32097">
        <w:rPr>
          <w:rFonts w:ascii="Arial" w:hAnsi="Arial" w:cs="Arial"/>
          <w:sz w:val="22"/>
        </w:rPr>
        <w:t>cfDNA</w:t>
      </w:r>
      <w:proofErr w:type="spellEnd"/>
      <w:r w:rsidRPr="00A32097">
        <w:rPr>
          <w:rFonts w:ascii="Arial" w:hAnsi="Arial" w:cs="Arial"/>
          <w:sz w:val="22"/>
        </w:rPr>
        <w:t xml:space="preserve"> into the peripheral blood, which reflects tumor-related genetic features, including </w:t>
      </w:r>
      <w:proofErr w:type="spellStart"/>
      <w:r w:rsidRPr="00A32097">
        <w:rPr>
          <w:rFonts w:ascii="Arial" w:hAnsi="Arial" w:cs="Arial"/>
          <w:sz w:val="22"/>
        </w:rPr>
        <w:t>cfDNA</w:t>
      </w:r>
      <w:proofErr w:type="spellEnd"/>
      <w:r w:rsidRPr="00A32097">
        <w:rPr>
          <w:rFonts w:ascii="Arial" w:hAnsi="Arial" w:cs="Arial"/>
          <w:sz w:val="22"/>
        </w:rPr>
        <w:t xml:space="preserve"> fragment size (</w:t>
      </w:r>
      <w:proofErr w:type="spellStart"/>
      <w:r w:rsidRPr="00A32097">
        <w:rPr>
          <w:rFonts w:ascii="Arial" w:hAnsi="Arial" w:cs="Arial"/>
          <w:sz w:val="22"/>
        </w:rPr>
        <w:t>cfDNA</w:t>
      </w:r>
      <w:r w:rsidRPr="000D6410">
        <w:rPr>
          <w:rFonts w:ascii="Arial" w:hAnsi="Arial" w:cs="Arial"/>
          <w:sz w:val="22"/>
          <w:vertAlign w:val="subscript"/>
        </w:rPr>
        <w:t>size</w:t>
      </w:r>
      <w:proofErr w:type="spellEnd"/>
      <w:r w:rsidRPr="00A32097">
        <w:rPr>
          <w:rFonts w:ascii="Arial" w:hAnsi="Arial" w:cs="Arial"/>
          <w:sz w:val="22"/>
        </w:rPr>
        <w:t>)</w:t>
      </w:r>
      <w:r>
        <w:rPr>
          <w:rFonts w:ascii="Arial" w:hAnsi="Arial" w:cs="Arial"/>
          <w:sz w:val="22"/>
        </w:rPr>
        <w:t xml:space="preserve"> </w:t>
      </w:r>
      <w:r w:rsidRPr="00A429CA">
        <w:rPr>
          <w:rFonts w:ascii="Arial" w:hAnsi="Arial" w:cs="Arial"/>
          <w:sz w:val="22"/>
        </w:rPr>
        <w:fldChar w:fldCharType="begin">
          <w:fldData xml:space="preserve">PEVuZE5vdGU+PENpdGU+PEF1dGhvcj5DcmlzdGlhbm88L0F1dGhvcj48WWVhcj4yMDE5PC9ZZWFy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PEVuZE5vdGU+PENpdGU+PEF1dGhvcj5DcmlzdGlhbm88L0F1dGhvcj48WWVhcj4yMDE5PC9ZZWFy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(19)</w:t>
      </w:r>
      <w:r w:rsidRPr="00A429CA">
        <w:rPr>
          <w:rFonts w:ascii="Arial" w:hAnsi="Arial" w:cs="Arial"/>
          <w:sz w:val="22"/>
        </w:rPr>
        <w:fldChar w:fldCharType="end"/>
      </w:r>
      <w:r w:rsidRPr="00A32097">
        <w:rPr>
          <w:rFonts w:ascii="Arial" w:hAnsi="Arial" w:cs="Arial"/>
          <w:sz w:val="22"/>
        </w:rPr>
        <w:t>, mutations, copy number aberrations and epigenetic changes</w:t>
      </w:r>
      <w:r>
        <w:rPr>
          <w:rFonts w:ascii="Arial" w:hAnsi="Arial" w:cs="Arial"/>
          <w:sz w:val="22"/>
        </w:rPr>
        <w:t xml:space="preserve"> </w:t>
      </w:r>
      <w:r w:rsidRPr="00A429CA">
        <w:rPr>
          <w:rFonts w:ascii="Arial" w:hAnsi="Arial" w:cs="Arial"/>
          <w:sz w:val="22"/>
        </w:rPr>
        <w:fldChar w:fldCharType="begin"/>
      </w:r>
      <w:r w:rsidR="00FF7B11">
        <w:rPr>
          <w:rFonts w:ascii="Arial" w:hAnsi="Arial" w:cs="Arial"/>
          <w:sz w:val="22"/>
        </w:rPr>
        <w:instrText xml:space="preserve"> ADDIN EN.CITE &lt;EndNote&gt;&lt;Cite&gt;&lt;Author&gt;Schwarzenbach&lt;/Author&gt;&lt;Year&gt;2011&lt;/Year&gt;&lt;RecNum&gt;16&lt;/RecNum&gt;&lt;DisplayText&gt;(17)&lt;/DisplayText&gt;&lt;record&gt;&lt;rec-number&gt;16&lt;/rec-number&gt;&lt;foreign-keys&gt;&lt;key app="EN" db-id="azdt0xssp05swhexfr1pfdavptt2pwtfzf95" timestamp="1576486171"&gt;16&lt;/key&gt;&lt;/foreign-keys&gt;&lt;ref-type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Pr="00A429CA">
        <w:rPr>
          <w:rFonts w:ascii="Arial" w:hAnsi="Arial" w:cs="Arial"/>
          <w:sz w:val="22"/>
        </w:rPr>
        <w:fldChar w:fldCharType="separate"/>
      </w:r>
      <w:r w:rsidR="00FF7B11">
        <w:rPr>
          <w:rFonts w:ascii="Arial" w:hAnsi="Arial" w:cs="Arial"/>
          <w:noProof/>
          <w:sz w:val="22"/>
        </w:rPr>
        <w:t>(17)</w:t>
      </w:r>
      <w:r w:rsidRPr="00A429CA">
        <w:rPr>
          <w:rFonts w:ascii="Arial" w:hAnsi="Arial" w:cs="Arial"/>
          <w:sz w:val="22"/>
        </w:rPr>
        <w:fldChar w:fldCharType="end"/>
      </w:r>
      <w:r w:rsidRPr="00A32097">
        <w:rPr>
          <w:rFonts w:ascii="Arial" w:hAnsi="Arial" w:cs="Arial"/>
          <w:sz w:val="22"/>
        </w:rPr>
        <w:t xml:space="preserve">. Meanwhile, </w:t>
      </w:r>
      <w:proofErr w:type="spellStart"/>
      <w:r w:rsidRPr="00A32097">
        <w:rPr>
          <w:rFonts w:ascii="Arial" w:hAnsi="Arial" w:cs="Arial"/>
          <w:sz w:val="22"/>
        </w:rPr>
        <w:t>cfDNA</w:t>
      </w:r>
      <w:proofErr w:type="spellEnd"/>
      <w:r w:rsidRPr="00A32097">
        <w:rPr>
          <w:rFonts w:ascii="Arial" w:hAnsi="Arial" w:cs="Arial"/>
          <w:sz w:val="22"/>
        </w:rPr>
        <w:t xml:space="preserve"> also carries tissues-specific information which provides promising abilities for tissue-of-origin mapping</w:t>
      </w:r>
      <w:r>
        <w:rPr>
          <w:rFonts w:ascii="Arial" w:hAnsi="Arial" w:cs="Arial"/>
          <w:sz w:val="22"/>
        </w:rPr>
        <w:t xml:space="preserve"> </w:t>
      </w:r>
      <w:r w:rsidRPr="00A429CA">
        <w:rPr>
          <w:rFonts w:ascii="Arial" w:hAnsi="Arial" w:cs="Arial"/>
          <w:sz w:val="22"/>
        </w:rPr>
        <w:fldChar w:fldCharType="begin">
          <w:fldData xml:space="preserve">PEVuZE5vdGU+PENpdGU+PEF1dGhvcj5HdW88L0F1dGhvcj48WWVhcj4yMDE3PC9ZZWFyPjxSZWNO
dW0+MTk8L1JlY051bT48RGlzcGxheVRleHQ+KDIwLTI0KTwvRGlzcGxheVRleHQ+PHJlY29yZD48
cmVjLW51bWJlcj4xOTwvcmVjLW51bWJlcj48Zm9yZWlnbi1rZXlzPjxrZXkgYXBwPSJFTiIgZGIt
aWQ9ImF6ZHQweHNzcDA1c3doZXhmcjFwZmRhdnB0dDJwd3RmemY5NSIgdGltZXN0YW1wPSIxNTc2
NDg2MTcxIj4xOTwva2V5PjwvZm9yZWlnbi1rZXlzPjxyZWYtdHlwZSBuYW1lPSJKb3VybmFsIEFy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dGhvcj48WWVhcj4yMDE4PC9ZZWFyPjxSZWNOdW0+MjA8L1JlY051bT48cmVjb3JkPjxyZWMtbnVt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PEVuZE5vdGU+PENpdGU+PEF1dGhvcj5HdW88L0F1dGhvcj48WWVhcj4yMDE3PC9ZZWFyPjxSZWNO
dW0+MTk8L1JlY051bT48RGlzcGxheVRleHQ+KDIwLTI0KTwvRGlzcGxheVRleHQ+PHJlY29yZD48
cmVjLW51bWJlcj4xOTwvcmVjLW51bWJlcj48Zm9yZWlnbi1rZXlzPjxrZXkgYXBwPSJFTiIgZGIt
aWQ9ImF6ZHQweHNzcDA1c3doZXhmcjFwZmRhdnB0dDJwd3RmemY5NSIgdGltZXN0YW1wPSIxNTc2
NDg2MTcxIj4xOTwva2V5PjwvZm9yZWlnbi1rZXlzPjxyZWYtdHlwZSBuYW1lPSJKb3VybmFsIEFy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dGhvcj48WWVhcj4yMDE4PC9ZZWFyPjxSZWNOdW0+MjA8L1JlY051bT48cmVjb3JkPjxyZWMtbnVt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(20-24)</w:t>
      </w:r>
      <w:r w:rsidRPr="00A429CA">
        <w:rPr>
          <w:rFonts w:ascii="Arial" w:hAnsi="Arial" w:cs="Arial"/>
          <w:sz w:val="22"/>
        </w:rPr>
        <w:fldChar w:fldCharType="end"/>
      </w:r>
      <w:r w:rsidRPr="00A32097">
        <w:rPr>
          <w:rFonts w:ascii="Arial" w:hAnsi="Arial" w:cs="Arial"/>
          <w:sz w:val="22"/>
        </w:rPr>
        <w:t xml:space="preserve">. As such, </w:t>
      </w:r>
      <w:proofErr w:type="spellStart"/>
      <w:r w:rsidRPr="00A32097">
        <w:rPr>
          <w:rFonts w:ascii="Arial" w:hAnsi="Arial" w:cs="Arial"/>
          <w:sz w:val="22"/>
        </w:rPr>
        <w:t>cfDNA</w:t>
      </w:r>
      <w:proofErr w:type="spellEnd"/>
      <w:r w:rsidRPr="00A32097">
        <w:rPr>
          <w:rFonts w:ascii="Arial" w:hAnsi="Arial" w:cs="Arial"/>
          <w:sz w:val="22"/>
        </w:rPr>
        <w:t xml:space="preserve"> could be used as an important biomarker in clinical settings. There are different technologies to investigate methylation changes in </w:t>
      </w:r>
      <w:proofErr w:type="spellStart"/>
      <w:r w:rsidRPr="00A32097">
        <w:rPr>
          <w:rFonts w:ascii="Arial" w:hAnsi="Arial" w:cs="Arial"/>
          <w:sz w:val="22"/>
        </w:rPr>
        <w:t>cfDNA</w:t>
      </w:r>
      <w:proofErr w:type="spellEnd"/>
      <w:r w:rsidRPr="00A32097">
        <w:rPr>
          <w:rFonts w:ascii="Arial" w:hAnsi="Arial" w:cs="Arial"/>
          <w:sz w:val="22"/>
        </w:rPr>
        <w:t xml:space="preserve">, including </w:t>
      </w:r>
      <w:proofErr w:type="spellStart"/>
      <w:r w:rsidRPr="00A32097">
        <w:rPr>
          <w:rFonts w:ascii="Arial" w:hAnsi="Arial" w:cs="Arial"/>
          <w:sz w:val="22"/>
        </w:rPr>
        <w:t>scRRBS</w:t>
      </w:r>
      <w:proofErr w:type="spellEnd"/>
      <w:r>
        <w:rPr>
          <w:rFonts w:ascii="Arial" w:hAnsi="Arial" w:cs="Arial"/>
          <w:sz w:val="22"/>
        </w:rPr>
        <w:t xml:space="preserve"> </w:t>
      </w:r>
      <w:r w:rsidRPr="00A429CA">
        <w:rPr>
          <w:rFonts w:ascii="Arial" w:hAnsi="Arial" w:cs="Arial"/>
          <w:sz w:val="22"/>
        </w:rPr>
        <w:fldChar w:fldCharType="begin"/>
      </w:r>
      <w:r w:rsidR="00FF7B11">
        <w:rPr>
          <w:rFonts w:ascii="Arial" w:hAnsi="Arial" w:cs="Arial"/>
          <w:sz w:val="22"/>
        </w:rPr>
        <w:instrText xml:space="preserve"> ADDIN EN.CITE &lt;EndNote&gt;&lt;Cite&gt;&lt;Author&gt;Guo&lt;/Author&gt;&lt;Year&gt;2017&lt;/Year&gt;&lt;RecNum&gt;19&lt;/RecNum&gt;&lt;DisplayText&gt;(20)&lt;/DisplayText&gt;&lt;record&gt;&lt;rec-number&gt;19&lt;/rec-number&gt;&lt;foreign-keys&gt;&lt;key app="EN" db-id="azdt0xssp05swhexfr1pfdavptt2pwtfzf95" timestamp="1576486171"&gt;19&lt;/key&gt;&lt;/foreign-keys&gt;&lt;ref-type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Pr="00A429CA">
        <w:rPr>
          <w:rFonts w:ascii="Arial" w:hAnsi="Arial" w:cs="Arial"/>
          <w:sz w:val="22"/>
        </w:rPr>
        <w:fldChar w:fldCharType="separate"/>
      </w:r>
      <w:r w:rsidR="00FF7B11">
        <w:rPr>
          <w:rFonts w:ascii="Arial" w:hAnsi="Arial" w:cs="Arial"/>
          <w:noProof/>
          <w:sz w:val="22"/>
        </w:rPr>
        <w:t>(20)</w:t>
      </w:r>
      <w:r w:rsidRPr="00A429CA">
        <w:rPr>
          <w:rFonts w:ascii="Arial" w:hAnsi="Arial" w:cs="Arial"/>
          <w:sz w:val="22"/>
        </w:rPr>
        <w:fldChar w:fldCharType="end"/>
      </w:r>
      <w:r w:rsidRPr="00A32097">
        <w:rPr>
          <w:rFonts w:ascii="Arial" w:hAnsi="Arial" w:cs="Arial"/>
          <w:sz w:val="22"/>
        </w:rPr>
        <w:t xml:space="preserve"> and </w:t>
      </w:r>
      <w:proofErr w:type="spellStart"/>
      <w:r w:rsidRPr="00A32097">
        <w:rPr>
          <w:rFonts w:ascii="Arial" w:hAnsi="Arial" w:cs="Arial"/>
          <w:sz w:val="22"/>
        </w:rPr>
        <w:t>cfMeDIPseq</w:t>
      </w:r>
      <w:proofErr w:type="spellEnd"/>
      <w:r>
        <w:rPr>
          <w:rFonts w:ascii="Arial" w:hAnsi="Arial" w:cs="Arial"/>
          <w:sz w:val="22"/>
        </w:rPr>
        <w:t xml:space="preserve"> </w:t>
      </w:r>
      <w:r w:rsidRPr="00A429CA">
        <w:rPr>
          <w:rFonts w:ascii="Arial" w:hAnsi="Arial" w:cs="Arial"/>
          <w:sz w:val="22"/>
        </w:rPr>
        <w:fldChar w:fldCharType="begin">
          <w:fldData xml:space="preserve">PEVuZE5vdGU+PENpdGU+PEF1dGhvcj5TaGVuPC9BdXRob3I+PFllYXI+MjAxODwvWWVhcj48UmVj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PEVuZE5vdGU+PENpdGU+PEF1dGhvcj5TaGVuPC9BdXRob3I+PFllYXI+MjAxODwvWWVhcj48UmVj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(23)</w:t>
      </w:r>
      <w:r w:rsidRPr="00A429CA">
        <w:rPr>
          <w:rFonts w:ascii="Arial" w:hAnsi="Arial" w:cs="Arial"/>
          <w:sz w:val="22"/>
        </w:rPr>
        <w:fldChar w:fldCharType="end"/>
      </w:r>
      <w:r>
        <w:rPr>
          <w:rFonts w:ascii="Arial" w:hAnsi="Arial" w:cs="Arial"/>
          <w:sz w:val="22"/>
        </w:rPr>
        <w:t xml:space="preserve">. </w:t>
      </w:r>
      <w:r w:rsidR="00DF67C0" w:rsidRPr="009606D8">
        <w:rPr>
          <w:rFonts w:ascii="Arial" w:hAnsi="Arial" w:cs="Arial"/>
          <w:sz w:val="22"/>
        </w:rPr>
        <w:t>A number of stud</w:t>
      </w:r>
      <w:r w:rsidR="00DF67C0" w:rsidRPr="000F0CE7">
        <w:rPr>
          <w:rFonts w:ascii="Arial" w:hAnsi="Arial" w:cs="Arial"/>
          <w:sz w:val="22"/>
        </w:rPr>
        <w:t xml:space="preserve">ies have focused on </w:t>
      </w:r>
      <w:proofErr w:type="spellStart"/>
      <w:r w:rsidR="00DF67C0" w:rsidRPr="000F0CE7">
        <w:rPr>
          <w:rFonts w:ascii="Arial" w:hAnsi="Arial" w:cs="Arial"/>
          <w:sz w:val="22"/>
        </w:rPr>
        <w:t>cfDNA</w:t>
      </w:r>
      <w:proofErr w:type="spellEnd"/>
      <w:r w:rsidR="00DF67C0" w:rsidRPr="000F0CE7">
        <w:rPr>
          <w:rFonts w:ascii="Arial" w:hAnsi="Arial" w:cs="Arial"/>
          <w:sz w:val="22"/>
        </w:rPr>
        <w:t xml:space="preserve"> as a potential source of novel early detection bi</w:t>
      </w:r>
      <w:r w:rsidR="00DF67C0" w:rsidRPr="00A32097">
        <w:rPr>
          <w:rFonts w:ascii="Arial" w:hAnsi="Arial" w:cs="Arial"/>
          <w:sz w:val="22"/>
        </w:rPr>
        <w:t>omarkers in HCC</w:t>
      </w:r>
      <w:r>
        <w:rPr>
          <w:rFonts w:ascii="Arial" w:hAnsi="Arial" w:cs="Arial"/>
          <w:sz w:val="22"/>
        </w:rPr>
        <w:t xml:space="preserve"> based on </w:t>
      </w:r>
      <w:r w:rsidR="00DF67C0" w:rsidRPr="00A32097">
        <w:rPr>
          <w:rFonts w:ascii="Arial" w:hAnsi="Arial" w:cs="Arial"/>
          <w:sz w:val="22"/>
        </w:rPr>
        <w:t>DNA methylation</w:t>
      </w:r>
      <w:r w:rsidR="009A621C" w:rsidRPr="00A32097">
        <w:rPr>
          <w:rFonts w:ascii="Arial" w:hAnsi="Arial" w:cs="Arial"/>
          <w:sz w:val="22"/>
        </w:rPr>
        <w:t xml:space="preserve"> </w:t>
      </w:r>
      <w:r w:rsidR="00FF7A0A" w:rsidRPr="00A429CA">
        <w:rPr>
          <w:rFonts w:ascii="Arial" w:hAnsi="Arial" w:cs="Arial"/>
          <w:sz w:val="22"/>
        </w:rPr>
        <w:fldChar w:fldCharType="begin">
          <w:fldData xml:space="preserve">PEVuZE5vdGU+PENpdGU+PEF1dGhvcj5DaGFuPC9BdXRob3I+PFllYXI+MjAxMzwvWWVhcj48UmVj
TnVtPjIzPC9SZWNOdW0+PERpc3BsYXlUZXh0PigyNS0zMCk8L0Rpc3BsYXlUZXh0PjxyZWNvcmQ+
PHJlYy1udW1iZXI+MjM8L3JlYy1udW1iZXI+PGZvcmVpZ24ta2V5cz48a2V5IGFwcD0iRU4iIGRi
LWlkPSJhemR0MHhzc3AwNXN3aGV4ZnIxcGZkYXZwdHQycHd0ZnpmOTUiIHRpbWVzdGFtcD0iMTU3
NjQ4NjE3MiI+MjM8L2tleT48L2ZvcmVpZ24ta2V5cz48cmVmLXR5cGUgbmFtZT0iSm91cm5hbCBB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QXV0aG9yPjxZZWFyPjIwMTQ8L1llYXI+PFJlY051bT4yNDwvUmVjTnVtPjxyZWNvcmQ+PHJlYy1u
dW1iZXI+MjQ8L3JlYy1udW1iZXI+PGZvcmVpZ24ta2V5cz48a2V5IGFwcD0iRU4iIGRiLWlkPSJh
emR0MHhzc3AwNXN3aGV4ZnIxcGZkYXZwdHQycHd0ZnpmOTUiIHRpbWVzdGFtcD0iMTU3NjQ4NjE3
MiI+MjQ8L2tleT48L2ZvcmVpZ24ta2V5cz48cmVmLXR5cGUgbmFtZT0iSm91cm5hbCBBcnRpY2xl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PFJlY051bT4yNTwvUmVjTnVtPjxyZWNvcmQ+PHJlYy1udW1iZXI+MjU8L3JlYy1udW1iZXI+PGZv
cmVpZ24ta2V5cz48a2V5IGFwcD0iRU4iIGRiLWlkPSJhemR0MHhzc3AwNXN3aGV4ZnIxcGZkYXZw
dHQycHd0ZnpmOTUiIHRpbWVzdGFtcD0iMTU3NjQ4NjE3MiI+MjU8L2tleT48L2ZvcmVpZ24ta2V5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PC9yZWNvcmQ+PC9DaXRlPjxDaXRlPjxBdXRob3I+TGVobWFubi1XZXJtYW48L0F1dGhvcj48WWVh
cj4yMDE2PC9ZZWFyPjxSZWNOdW0+MjY8L1JlY051bT48cmVjb3JkPjxyZWMtbnVtYmVyPjI2PC9y
ZWMtbnVtYmVyPjxmb3JlaWduLWtleXM+PGtleSBhcHA9IkVOIiBkYi1pZD0iYXpkdDB4c3NwMDVz
d2hleGZyMXBmZGF2cHR0MnB3dGZ6Zjk1IiB0aW1lc3RhbXA9IjE1NzY0ODYxNzIiPjI2PC9rZXk+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PjwvcGVyaW9kaWNhbD48cGFnZXM+RTE4MjYtMzQ8L3BhZ2VzPjx2b2x1bWU+MTEzPC92b2x1bWU+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PEVuZE5vdGU+PENpdGU+PEF1dGhvcj5DaGFuPC9BdXRob3I+PFllYXI+MjAxMzwvWWVhcj48UmVj
TnVtPjIzPC9SZWNOdW0+PERpc3BsYXlUZXh0PigyNS0zMCk8L0Rpc3BsYXlUZXh0PjxyZWNvcmQ+
PHJlYy1udW1iZXI+MjM8L3JlYy1udW1iZXI+PGZvcmVpZ24ta2V5cz48a2V5IGFwcD0iRU4iIGRi
LWlkPSJhemR0MHhzc3AwNXN3aGV4ZnIxcGZkYXZwdHQycHd0ZnpmOTUiIHRpbWVzdGFtcD0iMTU3
NjQ4NjE3MiI+MjM8L2tleT48L2ZvcmVpZ24ta2V5cz48cmVmLXR5cGUgbmFtZT0iSm91cm5hbCBB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QXV0aG9yPjxZZWFyPjIwMTQ8L1llYXI+PFJlY051bT4yNDwvUmVjTnVtPjxyZWNvcmQ+PHJlYy1u
dW1iZXI+MjQ8L3JlYy1udW1iZXI+PGZvcmVpZ24ta2V5cz48a2V5IGFwcD0iRU4iIGRiLWlkPSJh
emR0MHhzc3AwNXN3aGV4ZnIxcGZkYXZwdHQycHd0ZnpmOTUiIHRpbWVzdGFtcD0iMTU3NjQ4NjE3
MiI+MjQ8L2tleT48L2ZvcmVpZ24ta2V5cz48cmVmLXR5cGUgbmFtZT0iSm91cm5hbCBBcnRpY2xl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PFJlY051bT4yNTwvUmVjTnVtPjxyZWNvcmQ+PHJlYy1udW1iZXI+MjU8L3JlYy1udW1iZXI+PGZv
cmVpZ24ta2V5cz48a2V5IGFwcD0iRU4iIGRiLWlkPSJhemR0MHhzc3AwNXN3aGV4ZnIxcGZkYXZw
dHQycHd0ZnpmOTUiIHRpbWVzdGFtcD0iMTU3NjQ4NjE3MiI+MjU8L2tleT48L2ZvcmVpZ24ta2V5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PC9yZWNvcmQ+PC9DaXRlPjxDaXRlPjxBdXRob3I+TGVobWFubi1XZXJtYW48L0F1dGhvcj48WWVh
cj4yMDE2PC9ZZWFyPjxSZWNOdW0+MjY8L1JlY051bT48cmVjb3JkPjxyZWMtbnVtYmVyPjI2PC9y
ZWMtbnVtYmVyPjxmb3JlaWduLWtleXM+PGtleSBhcHA9IkVOIiBkYi1pZD0iYXpkdDB4c3NwMDVz
d2hleGZyMXBmZGF2cHR0MnB3dGZ6Zjk1IiB0aW1lc3RhbXA9IjE1NzY0ODYxNzIiPjI2PC9rZXk+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PjwvcGVyaW9kaWNhbD48cGFnZXM+RTE4MjYtMzQ8L3BhZ2VzPjx2b2x1bWU+MTEzPC92b2x1bWU+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FF7A0A" w:rsidRPr="00A429CA">
        <w:rPr>
          <w:rFonts w:ascii="Arial" w:hAnsi="Arial" w:cs="Arial"/>
          <w:sz w:val="22"/>
        </w:rPr>
      </w:r>
      <w:r w:rsidR="00FF7A0A" w:rsidRPr="00A429CA">
        <w:rPr>
          <w:rFonts w:ascii="Arial" w:hAnsi="Arial" w:cs="Arial"/>
          <w:sz w:val="22"/>
        </w:rPr>
        <w:fldChar w:fldCharType="separate"/>
      </w:r>
      <w:r w:rsidR="00FF7B11">
        <w:rPr>
          <w:rFonts w:ascii="Arial" w:hAnsi="Arial" w:cs="Arial"/>
          <w:noProof/>
          <w:sz w:val="22"/>
        </w:rPr>
        <w:t>(25-30)</w:t>
      </w:r>
      <w:r w:rsidR="00FF7A0A" w:rsidRPr="00A429CA">
        <w:rPr>
          <w:rFonts w:ascii="Arial" w:hAnsi="Arial" w:cs="Arial"/>
          <w:sz w:val="22"/>
        </w:rPr>
        <w:fldChar w:fldCharType="end"/>
      </w:r>
      <w:r w:rsidR="002007B4" w:rsidRPr="00A32097">
        <w:rPr>
          <w:rFonts w:ascii="Arial" w:hAnsi="Arial" w:cs="Arial"/>
          <w:sz w:val="22"/>
        </w:rPr>
        <w:t>.</w:t>
      </w:r>
      <w:r w:rsidR="00BD1215">
        <w:rPr>
          <w:rFonts w:ascii="Arial" w:hAnsi="Arial" w:cs="Arial"/>
          <w:sz w:val="22"/>
        </w:rPr>
        <w:t xml:space="preserve"> </w:t>
      </w:r>
      <w:r w:rsidR="00FF7A0A" w:rsidRPr="00A732AB">
        <w:rPr>
          <w:rFonts w:ascii="Arial" w:hAnsi="Arial" w:cs="Arial"/>
          <w:sz w:val="22"/>
        </w:rPr>
        <w:t>Multiple</w:t>
      </w:r>
      <w:r w:rsidR="00885899" w:rsidRPr="00A732AB">
        <w:rPr>
          <w:rFonts w:ascii="Arial" w:hAnsi="Arial" w:cs="Arial"/>
          <w:sz w:val="22"/>
        </w:rPr>
        <w:t xml:space="preserve"> </w:t>
      </w:r>
      <w:r w:rsidR="002C55EA" w:rsidRPr="00A732AB">
        <w:rPr>
          <w:rFonts w:ascii="Arial" w:hAnsi="Arial" w:cs="Arial"/>
          <w:sz w:val="22"/>
        </w:rPr>
        <w:t xml:space="preserve">studies </w:t>
      </w:r>
      <w:r w:rsidR="007324E3" w:rsidRPr="00A732AB">
        <w:rPr>
          <w:rFonts w:ascii="Arial" w:hAnsi="Arial" w:cs="Arial"/>
          <w:sz w:val="22"/>
        </w:rPr>
        <w:t xml:space="preserve">have focused on </w:t>
      </w:r>
      <w:r w:rsidR="0003020A" w:rsidRPr="00A732AB">
        <w:rPr>
          <w:rFonts w:ascii="Arial" w:hAnsi="Arial" w:cs="Arial"/>
          <w:sz w:val="22"/>
        </w:rPr>
        <w:t xml:space="preserve">the use of </w:t>
      </w:r>
      <w:proofErr w:type="spellStart"/>
      <w:r w:rsidR="0003020A" w:rsidRPr="00A732AB">
        <w:rPr>
          <w:rFonts w:ascii="Arial" w:hAnsi="Arial" w:cs="Arial"/>
          <w:sz w:val="22"/>
        </w:rPr>
        <w:t>cfDNA</w:t>
      </w:r>
      <w:proofErr w:type="spellEnd"/>
      <w:r w:rsidR="0003020A" w:rsidRPr="00A732AB">
        <w:rPr>
          <w:rFonts w:ascii="Arial" w:hAnsi="Arial" w:cs="Arial"/>
          <w:sz w:val="22"/>
        </w:rPr>
        <w:t xml:space="preserve"> methy</w:t>
      </w:r>
      <w:r w:rsidR="0003020A" w:rsidRPr="00BE1BDF">
        <w:rPr>
          <w:rFonts w:ascii="Arial" w:hAnsi="Arial" w:cs="Arial"/>
          <w:sz w:val="22"/>
        </w:rPr>
        <w:t xml:space="preserve">lation in </w:t>
      </w:r>
      <w:r w:rsidR="007324E3" w:rsidRPr="00BE1BDF">
        <w:rPr>
          <w:rFonts w:ascii="Arial" w:hAnsi="Arial" w:cs="Arial"/>
          <w:sz w:val="22"/>
        </w:rPr>
        <w:t>cancer diagnosis</w:t>
      </w:r>
      <w:r w:rsidR="0003020A" w:rsidRPr="00BE1BDF">
        <w:rPr>
          <w:rFonts w:ascii="Arial" w:hAnsi="Arial" w:cs="Arial"/>
          <w:sz w:val="22"/>
        </w:rPr>
        <w:t xml:space="preserve"> in the areas of </w:t>
      </w:r>
      <w:r w:rsidR="006B19D3" w:rsidRPr="00BE1BDF">
        <w:rPr>
          <w:rFonts w:ascii="Arial" w:hAnsi="Arial" w:cs="Arial"/>
          <w:sz w:val="22"/>
        </w:rPr>
        <w:t>spe</w:t>
      </w:r>
      <w:r w:rsidR="00C616CD" w:rsidRPr="00BE1BDF">
        <w:rPr>
          <w:rFonts w:ascii="Arial" w:hAnsi="Arial" w:cs="Arial"/>
          <w:sz w:val="22"/>
        </w:rPr>
        <w:t>cific</w:t>
      </w:r>
      <w:r w:rsidR="00BB1A0F" w:rsidRPr="00BE1BDF">
        <w:rPr>
          <w:rFonts w:ascii="Arial" w:hAnsi="Arial" w:cs="Arial"/>
          <w:sz w:val="22"/>
        </w:rPr>
        <w:t xml:space="preserve"> </w:t>
      </w:r>
      <w:r w:rsidR="00F37EDC" w:rsidRPr="00BE1BDF">
        <w:rPr>
          <w:rFonts w:ascii="Arial" w:hAnsi="Arial" w:cs="Arial"/>
          <w:sz w:val="22"/>
        </w:rPr>
        <w:t xml:space="preserve">biomarkers </w:t>
      </w:r>
      <w:r w:rsidR="003141E8" w:rsidRPr="00BE1BDF">
        <w:rPr>
          <w:rFonts w:ascii="Arial" w:hAnsi="Arial" w:cs="Arial"/>
          <w:sz w:val="22"/>
        </w:rPr>
        <w:fldChar w:fldCharType="begin">
          <w:fldData xml:space="preserve">PEVuZE5vdGU+PENpdGU+PEF1dGhvcj5YdTwvQXV0aG9yPjxZZWFyPjIwMTc8L1llYXI+PFJlY051
bT4yODwvUmVjTnVtPjxEaXNwbGF5VGV4dD4oMjYsIDMwKTwvRGlzcGxheVRleHQ+PHJlY29yZD48
cmVjLW51bWJlcj4yODwvcmVjLW51bWJlcj48Zm9yZWlnbi1rZXlzPjxrZXkgYXBwPSJFTiIgZGIt
aWQ9ImF6ZHQweHNzcDA1c3doZXhmcjFwZmRhdnB0dDJwd3RmemY5NSIgdGltZXN0YW1wPSIxNTc2
NDg2MTcyIj4yODwva2V5PjwvZm9yZWlnbi1rZXlzPjxyZWYtdHlwZSBuYW1lPSJKb3VybmFsIEFy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dW0+MjQ8L1JlY051bT48cmVjb3JkPjxyZWMtbnVtYmVyPjI0PC9yZWMtbnVtYmVyPjxmb3JlaWdu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==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PEVuZE5vdGU+PENpdGU+PEF1dGhvcj5YdTwvQXV0aG9yPjxZZWFyPjIwMTc8L1llYXI+PFJlY051
bT4yODwvUmVjTnVtPjxEaXNwbGF5VGV4dD4oMjYsIDMwKTwvRGlzcGxheVRleHQ+PHJlY29yZD48
cmVjLW51bWJlcj4yODwvcmVjLW51bWJlcj48Zm9yZWlnbi1rZXlzPjxrZXkgYXBwPSJFTiIgZGIt
aWQ9ImF6ZHQweHNzcDA1c3doZXhmcjFwZmRhdnB0dDJwd3RmemY5NSIgdGltZXN0YW1wPSIxNTc2
NDg2MTcyIj4yODwva2V5PjwvZm9yZWlnbi1rZXlzPjxyZWYtdHlwZSBuYW1lPSJKb3VybmFsIEFy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dW0+MjQ8L1JlY051bT48cmVjb3JkPjxyZWMtbnVtYmVyPjI0PC9yZWMtbnVtYmVyPjxmb3JlaWdu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==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3141E8" w:rsidRPr="00BE1BDF">
        <w:rPr>
          <w:rFonts w:ascii="Arial" w:hAnsi="Arial" w:cs="Arial"/>
          <w:sz w:val="22"/>
        </w:rPr>
      </w:r>
      <w:r w:rsidR="003141E8" w:rsidRPr="00BE1BDF">
        <w:rPr>
          <w:rFonts w:ascii="Arial" w:hAnsi="Arial" w:cs="Arial"/>
          <w:sz w:val="22"/>
        </w:rPr>
        <w:fldChar w:fldCharType="separate"/>
      </w:r>
      <w:r w:rsidR="00FF7B11">
        <w:rPr>
          <w:rFonts w:ascii="Arial" w:hAnsi="Arial" w:cs="Arial"/>
          <w:noProof/>
          <w:sz w:val="22"/>
        </w:rPr>
        <w:t>(26, 30)</w:t>
      </w:r>
      <w:r w:rsidR="003141E8" w:rsidRPr="00BE1BDF">
        <w:rPr>
          <w:rFonts w:ascii="Arial" w:hAnsi="Arial" w:cs="Arial"/>
          <w:sz w:val="22"/>
        </w:rPr>
        <w:fldChar w:fldCharType="end"/>
      </w:r>
      <w:r w:rsidR="00BB1A0F" w:rsidRPr="00BE1BDF">
        <w:rPr>
          <w:rFonts w:ascii="Arial" w:hAnsi="Arial" w:cs="Arial"/>
          <w:sz w:val="22"/>
        </w:rPr>
        <w:t xml:space="preserve">, </w:t>
      </w:r>
      <w:r w:rsidR="00F37EDC" w:rsidRPr="00BE1BDF">
        <w:rPr>
          <w:rFonts w:ascii="Arial" w:hAnsi="Arial" w:cs="Arial"/>
          <w:sz w:val="22"/>
        </w:rPr>
        <w:t>hypo</w:t>
      </w:r>
      <w:r w:rsidR="00BA24F4" w:rsidRPr="00BE1BDF">
        <w:rPr>
          <w:rFonts w:ascii="Arial" w:hAnsi="Arial" w:cs="Arial"/>
          <w:sz w:val="22"/>
        </w:rPr>
        <w:t>-</w:t>
      </w:r>
      <w:r w:rsidR="00F37EDC" w:rsidRPr="00BE1BDF">
        <w:rPr>
          <w:rFonts w:ascii="Arial" w:hAnsi="Arial" w:cs="Arial"/>
          <w:sz w:val="22"/>
        </w:rPr>
        <w:t xml:space="preserve">methylation </w:t>
      </w:r>
      <w:r w:rsidR="003141E8" w:rsidRPr="00BE1BDF">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3141E8" w:rsidRPr="00BE1BDF">
        <w:rPr>
          <w:rFonts w:ascii="Arial" w:hAnsi="Arial" w:cs="Arial"/>
          <w:sz w:val="22"/>
        </w:rPr>
      </w:r>
      <w:r w:rsidR="003141E8" w:rsidRPr="00BE1BDF">
        <w:rPr>
          <w:rFonts w:ascii="Arial" w:hAnsi="Arial" w:cs="Arial"/>
          <w:sz w:val="22"/>
        </w:rPr>
        <w:fldChar w:fldCharType="separate"/>
      </w:r>
      <w:r w:rsidR="00FF7B11">
        <w:rPr>
          <w:rFonts w:ascii="Arial" w:hAnsi="Arial" w:cs="Arial"/>
          <w:noProof/>
          <w:sz w:val="22"/>
        </w:rPr>
        <w:t>(25)</w:t>
      </w:r>
      <w:r w:rsidR="003141E8" w:rsidRPr="00BE1BDF">
        <w:rPr>
          <w:rFonts w:ascii="Arial" w:hAnsi="Arial" w:cs="Arial"/>
          <w:sz w:val="22"/>
        </w:rPr>
        <w:fldChar w:fldCharType="end"/>
      </w:r>
      <w:r w:rsidR="00A044E5" w:rsidRPr="00BE1BDF">
        <w:rPr>
          <w:rFonts w:ascii="Arial" w:hAnsi="Arial" w:cs="Arial"/>
          <w:sz w:val="22"/>
        </w:rPr>
        <w:t xml:space="preserve"> and tissue </w:t>
      </w:r>
      <w:r w:rsidR="00AB5F78" w:rsidRPr="00BE1BDF">
        <w:rPr>
          <w:rFonts w:ascii="Arial" w:hAnsi="Arial" w:cs="Arial"/>
          <w:sz w:val="22"/>
        </w:rPr>
        <w:t xml:space="preserve">of </w:t>
      </w:r>
      <w:r w:rsidR="00F37EDC" w:rsidRPr="00BE1BDF">
        <w:rPr>
          <w:rFonts w:ascii="Arial" w:hAnsi="Arial" w:cs="Arial"/>
          <w:sz w:val="22"/>
        </w:rPr>
        <w:t xml:space="preserve">origin </w:t>
      </w:r>
      <w:r w:rsidR="003141E8" w:rsidRPr="00BE1BDF">
        <w:rPr>
          <w:rFonts w:ascii="Arial" w:hAnsi="Arial" w:cs="Arial"/>
          <w:sz w:val="22"/>
        </w:rPr>
        <w:fldChar w:fldCharType="begin">
          <w:fldData xml:space="preserve">PEVuZE5vdGU+PENpdGU+PEF1dGhvcj5LYW5nPC9BdXRob3I+PFllYXI+MjAxNzwvWWVhcj48UmVj
TnVtPjI3PC9SZWNOdW0+PERpc3BsYXlUZXh0PigyNy0yOSk8L0Rpc3BsYXlUZXh0PjxyZWNvcmQ+
PHJlYy1udW1iZXI+Mjc8L3JlYy1udW1iZXI+PGZvcmVpZ24ta2V5cz48a2V5IGFwcD0iRU4iIGRi
LWlkPSJhemR0MHhzc3AwNXN3aGV4ZnIxcGZkYXZwdHQycHd0ZnpmOTUiIHRpbWVzdGFtcD0iMTU3
NjQ4NjE3MiI+Mjc8L2tleT48L2ZvcmVpZ24ta2V5cz48cmVmLXR5cGUgbmFtZT0iSm91cm5hbCBB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PC9ZZWFyPjxSZWNOdW0+MjY8L1JlY051bT48cmVjb3JkPjxyZWMtbnVtYmVyPjI2PC9yZWMtbnVt
YmVyPjxmb3JlaWduLWtleXM+PGtleSBhcHA9IkVOIiBkYi1pZD0iYXpkdDB4c3NwMDVzd2hleGZy
MXBmZGF2cHR0MnB3dGZ6Zjk1IiB0aW1lc3RhbXA9IjE1NzY0ODYxNzIiPjI2PC9rZXk+PC9mb3Jl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TnVtPjI1PC9SZWNOdW0+PHJlY29yZD48cmVjLW51bWJlcj4yNTwvcmVjLW51bWJlcj48Zm9yZWln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U0FSLCBDaGluYTsmI3hEO0xpIEthIFNoaW5nIEluc3RpdHV0ZSBvZiBIZWFsdGggU2NpZW5jZXMs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PEVuZE5vdGU+PENpdGU+PEF1dGhvcj5LYW5nPC9BdXRob3I+PFllYXI+MjAxNzwvWWVhcj48UmVj
TnVtPjI3PC9SZWNOdW0+PERpc3BsYXlUZXh0PigyNy0yOSk8L0Rpc3BsYXlUZXh0PjxyZWNvcmQ+
PHJlYy1udW1iZXI+Mjc8L3JlYy1udW1iZXI+PGZvcmVpZ24ta2V5cz48a2V5IGFwcD0iRU4iIGRi
LWlkPSJhemR0MHhzc3AwNXN3aGV4ZnIxcGZkYXZwdHQycHd0ZnpmOTUiIHRpbWVzdGFtcD0iMTU3
NjQ4NjE3MiI+Mjc8L2tleT48L2ZvcmVpZ24ta2V5cz48cmVmLXR5cGUgbmFtZT0iSm91cm5hbCBB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PC9ZZWFyPjxSZWNOdW0+MjY8L1JlY051bT48cmVjb3JkPjxyZWMtbnVtYmVyPjI2PC9yZWMtbnVt
YmVyPjxmb3JlaWduLWtleXM+PGtleSBhcHA9IkVOIiBkYi1pZD0iYXpkdDB4c3NwMDVzd2hleGZy
MXBmZGF2cHR0MnB3dGZ6Zjk1IiB0aW1lc3RhbXA9IjE1NzY0ODYxNzIiPjI2PC9rZXk+PC9mb3Jl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TnVtPjI1PC9SZWNOdW0+PHJlY29yZD48cmVjLW51bWJlcj4yNTwvcmVjLW51bWJlcj48Zm9yZWln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U0FSLCBDaGluYTsmI3hEO0xpIEthIFNoaW5nIEluc3RpdHV0ZSBvZiBIZWFsdGggU2NpZW5jZXMs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3141E8" w:rsidRPr="00BE1BDF">
        <w:rPr>
          <w:rFonts w:ascii="Arial" w:hAnsi="Arial" w:cs="Arial"/>
          <w:sz w:val="22"/>
        </w:rPr>
      </w:r>
      <w:r w:rsidR="003141E8" w:rsidRPr="00BE1BDF">
        <w:rPr>
          <w:rFonts w:ascii="Arial" w:hAnsi="Arial" w:cs="Arial"/>
          <w:sz w:val="22"/>
        </w:rPr>
        <w:fldChar w:fldCharType="separate"/>
      </w:r>
      <w:r w:rsidR="00FF7B11">
        <w:rPr>
          <w:rFonts w:ascii="Arial" w:hAnsi="Arial" w:cs="Arial"/>
          <w:noProof/>
          <w:sz w:val="22"/>
        </w:rPr>
        <w:t>(27-29)</w:t>
      </w:r>
      <w:r w:rsidR="003141E8" w:rsidRPr="00BE1BDF">
        <w:rPr>
          <w:rFonts w:ascii="Arial" w:hAnsi="Arial" w:cs="Arial"/>
          <w:sz w:val="22"/>
        </w:rPr>
        <w:fldChar w:fldCharType="end"/>
      </w:r>
      <w:r w:rsidR="00A044E5" w:rsidRPr="00BE1BDF">
        <w:rPr>
          <w:rFonts w:ascii="Arial" w:hAnsi="Arial" w:cs="Arial"/>
          <w:sz w:val="22"/>
        </w:rPr>
        <w:t>.</w:t>
      </w:r>
      <w:r w:rsidR="001964A9" w:rsidRPr="00BE1BDF">
        <w:rPr>
          <w:rFonts w:ascii="Arial" w:hAnsi="Arial" w:cs="Arial"/>
          <w:sz w:val="22"/>
        </w:rPr>
        <w:t xml:space="preserve"> </w:t>
      </w:r>
      <w:r w:rsidR="0002155A" w:rsidRPr="00BE1BDF">
        <w:rPr>
          <w:rFonts w:ascii="Arial" w:hAnsi="Arial" w:cs="Arial"/>
          <w:sz w:val="22"/>
        </w:rPr>
        <w:t xml:space="preserve">Single cytosine measurement and high accuracy </w:t>
      </w:r>
      <w:r w:rsidR="00F31B8B" w:rsidRPr="00BE1BDF">
        <w:rPr>
          <w:rFonts w:ascii="Arial" w:hAnsi="Arial" w:cs="Arial"/>
          <w:sz w:val="22"/>
        </w:rPr>
        <w:t xml:space="preserve">have enabled </w:t>
      </w:r>
      <w:r w:rsidR="0002155A" w:rsidRPr="00BE1BDF">
        <w:rPr>
          <w:rFonts w:ascii="Arial" w:hAnsi="Arial" w:cs="Arial"/>
          <w:sz w:val="22"/>
        </w:rPr>
        <w:t>w</w:t>
      </w:r>
      <w:r w:rsidR="001964A9" w:rsidRPr="00BE1BDF">
        <w:rPr>
          <w:rFonts w:ascii="Arial" w:hAnsi="Arial" w:cs="Arial"/>
          <w:sz w:val="22"/>
        </w:rPr>
        <w:t>hole genome bisulfite sequencing (WGBS)</w:t>
      </w:r>
      <w:r w:rsidR="0002155A" w:rsidRPr="00BE1BDF">
        <w:rPr>
          <w:rFonts w:ascii="Arial" w:hAnsi="Arial" w:cs="Arial"/>
          <w:sz w:val="22"/>
        </w:rPr>
        <w:t xml:space="preserve"> </w:t>
      </w:r>
      <w:r w:rsidR="0056313F" w:rsidRPr="00BE1BDF">
        <w:rPr>
          <w:rFonts w:ascii="Arial" w:hAnsi="Arial" w:cs="Arial"/>
          <w:sz w:val="22"/>
        </w:rPr>
        <w:t>to become the gold standard in DNA methylation analysis</w:t>
      </w:r>
      <w:r w:rsidR="0056183B" w:rsidRPr="00BE1BDF">
        <w:rPr>
          <w:rFonts w:ascii="Arial" w:hAnsi="Arial" w:cs="Arial"/>
          <w:sz w:val="22"/>
        </w:rPr>
        <w:t xml:space="preserve"> </w:t>
      </w:r>
      <w:r w:rsidR="00532E60" w:rsidRPr="00BE1BDF">
        <w:rPr>
          <w:rFonts w:ascii="Arial" w:hAnsi="Arial" w:cs="Arial"/>
          <w:sz w:val="22"/>
        </w:rPr>
        <w:fldChar w:fldCharType="begin"/>
      </w:r>
      <w:r w:rsidR="00FF7B11">
        <w:rPr>
          <w:rFonts w:ascii="Arial" w:hAnsi="Arial" w:cs="Arial"/>
          <w:sz w:val="22"/>
        </w:rPr>
        <w:instrText xml:space="preserve"> ADDIN EN.CITE &lt;EndNote&gt;&lt;Cite&gt;&lt;Author&gt;Li&lt;/Author&gt;&lt;Year&gt;2019&lt;/Year&gt;&lt;RecNum&gt;29&lt;/RecNum&gt;&lt;DisplayText&gt;(31)&lt;/DisplayText&gt;&lt;record&gt;&lt;rec-number&gt;29&lt;/rec-number&gt;&lt;foreign-keys&gt;&lt;key app="EN" db-id="azdt0xssp05swhexfr1pfdavptt2pwtfzf95" timestamp="1576486173"&gt;29&lt;/key&gt;&lt;/foreign-keys&gt;&lt;ref-type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sidRPr="00BE1BDF">
        <w:rPr>
          <w:rFonts w:ascii="Arial" w:hAnsi="Arial" w:cs="Arial"/>
          <w:sz w:val="22"/>
        </w:rPr>
        <w:fldChar w:fldCharType="separate"/>
      </w:r>
      <w:r w:rsidR="00FF7B11">
        <w:rPr>
          <w:rFonts w:ascii="Arial" w:hAnsi="Arial" w:cs="Arial"/>
          <w:noProof/>
          <w:sz w:val="22"/>
        </w:rPr>
        <w:t>(31)</w:t>
      </w:r>
      <w:r w:rsidR="00532E60" w:rsidRPr="00BE1BDF">
        <w:rPr>
          <w:rFonts w:ascii="Arial" w:hAnsi="Arial" w:cs="Arial"/>
          <w:sz w:val="22"/>
        </w:rPr>
        <w:fldChar w:fldCharType="end"/>
      </w:r>
      <w:r w:rsidR="00534E5A" w:rsidRPr="00BE1BDF">
        <w:rPr>
          <w:rFonts w:ascii="Arial" w:hAnsi="Arial" w:cs="Arial"/>
          <w:sz w:val="22"/>
        </w:rPr>
        <w:t>.</w:t>
      </w:r>
      <w:r w:rsidR="00532E60" w:rsidRPr="00BE1BDF">
        <w:rPr>
          <w:rFonts w:ascii="Arial" w:hAnsi="Arial" w:cs="Arial"/>
          <w:sz w:val="22"/>
        </w:rPr>
        <w:t xml:space="preserve"> </w:t>
      </w:r>
      <w:r w:rsidRPr="00BE1BDF">
        <w:rPr>
          <w:rFonts w:ascii="Arial" w:hAnsi="Arial" w:cs="Arial"/>
          <w:sz w:val="22"/>
        </w:rPr>
        <w:t>One challenge in detecting circulating tumor DNA (</w:t>
      </w:r>
      <w:proofErr w:type="spellStart"/>
      <w:r w:rsidRPr="00BE1BDF">
        <w:rPr>
          <w:rFonts w:ascii="Arial" w:hAnsi="Arial" w:cs="Arial"/>
          <w:sz w:val="22"/>
        </w:rPr>
        <w:t>ctDNA</w:t>
      </w:r>
      <w:proofErr w:type="spellEnd"/>
      <w:r w:rsidRPr="00BE1BDF">
        <w:rPr>
          <w:rFonts w:ascii="Arial" w:hAnsi="Arial" w:cs="Arial"/>
          <w:sz w:val="22"/>
        </w:rPr>
        <w:t xml:space="preserve">) in plasma is the minor fraction of </w:t>
      </w:r>
      <w:proofErr w:type="spellStart"/>
      <w:r w:rsidRPr="00BE1BDF">
        <w:rPr>
          <w:rFonts w:ascii="Arial" w:hAnsi="Arial" w:cs="Arial"/>
          <w:sz w:val="22"/>
        </w:rPr>
        <w:t>ctDNA</w:t>
      </w:r>
      <w:proofErr w:type="spellEnd"/>
      <w:r w:rsidRPr="00BE1BDF">
        <w:rPr>
          <w:rFonts w:ascii="Arial" w:hAnsi="Arial" w:cs="Arial"/>
          <w:sz w:val="22"/>
        </w:rPr>
        <w:t xml:space="preserve"> amidst the background of total </w:t>
      </w:r>
      <w:proofErr w:type="spellStart"/>
      <w:r w:rsidRPr="00BE1BDF">
        <w:rPr>
          <w:rFonts w:ascii="Arial" w:hAnsi="Arial" w:cs="Arial"/>
          <w:sz w:val="22"/>
        </w:rPr>
        <w:t>cfDNA</w:t>
      </w:r>
      <w:proofErr w:type="spellEnd"/>
      <w:r w:rsidR="005F77F5" w:rsidRPr="00BE1BDF">
        <w:rPr>
          <w:rFonts w:ascii="Arial" w:hAnsi="Arial" w:cs="Arial"/>
          <w:sz w:val="22"/>
        </w:rPr>
        <w:t>. This is</w:t>
      </w:r>
      <w:r w:rsidRPr="00BE1BDF">
        <w:rPr>
          <w:rFonts w:ascii="Arial" w:hAnsi="Arial" w:cs="Arial"/>
          <w:sz w:val="22"/>
        </w:rPr>
        <w:t xml:space="preserve"> particularly </w:t>
      </w:r>
      <w:r w:rsidR="005F77F5" w:rsidRPr="00BE1BDF">
        <w:rPr>
          <w:rFonts w:ascii="Arial" w:hAnsi="Arial" w:cs="Arial"/>
          <w:sz w:val="22"/>
        </w:rPr>
        <w:t xml:space="preserve">true </w:t>
      </w:r>
      <w:r w:rsidRPr="00BE1BDF">
        <w:rPr>
          <w:rFonts w:ascii="Arial" w:hAnsi="Arial" w:cs="Arial"/>
          <w:sz w:val="22"/>
        </w:rPr>
        <w:t xml:space="preserve">in patients with early stage cancers and in the minimal residual disease setting, which </w:t>
      </w:r>
      <w:r w:rsidR="005F77F5" w:rsidRPr="00BE1BDF">
        <w:rPr>
          <w:rFonts w:ascii="Arial" w:hAnsi="Arial" w:cs="Arial"/>
          <w:sz w:val="22"/>
        </w:rPr>
        <w:t>benefits from</w:t>
      </w:r>
      <w:r w:rsidRPr="00BE1BDF">
        <w:rPr>
          <w:rFonts w:ascii="Arial" w:hAnsi="Arial" w:cs="Arial"/>
          <w:sz w:val="22"/>
        </w:rPr>
        <w:t xml:space="preserve"> deep sequencing </w:t>
      </w:r>
      <w:r w:rsidR="005F77F5" w:rsidRPr="00BE1BDF">
        <w:rPr>
          <w:rFonts w:ascii="Arial" w:hAnsi="Arial" w:cs="Arial"/>
          <w:sz w:val="22"/>
        </w:rPr>
        <w:t>producing a more sensitive indicator for early cancer detection and surveillance</w:t>
      </w:r>
      <w:r w:rsidRPr="00BE1BDF">
        <w:rPr>
          <w:rFonts w:ascii="Arial" w:hAnsi="Arial" w:cs="Arial"/>
          <w:sz w:val="22"/>
        </w:rPr>
        <w:t xml:space="preserve"> </w:t>
      </w:r>
      <w:r w:rsidRPr="00BE1BDF">
        <w:rPr>
          <w:rFonts w:ascii="Arial" w:hAnsi="Arial" w:cs="Arial"/>
          <w:sz w:val="22"/>
        </w:rPr>
        <w:fldChar w:fldCharType="begin">
          <w:fldData xml:space="preserve">PEVuZE5vdGU+PENpdGU+PEF1dGhvcj5GZWNlIGRlIGxhIENydXo8L0F1dGhvcj48WWVhcj4yMDE4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PEVuZE5vdGU+PENpdGU+PEF1dGhvcj5GZWNlIGRlIGxhIENydXo8L0F1dGhvcj48WWVhcj4yMDE4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BE1BDF">
        <w:rPr>
          <w:rFonts w:ascii="Arial" w:hAnsi="Arial" w:cs="Arial"/>
          <w:sz w:val="22"/>
        </w:rPr>
      </w:r>
      <w:r w:rsidRPr="00BE1BDF">
        <w:rPr>
          <w:rFonts w:ascii="Arial" w:hAnsi="Arial" w:cs="Arial"/>
          <w:sz w:val="22"/>
        </w:rPr>
        <w:fldChar w:fldCharType="separate"/>
      </w:r>
      <w:r w:rsidR="00FF7B11">
        <w:rPr>
          <w:rFonts w:ascii="Arial" w:hAnsi="Arial" w:cs="Arial"/>
          <w:noProof/>
          <w:sz w:val="22"/>
        </w:rPr>
        <w:t>(27, 29, 32)</w:t>
      </w:r>
      <w:r w:rsidRPr="00BE1BDF">
        <w:rPr>
          <w:rFonts w:ascii="Arial" w:hAnsi="Arial" w:cs="Arial"/>
          <w:sz w:val="22"/>
        </w:rPr>
        <w:fldChar w:fldCharType="end"/>
      </w:r>
      <w:r w:rsidR="001202FF" w:rsidRPr="00BE1BDF">
        <w:rPr>
          <w:rFonts w:ascii="Arial" w:hAnsi="Arial" w:cs="Arial"/>
          <w:sz w:val="22"/>
        </w:rPr>
        <w:t>.</w:t>
      </w:r>
      <w:r w:rsidR="006C6E93" w:rsidRPr="00BE1BDF">
        <w:rPr>
          <w:rFonts w:ascii="Arial" w:hAnsi="Arial" w:cs="Arial"/>
          <w:sz w:val="22"/>
        </w:rPr>
        <w:t xml:space="preserve"> </w:t>
      </w:r>
      <w:r w:rsidR="005F77F5" w:rsidRPr="00BE1BDF">
        <w:rPr>
          <w:rFonts w:ascii="Arial" w:hAnsi="Arial" w:cs="Arial"/>
          <w:sz w:val="22"/>
        </w:rPr>
        <w:t>That said, l</w:t>
      </w:r>
      <w:r w:rsidR="006C6E93" w:rsidRPr="00BE1BDF">
        <w:rPr>
          <w:rFonts w:ascii="Arial" w:hAnsi="Arial" w:cs="Arial"/>
          <w:sz w:val="22"/>
        </w:rPr>
        <w:t xml:space="preserve">ow depth sequencing </w:t>
      </w:r>
      <w:r w:rsidR="00826071" w:rsidRPr="00BE1BDF">
        <w:rPr>
          <w:rFonts w:ascii="Arial" w:hAnsi="Arial" w:cs="Arial"/>
          <w:sz w:val="22"/>
        </w:rPr>
        <w:t>in</w:t>
      </w:r>
      <w:r w:rsidR="006C6E93" w:rsidRPr="00BE1BDF">
        <w:rPr>
          <w:rFonts w:ascii="Arial" w:hAnsi="Arial" w:cs="Arial"/>
          <w:sz w:val="22"/>
        </w:rPr>
        <w:t xml:space="preserve"> high sample </w:t>
      </w:r>
      <w:r w:rsidR="005F77F5" w:rsidRPr="00BE1BDF">
        <w:rPr>
          <w:rFonts w:ascii="Arial" w:hAnsi="Arial" w:cs="Arial"/>
          <w:sz w:val="22"/>
        </w:rPr>
        <w:t>sizes</w:t>
      </w:r>
      <w:r w:rsidR="006C6E93" w:rsidRPr="00BE1BDF">
        <w:rPr>
          <w:rFonts w:ascii="Arial" w:hAnsi="Arial" w:cs="Arial"/>
          <w:sz w:val="22"/>
        </w:rPr>
        <w:t xml:space="preserve"> is a cost-effective strategy for cohort stud</w:t>
      </w:r>
      <w:r w:rsidR="00826071" w:rsidRPr="00BE1BDF">
        <w:rPr>
          <w:rFonts w:ascii="Arial" w:hAnsi="Arial" w:cs="Arial"/>
          <w:sz w:val="22"/>
        </w:rPr>
        <w:t>ies</w:t>
      </w:r>
      <w:r w:rsidR="00384783" w:rsidRPr="00BE1BDF">
        <w:rPr>
          <w:rFonts w:ascii="Arial" w:hAnsi="Arial" w:cs="Arial"/>
          <w:sz w:val="22"/>
        </w:rPr>
        <w:t xml:space="preserve"> </w:t>
      </w:r>
      <w:r w:rsidR="006C6E93" w:rsidRPr="00BE1BDF">
        <w:rPr>
          <w:rFonts w:ascii="Arial" w:hAnsi="Arial" w:cs="Arial"/>
          <w:sz w:val="22"/>
        </w:rPr>
        <w:fldChar w:fldCharType="begin">
          <w:fldData xml:space="preserve">PEVuZE5vdGU+PENpdGU+PEF1dGhvcj5MaXU8L0F1dGhvcj48WWVhcj4yMDE4PC9ZZWFyPjxSZWNO
dW0+MzE8L1JlY051bT48RGlzcGxheVRleHQ+KDMzKTwvRGlzcGxheVRleHQ+PHJlY29yZD48cmVj
LW51bWJlcj4zMTwvcmVjLW51bWJlcj48Zm9yZWlnbi1rZXlzPjxrZXkgYXBwPSJFTiIgZGItaWQ9
ImF6ZHQweHNzcDA1c3doZXhmcjFwZmRhdnB0dDJwd3RmemY5NSIgdGltZXN0YW1wPSIxNTc2NDg2
MTczIj4zMTwva2V5PjwvZm9yZWlnbi1rZXlzPjxyZWYtdHlwZSBuYW1lPSJKb3VybmFsIEFydGlj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PEVuZE5vdGU+PENpdGU+PEF1dGhvcj5MaXU8L0F1dGhvcj48WWVhcj4yMDE4PC9ZZWFyPjxSZWNO
dW0+MzE8L1JlY051bT48RGlzcGxheVRleHQ+KDMzKTwvRGlzcGxheVRleHQ+PHJlY29yZD48cmVj
LW51bWJlcj4zMTwvcmVjLW51bWJlcj48Zm9yZWlnbi1rZXlzPjxrZXkgYXBwPSJFTiIgZGItaWQ9
ImF6ZHQweHNzcDA1c3doZXhmcjFwZmRhdnB0dDJwd3RmemY5NSIgdGltZXN0YW1wPSIxNTc2NDg2
MTczIj4zMTwva2V5PjwvZm9yZWlnbi1rZXlzPjxyZWYtdHlwZSBuYW1lPSJKb3VybmFsIEFydGlj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6C6E93" w:rsidRPr="00BE1BDF">
        <w:rPr>
          <w:rFonts w:ascii="Arial" w:hAnsi="Arial" w:cs="Arial"/>
          <w:sz w:val="22"/>
        </w:rPr>
      </w:r>
      <w:r w:rsidR="006C6E93" w:rsidRPr="00BE1BDF">
        <w:rPr>
          <w:rFonts w:ascii="Arial" w:hAnsi="Arial" w:cs="Arial"/>
          <w:sz w:val="22"/>
        </w:rPr>
        <w:fldChar w:fldCharType="separate"/>
      </w:r>
      <w:r w:rsidR="00FF7B11">
        <w:rPr>
          <w:rFonts w:ascii="Arial" w:hAnsi="Arial" w:cs="Arial"/>
          <w:noProof/>
          <w:sz w:val="22"/>
        </w:rPr>
        <w:t>(33)</w:t>
      </w:r>
      <w:r w:rsidR="006C6E93" w:rsidRPr="00BE1BDF">
        <w:rPr>
          <w:rFonts w:ascii="Arial" w:hAnsi="Arial" w:cs="Arial"/>
          <w:sz w:val="22"/>
        </w:rPr>
        <w:fldChar w:fldCharType="end"/>
      </w:r>
      <w:r w:rsidR="00384783" w:rsidRPr="00BE1BDF">
        <w:rPr>
          <w:rFonts w:ascii="Arial" w:hAnsi="Arial" w:cs="Arial"/>
          <w:sz w:val="22"/>
        </w:rPr>
        <w:t>.</w:t>
      </w:r>
      <w:r w:rsidR="00FE0ED4" w:rsidRPr="00BE1BDF">
        <w:rPr>
          <w:rFonts w:ascii="Arial" w:hAnsi="Arial" w:cs="Arial"/>
          <w:sz w:val="22"/>
        </w:rPr>
        <w:t xml:space="preserve"> </w:t>
      </w:r>
      <w:r w:rsidR="00826071" w:rsidRPr="00BE1BDF">
        <w:rPr>
          <w:rFonts w:ascii="Arial" w:hAnsi="Arial" w:cs="Arial"/>
          <w:sz w:val="22"/>
        </w:rPr>
        <w:t>Utilizing reduced</w:t>
      </w:r>
      <w:r w:rsidR="006C6E93" w:rsidRPr="00BE1BDF">
        <w:rPr>
          <w:rFonts w:ascii="Arial" w:hAnsi="Arial" w:cs="Arial"/>
          <w:sz w:val="22"/>
        </w:rPr>
        <w:t xml:space="preserve"> sequencing volume, low-pass sequencing and correspondingly low sequencing cost will be crucial to facilitate an easier clinical deployment of DNA methylation-based surveillance tools.</w:t>
      </w:r>
    </w:p>
    <w:p w14:paraId="44819E90" w14:textId="66FC5077" w:rsidR="007D63D1" w:rsidRPr="00BE1BDF" w:rsidRDefault="00512BF4">
      <w:pPr>
        <w:spacing w:before="240"/>
        <w:ind w:firstLineChars="150" w:firstLine="330"/>
        <w:rPr>
          <w:rFonts w:ascii="Arial" w:hAnsi="Arial" w:cs="Arial"/>
          <w:sz w:val="22"/>
        </w:rPr>
      </w:pPr>
      <w:r w:rsidRPr="00936ED5">
        <w:rPr>
          <w:rFonts w:ascii="Arial" w:hAnsi="Arial" w:cs="Arial"/>
          <w:sz w:val="22"/>
          <w:highlight w:val="yellow"/>
        </w:rPr>
        <w:t>In this study</w:t>
      </w:r>
      <w:r w:rsidR="002618DF" w:rsidRPr="00936ED5">
        <w:rPr>
          <w:rFonts w:ascii="Arial" w:hAnsi="Arial" w:cs="Arial"/>
          <w:sz w:val="22"/>
          <w:highlight w:val="yellow"/>
        </w:rPr>
        <w:t xml:space="preserve">, we </w:t>
      </w:r>
      <w:r w:rsidR="00C10FE0" w:rsidRPr="00936ED5">
        <w:rPr>
          <w:rFonts w:ascii="Arial" w:hAnsi="Arial" w:cs="Arial"/>
          <w:sz w:val="22"/>
          <w:highlight w:val="yellow"/>
        </w:rPr>
        <w:t xml:space="preserve">investigated </w:t>
      </w:r>
      <w:r w:rsidR="00204F7E" w:rsidRPr="00936ED5">
        <w:rPr>
          <w:rFonts w:ascii="Arial" w:hAnsi="Arial" w:cs="Arial"/>
          <w:sz w:val="22"/>
          <w:highlight w:val="yellow"/>
        </w:rPr>
        <w:t xml:space="preserve">the performance of </w:t>
      </w:r>
      <w:r w:rsidR="00C3288A" w:rsidRPr="00936ED5">
        <w:rPr>
          <w:rFonts w:ascii="Arial" w:hAnsi="Arial" w:cs="Arial"/>
          <w:sz w:val="22"/>
          <w:highlight w:val="yellow"/>
        </w:rPr>
        <w:t xml:space="preserve">low-pass WGBS in </w:t>
      </w:r>
      <w:proofErr w:type="spellStart"/>
      <w:r w:rsidR="002618DF" w:rsidRPr="00936ED5">
        <w:rPr>
          <w:rFonts w:ascii="Arial" w:hAnsi="Arial" w:cs="Arial"/>
          <w:sz w:val="22"/>
          <w:highlight w:val="yellow"/>
        </w:rPr>
        <w:t>cfDNA</w:t>
      </w:r>
      <w:proofErr w:type="spellEnd"/>
      <w:r w:rsidR="002618DF" w:rsidRPr="00936ED5">
        <w:rPr>
          <w:rFonts w:ascii="Arial" w:hAnsi="Arial" w:cs="Arial"/>
          <w:sz w:val="22"/>
          <w:highlight w:val="yellow"/>
        </w:rPr>
        <w:t xml:space="preserve"> methylation profiling</w:t>
      </w:r>
      <w:r w:rsidR="00C10FE0" w:rsidRPr="00936ED5">
        <w:rPr>
          <w:rFonts w:ascii="Arial" w:hAnsi="Arial" w:cs="Arial"/>
          <w:sz w:val="22"/>
          <w:highlight w:val="yellow"/>
        </w:rPr>
        <w:t xml:space="preserve"> and </w:t>
      </w:r>
      <w:r w:rsidR="005F77F5" w:rsidRPr="00936ED5">
        <w:rPr>
          <w:rFonts w:ascii="Arial" w:hAnsi="Arial" w:cs="Arial"/>
          <w:sz w:val="22"/>
          <w:highlight w:val="yellow"/>
        </w:rPr>
        <w:t>HCC</w:t>
      </w:r>
      <w:r w:rsidR="00C10FE0" w:rsidRPr="00936ED5">
        <w:rPr>
          <w:rFonts w:ascii="Arial" w:hAnsi="Arial" w:cs="Arial"/>
          <w:sz w:val="22"/>
          <w:highlight w:val="yellow"/>
        </w:rPr>
        <w:t xml:space="preserve"> prediction.</w:t>
      </w:r>
      <w:r w:rsidR="009C3DA5" w:rsidRPr="00936ED5">
        <w:rPr>
          <w:rFonts w:ascii="Arial" w:hAnsi="Arial" w:cs="Arial"/>
          <w:sz w:val="22"/>
          <w:highlight w:val="yellow"/>
        </w:rPr>
        <w:t xml:space="preserve"> We </w:t>
      </w:r>
      <w:r w:rsidR="009859AE" w:rsidRPr="00936ED5">
        <w:rPr>
          <w:rFonts w:ascii="Arial" w:hAnsi="Arial" w:cs="Arial"/>
          <w:sz w:val="22"/>
          <w:highlight w:val="yellow"/>
        </w:rPr>
        <w:t>explored the</w:t>
      </w:r>
      <w:r w:rsidR="009C3DA5" w:rsidRPr="00936ED5">
        <w:rPr>
          <w:rFonts w:ascii="Arial" w:hAnsi="Arial" w:cs="Arial"/>
          <w:sz w:val="22"/>
          <w:highlight w:val="yellow"/>
        </w:rPr>
        <w:t xml:space="preserve"> DNA methylation</w:t>
      </w:r>
      <w:r w:rsidR="009859AE" w:rsidRPr="00936ED5">
        <w:rPr>
          <w:rFonts w:ascii="Arial" w:hAnsi="Arial" w:cs="Arial"/>
          <w:sz w:val="22"/>
          <w:highlight w:val="yellow"/>
        </w:rPr>
        <w:t xml:space="preserve"> state</w:t>
      </w:r>
      <w:r w:rsidR="009C3DA5" w:rsidRPr="00936ED5">
        <w:rPr>
          <w:rFonts w:ascii="Arial" w:hAnsi="Arial" w:cs="Arial"/>
          <w:sz w:val="22"/>
          <w:highlight w:val="yellow"/>
        </w:rPr>
        <w:t xml:space="preserve"> around HBV integration region</w:t>
      </w:r>
      <w:r w:rsidR="00BB7BFA" w:rsidRPr="00936ED5">
        <w:rPr>
          <w:rFonts w:ascii="Arial" w:hAnsi="Arial" w:cs="Arial"/>
          <w:sz w:val="22"/>
          <w:highlight w:val="yellow"/>
        </w:rPr>
        <w:t>s</w:t>
      </w:r>
      <w:r w:rsidR="009C3DA5" w:rsidRPr="00936ED5">
        <w:rPr>
          <w:rFonts w:ascii="Arial" w:hAnsi="Arial" w:cs="Arial"/>
          <w:sz w:val="22"/>
          <w:highlight w:val="yellow"/>
        </w:rPr>
        <w:t xml:space="preserve"> of HCC patients.</w:t>
      </w:r>
      <w:r w:rsidR="00C10FE0" w:rsidRPr="00936ED5">
        <w:rPr>
          <w:rFonts w:ascii="Arial" w:hAnsi="Arial" w:cs="Arial"/>
          <w:sz w:val="22"/>
          <w:highlight w:val="yellow"/>
        </w:rPr>
        <w:t xml:space="preserve"> We evaluated</w:t>
      </w:r>
      <w:r w:rsidR="00204F7E" w:rsidRPr="00936ED5">
        <w:rPr>
          <w:rFonts w:ascii="Arial" w:hAnsi="Arial" w:cs="Arial"/>
          <w:sz w:val="22"/>
          <w:highlight w:val="yellow"/>
        </w:rPr>
        <w:t xml:space="preserve"> the </w:t>
      </w:r>
      <w:r w:rsidR="007D63D1" w:rsidRPr="00936ED5">
        <w:rPr>
          <w:rFonts w:ascii="Arial" w:hAnsi="Arial" w:cs="Arial"/>
          <w:sz w:val="22"/>
          <w:highlight w:val="yellow"/>
        </w:rPr>
        <w:t xml:space="preserve">minimum </w:t>
      </w:r>
      <w:r w:rsidR="00204F7E" w:rsidRPr="00936ED5">
        <w:rPr>
          <w:rFonts w:ascii="Arial" w:hAnsi="Arial" w:cs="Arial"/>
          <w:sz w:val="22"/>
          <w:highlight w:val="yellow"/>
        </w:rPr>
        <w:t>sequencing depth for long-range methylation measurement</w:t>
      </w:r>
      <w:r w:rsidR="006240BB" w:rsidRPr="00936ED5">
        <w:rPr>
          <w:rFonts w:ascii="Arial" w:hAnsi="Arial" w:cs="Arial"/>
          <w:sz w:val="22"/>
          <w:highlight w:val="yellow"/>
        </w:rPr>
        <w:t>s</w:t>
      </w:r>
      <w:r w:rsidR="009C3DA5" w:rsidRPr="00936ED5">
        <w:rPr>
          <w:rFonts w:ascii="Arial" w:hAnsi="Arial" w:cs="Arial"/>
          <w:sz w:val="22"/>
          <w:highlight w:val="yellow"/>
        </w:rPr>
        <w:t xml:space="preserve"> flanking 5kb of reported </w:t>
      </w:r>
      <w:commentRangeStart w:id="12"/>
      <w:r w:rsidR="009C3DA5" w:rsidRPr="00936ED5">
        <w:rPr>
          <w:rFonts w:ascii="Arial" w:hAnsi="Arial" w:cs="Arial"/>
          <w:sz w:val="22"/>
          <w:highlight w:val="yellow"/>
        </w:rPr>
        <w:t>HBV integration sites</w:t>
      </w:r>
      <w:r w:rsidR="007E6EC7" w:rsidRPr="00936ED5">
        <w:rPr>
          <w:rFonts w:ascii="Arial" w:hAnsi="Arial" w:cs="Arial"/>
          <w:sz w:val="22"/>
          <w:highlight w:val="yellow"/>
        </w:rPr>
        <w:t xml:space="preserve"> (</w:t>
      </w:r>
      <w:proofErr w:type="spellStart"/>
      <w:r w:rsidR="007E6EC7" w:rsidRPr="00936ED5">
        <w:rPr>
          <w:rFonts w:ascii="Arial" w:hAnsi="Arial" w:cs="Arial"/>
          <w:color w:val="000000" w:themeColor="text1"/>
          <w:sz w:val="22"/>
          <w:highlight w:val="yellow"/>
        </w:rPr>
        <w:t>Methyl</w:t>
      </w:r>
      <w:r w:rsidR="007E6EC7" w:rsidRPr="00936ED5">
        <w:rPr>
          <w:rFonts w:ascii="Arial" w:hAnsi="Arial" w:cs="Arial"/>
          <w:color w:val="000000" w:themeColor="text1"/>
          <w:sz w:val="22"/>
          <w:highlight w:val="yellow"/>
          <w:vertAlign w:val="subscript"/>
        </w:rPr>
        <w:t>HBV</w:t>
      </w:r>
      <w:proofErr w:type="spellEnd"/>
      <w:r w:rsidR="007E6EC7" w:rsidRPr="00936ED5">
        <w:rPr>
          <w:rFonts w:ascii="Arial" w:hAnsi="Arial" w:cs="Arial"/>
          <w:sz w:val="22"/>
          <w:highlight w:val="yellow"/>
        </w:rPr>
        <w:t>)</w:t>
      </w:r>
      <w:r w:rsidR="007D63D1" w:rsidRPr="00936ED5">
        <w:rPr>
          <w:rFonts w:ascii="Arial" w:hAnsi="Arial" w:cs="Arial"/>
          <w:sz w:val="22"/>
          <w:highlight w:val="yellow"/>
        </w:rPr>
        <w:t xml:space="preserve"> and provided the landscapes of low-pass WGBS in healthy individuals</w:t>
      </w:r>
      <w:commentRangeEnd w:id="12"/>
      <w:r w:rsidR="002B6A94" w:rsidRPr="00936ED5">
        <w:rPr>
          <w:rStyle w:val="ab"/>
          <w:highlight w:val="yellow"/>
        </w:rPr>
        <w:commentReference w:id="12"/>
      </w:r>
      <w:r w:rsidR="007D63D1" w:rsidRPr="00936ED5">
        <w:rPr>
          <w:rFonts w:ascii="Arial" w:hAnsi="Arial" w:cs="Arial"/>
          <w:sz w:val="22"/>
          <w:highlight w:val="yellow"/>
        </w:rPr>
        <w:t xml:space="preserve">, cirrhosis, hepatitis and HCC patients. </w:t>
      </w:r>
      <w:r w:rsidR="00C10FE0" w:rsidRPr="00936ED5">
        <w:rPr>
          <w:rFonts w:ascii="Arial" w:hAnsi="Arial" w:cs="Arial"/>
          <w:sz w:val="22"/>
          <w:highlight w:val="yellow"/>
        </w:rPr>
        <w:t>Finally, w</w:t>
      </w:r>
      <w:r w:rsidR="007D63D1" w:rsidRPr="00936ED5">
        <w:rPr>
          <w:rFonts w:ascii="Arial" w:hAnsi="Arial" w:cs="Arial"/>
          <w:sz w:val="22"/>
          <w:highlight w:val="yellow"/>
        </w:rPr>
        <w:t xml:space="preserve">e proposed </w:t>
      </w:r>
      <w:r w:rsidR="009859AE" w:rsidRPr="00936ED5">
        <w:rPr>
          <w:rFonts w:ascii="Arial" w:hAnsi="Arial" w:cs="Arial"/>
          <w:sz w:val="22"/>
          <w:highlight w:val="yellow"/>
        </w:rPr>
        <w:t>methylation around HBV-integration region</w:t>
      </w:r>
      <w:r w:rsidR="005F77F5" w:rsidRPr="00936ED5">
        <w:rPr>
          <w:rFonts w:ascii="Arial" w:hAnsi="Arial" w:cs="Arial"/>
          <w:sz w:val="22"/>
          <w:highlight w:val="yellow"/>
        </w:rPr>
        <w:t>s</w:t>
      </w:r>
      <w:r w:rsidR="009859AE" w:rsidRPr="00936ED5">
        <w:rPr>
          <w:rFonts w:ascii="Arial" w:hAnsi="Arial" w:cs="Arial"/>
          <w:sz w:val="22"/>
          <w:highlight w:val="yellow"/>
        </w:rPr>
        <w:t xml:space="preserve"> (</w:t>
      </w:r>
      <w:proofErr w:type="spellStart"/>
      <w:r w:rsidR="009859AE" w:rsidRPr="00936ED5">
        <w:rPr>
          <w:rFonts w:ascii="Arial" w:hAnsi="Arial" w:cs="Arial"/>
          <w:color w:val="000000" w:themeColor="text1"/>
          <w:sz w:val="22"/>
          <w:highlight w:val="yellow"/>
        </w:rPr>
        <w:t>Methyl</w:t>
      </w:r>
      <w:r w:rsidR="009859AE" w:rsidRPr="00936ED5">
        <w:rPr>
          <w:rFonts w:ascii="Arial" w:hAnsi="Arial" w:cs="Arial"/>
          <w:color w:val="000000" w:themeColor="text1"/>
          <w:sz w:val="22"/>
          <w:highlight w:val="yellow"/>
          <w:vertAlign w:val="subscript"/>
        </w:rPr>
        <w:t>HBV</w:t>
      </w:r>
      <w:proofErr w:type="spellEnd"/>
      <w:r w:rsidR="009859AE" w:rsidRPr="00936ED5">
        <w:rPr>
          <w:rFonts w:ascii="Arial" w:hAnsi="Arial" w:cs="Arial"/>
          <w:sz w:val="22"/>
          <w:highlight w:val="yellow"/>
        </w:rPr>
        <w:t>) and specific</w:t>
      </w:r>
      <w:r w:rsidR="005F77F5" w:rsidRPr="00936ED5">
        <w:rPr>
          <w:rFonts w:ascii="Arial" w:hAnsi="Arial" w:cs="Arial"/>
          <w:sz w:val="22"/>
          <w:highlight w:val="yellow"/>
        </w:rPr>
        <w:t>a</w:t>
      </w:r>
      <w:r w:rsidR="009859AE" w:rsidRPr="00936ED5">
        <w:rPr>
          <w:rFonts w:ascii="Arial" w:hAnsi="Arial" w:cs="Arial"/>
          <w:sz w:val="22"/>
          <w:highlight w:val="yellow"/>
        </w:rPr>
        <w:t>lly hypo-methylated regions with length larger than 1Mb</w:t>
      </w:r>
      <w:r w:rsidR="007D63D1" w:rsidRPr="00936ED5">
        <w:rPr>
          <w:rFonts w:ascii="Arial" w:hAnsi="Arial" w:cs="Arial"/>
          <w:sz w:val="22"/>
          <w:highlight w:val="yellow"/>
        </w:rPr>
        <w:t xml:space="preserve"> </w:t>
      </w:r>
      <w:r w:rsidR="005F77F5" w:rsidRPr="00936ED5">
        <w:rPr>
          <w:rFonts w:ascii="Arial" w:hAnsi="Arial" w:cs="Arial"/>
          <w:sz w:val="22"/>
          <w:highlight w:val="yellow"/>
        </w:rPr>
        <w:t xml:space="preserve">carry utility </w:t>
      </w:r>
      <w:r w:rsidR="007D63D1" w:rsidRPr="00936ED5">
        <w:rPr>
          <w:rFonts w:ascii="Arial" w:hAnsi="Arial" w:cs="Arial"/>
          <w:sz w:val="22"/>
          <w:highlight w:val="yellow"/>
        </w:rPr>
        <w:t>to pre</w:t>
      </w:r>
      <w:r w:rsidR="009859AE" w:rsidRPr="00936ED5">
        <w:rPr>
          <w:rFonts w:ascii="Arial" w:hAnsi="Arial" w:cs="Arial"/>
          <w:sz w:val="22"/>
          <w:highlight w:val="yellow"/>
        </w:rPr>
        <w:t>dict HCC from non-HCC samples.</w:t>
      </w:r>
    </w:p>
    <w:p w14:paraId="005FF13D" w14:textId="77777777" w:rsidR="00F52901" w:rsidRPr="00A32097" w:rsidRDefault="00F52901" w:rsidP="000D6410">
      <w:pPr>
        <w:pStyle w:val="2"/>
        <w:spacing w:line="240" w:lineRule="auto"/>
        <w:rPr>
          <w:rFonts w:ascii="Arial" w:eastAsia="Arial" w:hAnsi="Arial" w:cs="Arial"/>
          <w:b w:val="0"/>
          <w:color w:val="000000" w:themeColor="text1"/>
          <w:sz w:val="22"/>
        </w:rPr>
      </w:pPr>
      <w:r w:rsidRPr="00BE1BDF">
        <w:rPr>
          <w:rFonts w:ascii="Arial" w:eastAsia="Arial" w:hAnsi="Arial" w:cs="Arial"/>
          <w:color w:val="000000" w:themeColor="text1"/>
          <w:sz w:val="22"/>
          <w:szCs w:val="22"/>
        </w:rPr>
        <w:t>Results</w:t>
      </w:r>
    </w:p>
    <w:p w14:paraId="7BB65ECA" w14:textId="3BF17EC1" w:rsidR="00F52901" w:rsidRPr="00A32097" w:rsidRDefault="00FA1470">
      <w:pPr>
        <w:pStyle w:val="3"/>
        <w:rPr>
          <w:rFonts w:cs="Arial"/>
        </w:rPr>
      </w:pPr>
      <w:r w:rsidRPr="009D0226">
        <w:rPr>
          <w:rFonts w:cs="Arial"/>
        </w:rPr>
        <w:t>DNA methylation around HBV integration</w:t>
      </w:r>
      <w:r w:rsidR="00FE5872" w:rsidRPr="009D0226">
        <w:rPr>
          <w:rFonts w:cs="Arial"/>
        </w:rPr>
        <w:t xml:space="preserve"> sites</w:t>
      </w:r>
      <w:r w:rsidR="006B3C82" w:rsidRPr="009D0226">
        <w:rPr>
          <w:rFonts w:cs="Arial"/>
        </w:rPr>
        <w:t xml:space="preserve"> mirrors the hypo-methylation of HCC patients</w:t>
      </w:r>
    </w:p>
    <w:p w14:paraId="48F0C9BE" w14:textId="39CEF065" w:rsidR="008D2D32" w:rsidRPr="00936ED5" w:rsidRDefault="00F52901">
      <w:pPr>
        <w:spacing w:before="240"/>
        <w:rPr>
          <w:rFonts w:ascii="Arial" w:hAnsi="Arial" w:cs="Arial"/>
          <w:sz w:val="22"/>
        </w:rPr>
      </w:pPr>
      <w:r w:rsidRPr="00A32097">
        <w:rPr>
          <w:rFonts w:ascii="Arial" w:hAnsi="Arial" w:cs="Arial"/>
          <w:sz w:val="22"/>
        </w:rPr>
        <w:t xml:space="preserve">In order to </w:t>
      </w:r>
      <w:r w:rsidR="00A6042A">
        <w:rPr>
          <w:rFonts w:ascii="Arial" w:hAnsi="Arial" w:cs="Arial"/>
          <w:sz w:val="22"/>
        </w:rPr>
        <w:t>explore</w:t>
      </w:r>
      <w:r w:rsidRPr="00A32097">
        <w:rPr>
          <w:rFonts w:ascii="Arial" w:hAnsi="Arial" w:cs="Arial"/>
          <w:sz w:val="22"/>
        </w:rPr>
        <w:t xml:space="preserve"> methylation profiles in cell-free based WGBS data,</w:t>
      </w:r>
      <w:r w:rsidRPr="00A32097" w:rsidDel="00333645">
        <w:rPr>
          <w:rFonts w:ascii="Arial" w:hAnsi="Arial" w:cs="Arial"/>
          <w:sz w:val="22"/>
        </w:rPr>
        <w:t xml:space="preserve"> </w:t>
      </w:r>
      <w:r w:rsidR="00C0642D" w:rsidRPr="00A32097">
        <w:rPr>
          <w:rFonts w:ascii="Arial" w:hAnsi="Arial" w:cs="Arial"/>
          <w:sz w:val="22"/>
        </w:rPr>
        <w:t xml:space="preserve">we conducted a pilot study with </w:t>
      </w:r>
      <w:commentRangeStart w:id="13"/>
      <w:commentRangeStart w:id="14"/>
      <w:r w:rsidR="00C0642D" w:rsidRPr="00936ED5">
        <w:rPr>
          <w:rFonts w:ascii="Arial" w:hAnsi="Arial" w:cs="Arial"/>
          <w:sz w:val="22"/>
          <w:highlight w:val="yellow"/>
        </w:rPr>
        <w:t>5</w:t>
      </w:r>
      <w:r w:rsidR="00614467" w:rsidRPr="00936ED5">
        <w:rPr>
          <w:rFonts w:ascii="Arial" w:hAnsi="Arial" w:cs="Arial"/>
          <w:sz w:val="22"/>
          <w:highlight w:val="yellow"/>
        </w:rPr>
        <w:t xml:space="preserve"> </w:t>
      </w:r>
      <w:proofErr w:type="spellStart"/>
      <w:r w:rsidR="00A144A1" w:rsidRPr="00936ED5">
        <w:rPr>
          <w:rFonts w:ascii="Arial" w:hAnsi="Arial" w:cs="Arial"/>
          <w:sz w:val="22"/>
          <w:highlight w:val="yellow"/>
        </w:rPr>
        <w:t>cfDNA</w:t>
      </w:r>
      <w:proofErr w:type="spellEnd"/>
      <w:r w:rsidR="00A144A1" w:rsidRPr="00936ED5">
        <w:rPr>
          <w:rFonts w:ascii="Arial" w:hAnsi="Arial" w:cs="Arial"/>
          <w:sz w:val="22"/>
          <w:highlight w:val="yellow"/>
        </w:rPr>
        <w:t xml:space="preserve"> </w:t>
      </w:r>
      <w:r w:rsidR="00C0642D" w:rsidRPr="00936ED5">
        <w:rPr>
          <w:rFonts w:ascii="Arial" w:hAnsi="Arial" w:cs="Arial"/>
          <w:sz w:val="22"/>
          <w:highlight w:val="yellow"/>
        </w:rPr>
        <w:t>samples</w:t>
      </w:r>
      <w:commentRangeEnd w:id="13"/>
      <w:r w:rsidR="00FE24CA" w:rsidRPr="00936ED5">
        <w:rPr>
          <w:rStyle w:val="ab"/>
          <w:highlight w:val="yellow"/>
        </w:rPr>
        <w:commentReference w:id="13"/>
      </w:r>
      <w:commentRangeEnd w:id="14"/>
      <w:r w:rsidR="00614467">
        <w:rPr>
          <w:rStyle w:val="ab"/>
        </w:rPr>
        <w:commentReference w:id="14"/>
      </w:r>
      <w:r w:rsidR="00614467" w:rsidRPr="00936ED5">
        <w:rPr>
          <w:rFonts w:ascii="Arial" w:hAnsi="Arial" w:cs="Arial"/>
          <w:sz w:val="22"/>
          <w:highlight w:val="yellow"/>
        </w:rPr>
        <w:t xml:space="preserve"> </w:t>
      </w:r>
      <w:r w:rsidR="00271214" w:rsidRPr="00271214">
        <w:rPr>
          <w:rFonts w:ascii="Arial" w:hAnsi="Arial" w:cs="Arial"/>
          <w:sz w:val="22"/>
          <w:highlight w:val="yellow"/>
        </w:rPr>
        <w:t>using high-</w:t>
      </w:r>
      <w:r w:rsidR="00614467" w:rsidRPr="00936ED5">
        <w:rPr>
          <w:rFonts w:ascii="Arial" w:hAnsi="Arial" w:cs="Arial"/>
          <w:sz w:val="22"/>
          <w:highlight w:val="yellow"/>
        </w:rPr>
        <w:t>depth</w:t>
      </w:r>
      <w:r w:rsidR="00271214" w:rsidRPr="00936ED5">
        <w:rPr>
          <w:rFonts w:ascii="Arial" w:hAnsi="Arial" w:cs="Arial"/>
          <w:sz w:val="22"/>
          <w:highlight w:val="yellow"/>
        </w:rPr>
        <w:t xml:space="preserve"> WGBS</w:t>
      </w:r>
      <w:r w:rsidRPr="00936ED5">
        <w:rPr>
          <w:rFonts w:ascii="Arial" w:hAnsi="Arial" w:cs="Arial"/>
          <w:sz w:val="22"/>
          <w:highlight w:val="yellow"/>
        </w:rPr>
        <w:t>:</w:t>
      </w:r>
      <w:r w:rsidRPr="00A32097">
        <w:rPr>
          <w:rFonts w:ascii="Arial" w:hAnsi="Arial" w:cs="Arial"/>
          <w:sz w:val="22"/>
        </w:rPr>
        <w:t xml:space="preserve"> </w:t>
      </w:r>
      <w:r w:rsidR="00C0642D" w:rsidRPr="00A32097">
        <w:rPr>
          <w:rFonts w:ascii="Arial" w:hAnsi="Arial" w:cs="Arial"/>
          <w:sz w:val="22"/>
        </w:rPr>
        <w:t>one</w:t>
      </w:r>
      <w:r w:rsidRPr="00A32097">
        <w:rPr>
          <w:rFonts w:ascii="Arial" w:hAnsi="Arial" w:cs="Arial"/>
          <w:sz w:val="22"/>
        </w:rPr>
        <w:t xml:space="preserve"> healthy individual (</w:t>
      </w:r>
      <w:r w:rsidR="007D0BB2" w:rsidRPr="00A32097">
        <w:rPr>
          <w:rFonts w:ascii="Arial" w:hAnsi="Arial" w:cs="Arial"/>
          <w:sz w:val="22"/>
        </w:rPr>
        <w:t>D</w:t>
      </w:r>
      <w:r w:rsidRPr="00A32097">
        <w:rPr>
          <w:rFonts w:ascii="Arial" w:hAnsi="Arial" w:cs="Arial"/>
          <w:sz w:val="22"/>
        </w:rPr>
        <w:t>1)</w:t>
      </w:r>
      <w:r w:rsidR="00C0642D" w:rsidRPr="00A32097">
        <w:rPr>
          <w:rFonts w:ascii="Arial" w:hAnsi="Arial" w:cs="Arial"/>
          <w:sz w:val="22"/>
        </w:rPr>
        <w:t>, one</w:t>
      </w:r>
      <w:r w:rsidRPr="00A32097">
        <w:rPr>
          <w:rFonts w:ascii="Arial" w:hAnsi="Arial" w:cs="Arial"/>
          <w:sz w:val="22"/>
        </w:rPr>
        <w:t xml:space="preserve"> </w:t>
      </w:r>
      <w:r w:rsidR="00F84D75" w:rsidRPr="00A32097">
        <w:rPr>
          <w:rFonts w:ascii="Arial" w:hAnsi="Arial" w:cs="Arial"/>
          <w:sz w:val="22"/>
        </w:rPr>
        <w:t xml:space="preserve">patient with </w:t>
      </w:r>
      <w:r w:rsidR="00193148" w:rsidRPr="00A32097">
        <w:rPr>
          <w:rFonts w:ascii="Arial" w:hAnsi="Arial" w:cs="Arial"/>
          <w:sz w:val="22"/>
        </w:rPr>
        <w:t xml:space="preserve">chronic </w:t>
      </w:r>
      <w:r w:rsidRPr="00A32097">
        <w:rPr>
          <w:rFonts w:ascii="Arial" w:hAnsi="Arial" w:cs="Arial"/>
          <w:sz w:val="22"/>
        </w:rPr>
        <w:t>hepa</w:t>
      </w:r>
      <w:r w:rsidR="00F84D75" w:rsidRPr="00A32097">
        <w:rPr>
          <w:rFonts w:ascii="Arial" w:hAnsi="Arial" w:cs="Arial"/>
          <w:sz w:val="22"/>
        </w:rPr>
        <w:t xml:space="preserve">titis </w:t>
      </w:r>
      <w:r w:rsidRPr="00A32097">
        <w:rPr>
          <w:rFonts w:ascii="Arial" w:hAnsi="Arial" w:cs="Arial"/>
          <w:sz w:val="22"/>
        </w:rPr>
        <w:t>(</w:t>
      </w:r>
      <w:r w:rsidR="007D0BB2" w:rsidRPr="00A32097">
        <w:rPr>
          <w:rFonts w:ascii="Arial" w:hAnsi="Arial" w:cs="Arial"/>
          <w:sz w:val="22"/>
        </w:rPr>
        <w:t>D2</w:t>
      </w:r>
      <w:r w:rsidRPr="00A32097">
        <w:rPr>
          <w:rFonts w:ascii="Arial" w:hAnsi="Arial" w:cs="Arial"/>
          <w:sz w:val="22"/>
        </w:rPr>
        <w:t xml:space="preserve">), </w:t>
      </w:r>
      <w:r w:rsidR="00F84D75" w:rsidRPr="00A32097">
        <w:rPr>
          <w:rFonts w:ascii="Arial" w:hAnsi="Arial" w:cs="Arial"/>
          <w:sz w:val="22"/>
        </w:rPr>
        <w:t>one</w:t>
      </w:r>
      <w:r w:rsidRPr="00A32097">
        <w:rPr>
          <w:rFonts w:ascii="Arial" w:hAnsi="Arial" w:cs="Arial"/>
          <w:sz w:val="22"/>
        </w:rPr>
        <w:t xml:space="preserve"> </w:t>
      </w:r>
      <w:r w:rsidR="00F84D75" w:rsidRPr="00A32097">
        <w:rPr>
          <w:rFonts w:ascii="Arial" w:hAnsi="Arial" w:cs="Arial"/>
          <w:sz w:val="22"/>
        </w:rPr>
        <w:t xml:space="preserve">patient with cirrhosis </w:t>
      </w:r>
      <w:r w:rsidRPr="00A32097">
        <w:rPr>
          <w:rFonts w:ascii="Arial" w:hAnsi="Arial" w:cs="Arial"/>
          <w:sz w:val="22"/>
        </w:rPr>
        <w:t>(</w:t>
      </w:r>
      <w:r w:rsidR="007D0BB2" w:rsidRPr="00A32097">
        <w:rPr>
          <w:rFonts w:ascii="Arial" w:hAnsi="Arial" w:cs="Arial"/>
          <w:sz w:val="22"/>
        </w:rPr>
        <w:t>D3</w:t>
      </w:r>
      <w:r w:rsidRPr="00A32097">
        <w:rPr>
          <w:rFonts w:ascii="Arial" w:hAnsi="Arial" w:cs="Arial"/>
          <w:sz w:val="22"/>
        </w:rPr>
        <w:t xml:space="preserve">) and </w:t>
      </w:r>
      <w:r w:rsidR="00F3686F" w:rsidRPr="00A32097">
        <w:rPr>
          <w:rFonts w:ascii="Arial" w:hAnsi="Arial" w:cs="Arial"/>
          <w:sz w:val="22"/>
        </w:rPr>
        <w:t>2 HCC patients (</w:t>
      </w:r>
      <w:r w:rsidR="007D0BB2" w:rsidRPr="00A32097">
        <w:rPr>
          <w:rFonts w:ascii="Arial" w:hAnsi="Arial" w:cs="Arial"/>
          <w:sz w:val="22"/>
        </w:rPr>
        <w:t>D4</w:t>
      </w:r>
      <w:r w:rsidR="00F3686F" w:rsidRPr="00A32097">
        <w:rPr>
          <w:rFonts w:ascii="Arial" w:hAnsi="Arial" w:cs="Arial"/>
          <w:sz w:val="22"/>
        </w:rPr>
        <w:t xml:space="preserve"> and </w:t>
      </w:r>
      <w:r w:rsidR="007D0BB2" w:rsidRPr="00A32097">
        <w:rPr>
          <w:rFonts w:ascii="Arial" w:hAnsi="Arial" w:cs="Arial"/>
          <w:sz w:val="22"/>
        </w:rPr>
        <w:t>D5</w:t>
      </w:r>
      <w:r w:rsidR="00F3686F" w:rsidRPr="00A32097">
        <w:rPr>
          <w:rFonts w:ascii="Arial" w:hAnsi="Arial" w:cs="Arial"/>
          <w:sz w:val="22"/>
        </w:rPr>
        <w:t xml:space="preserve"> of before and after surgery)</w:t>
      </w:r>
      <w:r w:rsidRPr="00A32097">
        <w:rPr>
          <w:rFonts w:ascii="Arial" w:hAnsi="Arial" w:cs="Arial"/>
          <w:sz w:val="22"/>
        </w:rPr>
        <w:t>.</w:t>
      </w:r>
      <w:r w:rsidRPr="00A32097">
        <w:rPr>
          <w:rFonts w:ascii="Arial" w:hAnsi="Arial" w:cs="Arial"/>
          <w:color w:val="000000" w:themeColor="text1"/>
          <w:sz w:val="22"/>
        </w:rPr>
        <w:t xml:space="preserve"> The final read count equated to a mean of 58 million (M) read</w:t>
      </w:r>
      <w:r w:rsidR="002D633C" w:rsidRPr="00A32097">
        <w:rPr>
          <w:rFonts w:ascii="Arial" w:hAnsi="Arial" w:cs="Arial"/>
          <w:color w:val="000000" w:themeColor="text1"/>
          <w:sz w:val="22"/>
        </w:rPr>
        <w:t>s</w:t>
      </w:r>
      <w:r w:rsidRPr="00A32097">
        <w:rPr>
          <w:rFonts w:ascii="Arial" w:hAnsi="Arial" w:cs="Arial"/>
          <w:color w:val="000000" w:themeColor="text1"/>
          <w:sz w:val="22"/>
        </w:rPr>
        <w:t xml:space="preserve"> per sample (</w:t>
      </w:r>
      <w:r w:rsidRPr="00A32097">
        <w:rPr>
          <w:rFonts w:ascii="Arial" w:eastAsia="Times New Roman" w:hAnsi="Arial" w:cs="Arial"/>
          <w:b/>
          <w:color w:val="44546A" w:themeColor="text2"/>
          <w:sz w:val="22"/>
          <w:lang w:eastAsia="en-US"/>
        </w:rPr>
        <w:t xml:space="preserve">Table </w:t>
      </w:r>
      <w:r w:rsidR="0025241C">
        <w:rPr>
          <w:rFonts w:ascii="Arial" w:eastAsia="Times New Roman" w:hAnsi="Arial" w:cs="Arial"/>
          <w:b/>
          <w:color w:val="44546A" w:themeColor="text2"/>
          <w:sz w:val="22"/>
          <w:lang w:eastAsia="en-US"/>
        </w:rPr>
        <w:t>S</w:t>
      </w:r>
      <w:r w:rsidRPr="00A32097">
        <w:rPr>
          <w:rFonts w:ascii="Arial" w:eastAsia="Times New Roman" w:hAnsi="Arial" w:cs="Arial"/>
          <w:b/>
          <w:color w:val="44546A" w:themeColor="text2"/>
          <w:sz w:val="22"/>
          <w:lang w:eastAsia="en-US"/>
        </w:rPr>
        <w:t>1</w:t>
      </w:r>
      <w:r w:rsidR="001236A5" w:rsidRPr="001236A5">
        <w:rPr>
          <w:rFonts w:ascii="Arial" w:hAnsi="Arial" w:cs="Arial"/>
          <w:color w:val="000000" w:themeColor="text1"/>
          <w:sz w:val="22"/>
        </w:rPr>
        <w:t>;</w:t>
      </w:r>
      <w:r w:rsidR="001236A5">
        <w:rPr>
          <w:rFonts w:ascii="Arial" w:hAnsi="Arial" w:cs="Arial"/>
          <w:color w:val="000000" w:themeColor="text1"/>
          <w:sz w:val="22"/>
        </w:rPr>
        <w:t xml:space="preserve"> </w:t>
      </w:r>
      <w:r w:rsidR="001236A5">
        <w:rPr>
          <w:rFonts w:ascii="Arial" w:eastAsia="Times New Roman" w:hAnsi="Arial" w:cs="Arial"/>
          <w:b/>
          <w:color w:val="44546A" w:themeColor="text2"/>
          <w:sz w:val="22"/>
          <w:lang w:eastAsia="en-US"/>
        </w:rPr>
        <w:t>Fig</w:t>
      </w:r>
      <w:r w:rsidR="001236A5" w:rsidRPr="00A32097">
        <w:rPr>
          <w:rFonts w:ascii="Arial" w:eastAsia="Times New Roman" w:hAnsi="Arial" w:cs="Arial"/>
          <w:b/>
          <w:color w:val="44546A" w:themeColor="text2"/>
          <w:sz w:val="22"/>
          <w:lang w:eastAsia="en-US"/>
        </w:rPr>
        <w:t xml:space="preserve"> </w:t>
      </w:r>
      <w:r w:rsidR="001236A5">
        <w:rPr>
          <w:rFonts w:ascii="Arial" w:eastAsia="Times New Roman" w:hAnsi="Arial" w:cs="Arial"/>
          <w:b/>
          <w:color w:val="44546A" w:themeColor="text2"/>
          <w:sz w:val="22"/>
          <w:lang w:eastAsia="en-US"/>
        </w:rPr>
        <w:t>S</w:t>
      </w:r>
      <w:r w:rsidR="001236A5" w:rsidRPr="00A32097">
        <w:rPr>
          <w:rFonts w:ascii="Arial" w:eastAsia="Times New Roman" w:hAnsi="Arial" w:cs="Arial"/>
          <w:b/>
          <w:color w:val="44546A" w:themeColor="text2"/>
          <w:sz w:val="22"/>
          <w:lang w:eastAsia="en-US"/>
        </w:rPr>
        <w:t>1</w:t>
      </w:r>
      <w:r w:rsidR="001236A5">
        <w:rPr>
          <w:rFonts w:ascii="Arial" w:eastAsia="Times New Roman" w:hAnsi="Arial" w:cs="Arial"/>
          <w:b/>
          <w:color w:val="44546A" w:themeColor="text2"/>
          <w:sz w:val="22"/>
          <w:lang w:eastAsia="en-US"/>
        </w:rPr>
        <w:t>A</w:t>
      </w:r>
      <w:r w:rsidRPr="00A32097">
        <w:rPr>
          <w:rFonts w:ascii="Arial" w:hAnsi="Arial" w:cs="Arial"/>
          <w:color w:val="000000" w:themeColor="text1"/>
          <w:sz w:val="22"/>
        </w:rPr>
        <w:t xml:space="preserve">). </w:t>
      </w:r>
      <w:r w:rsidR="000818AC" w:rsidRPr="00A32097">
        <w:rPr>
          <w:rFonts w:ascii="Arial" w:hAnsi="Arial" w:cs="Arial"/>
          <w:color w:val="000000" w:themeColor="text1"/>
          <w:sz w:val="22"/>
        </w:rPr>
        <w:t xml:space="preserve">The average </w:t>
      </w:r>
      <w:r w:rsidR="00F84D75" w:rsidRPr="00A32097">
        <w:rPr>
          <w:rFonts w:ascii="Arial" w:hAnsi="Arial" w:cs="Arial"/>
          <w:color w:val="000000" w:themeColor="text1"/>
          <w:sz w:val="22"/>
        </w:rPr>
        <w:t xml:space="preserve">DNA </w:t>
      </w:r>
      <w:r w:rsidR="000818AC" w:rsidRPr="00A32097">
        <w:rPr>
          <w:rFonts w:ascii="Arial" w:hAnsi="Arial" w:cs="Arial"/>
          <w:color w:val="000000" w:themeColor="text1"/>
          <w:sz w:val="22"/>
        </w:rPr>
        <w:t xml:space="preserve">methylation across the genome was much lower in </w:t>
      </w:r>
      <w:r w:rsidR="00A45A00" w:rsidRPr="00A32097">
        <w:rPr>
          <w:rFonts w:ascii="Arial" w:hAnsi="Arial" w:cs="Arial"/>
          <w:color w:val="000000" w:themeColor="text1"/>
          <w:sz w:val="22"/>
        </w:rPr>
        <w:t xml:space="preserve">the </w:t>
      </w:r>
      <w:r w:rsidR="000818AC" w:rsidRPr="00A32097">
        <w:rPr>
          <w:rFonts w:ascii="Arial" w:hAnsi="Arial" w:cs="Arial"/>
          <w:color w:val="000000" w:themeColor="text1"/>
          <w:sz w:val="22"/>
        </w:rPr>
        <w:t>HCC patient (</w:t>
      </w:r>
      <w:r w:rsidR="007D0BB2" w:rsidRPr="00A32097">
        <w:rPr>
          <w:rFonts w:ascii="Arial" w:hAnsi="Arial" w:cs="Arial"/>
          <w:color w:val="000000" w:themeColor="text1"/>
          <w:sz w:val="22"/>
        </w:rPr>
        <w:t>D4</w:t>
      </w:r>
      <w:r w:rsidR="000818AC" w:rsidRPr="00A32097">
        <w:rPr>
          <w:rFonts w:ascii="Arial" w:hAnsi="Arial" w:cs="Arial"/>
          <w:color w:val="000000" w:themeColor="text1"/>
          <w:sz w:val="22"/>
        </w:rPr>
        <w:t xml:space="preserve">; 53.56%) compared to healthy individual, </w:t>
      </w:r>
      <w:r w:rsidR="00557DF2" w:rsidRPr="00A32097">
        <w:rPr>
          <w:rFonts w:ascii="Arial" w:hAnsi="Arial" w:cs="Arial"/>
          <w:color w:val="000000" w:themeColor="text1"/>
          <w:sz w:val="22"/>
        </w:rPr>
        <w:t xml:space="preserve">chronic hepatitis </w:t>
      </w:r>
      <w:r w:rsidR="000A6460" w:rsidRPr="00A32097">
        <w:rPr>
          <w:rFonts w:ascii="Arial" w:hAnsi="Arial" w:cs="Arial"/>
          <w:color w:val="000000" w:themeColor="text1"/>
          <w:sz w:val="22"/>
        </w:rPr>
        <w:t xml:space="preserve">and </w:t>
      </w:r>
      <w:r w:rsidR="00557DF2" w:rsidRPr="00A32097">
        <w:rPr>
          <w:rFonts w:ascii="Arial" w:hAnsi="Arial" w:cs="Arial"/>
          <w:color w:val="000000" w:themeColor="text1"/>
          <w:sz w:val="22"/>
        </w:rPr>
        <w:t xml:space="preserve">cirrhosis </w:t>
      </w:r>
      <w:r w:rsidR="000818AC" w:rsidRPr="00A32097">
        <w:rPr>
          <w:rFonts w:ascii="Arial" w:hAnsi="Arial" w:cs="Arial"/>
          <w:color w:val="000000" w:themeColor="text1"/>
          <w:sz w:val="22"/>
        </w:rPr>
        <w:t xml:space="preserve">(74.76%, </w:t>
      </w:r>
      <w:r w:rsidR="000A6460" w:rsidRPr="00A32097">
        <w:rPr>
          <w:rFonts w:ascii="Arial" w:hAnsi="Arial" w:cs="Arial"/>
          <w:color w:val="000000" w:themeColor="text1"/>
          <w:sz w:val="22"/>
        </w:rPr>
        <w:t xml:space="preserve">75.64% and </w:t>
      </w:r>
      <w:r w:rsidR="000818AC" w:rsidRPr="00A32097">
        <w:rPr>
          <w:rFonts w:ascii="Arial" w:hAnsi="Arial" w:cs="Arial"/>
          <w:color w:val="000000" w:themeColor="text1"/>
          <w:sz w:val="22"/>
        </w:rPr>
        <w:t>75.13</w:t>
      </w:r>
      <w:r w:rsidR="000A6460" w:rsidRPr="00A32097">
        <w:rPr>
          <w:rFonts w:ascii="Arial" w:hAnsi="Arial" w:cs="Arial"/>
          <w:color w:val="000000" w:themeColor="text1"/>
          <w:sz w:val="22"/>
        </w:rPr>
        <w:t>%</w:t>
      </w:r>
      <w:r w:rsidR="000818AC" w:rsidRPr="00A32097">
        <w:rPr>
          <w:rFonts w:ascii="Arial" w:hAnsi="Arial" w:cs="Arial"/>
          <w:color w:val="000000" w:themeColor="text1"/>
          <w:sz w:val="22"/>
        </w:rPr>
        <w:t>;</w:t>
      </w:r>
      <w:r w:rsidR="0025241C">
        <w:rPr>
          <w:rFonts w:ascii="Arial" w:eastAsia="Times New Roman" w:hAnsi="Arial" w:cs="Arial"/>
          <w:b/>
          <w:color w:val="44546A" w:themeColor="text2"/>
          <w:sz w:val="22"/>
          <w:lang w:eastAsia="en-US"/>
        </w:rPr>
        <w:t xml:space="preserve"> </w:t>
      </w:r>
      <w:r w:rsidR="000818AC" w:rsidRPr="00A32097">
        <w:rPr>
          <w:rFonts w:ascii="Arial" w:eastAsia="Times New Roman" w:hAnsi="Arial" w:cs="Arial"/>
          <w:b/>
          <w:color w:val="44546A" w:themeColor="text2"/>
          <w:sz w:val="22"/>
          <w:lang w:eastAsia="en-US"/>
        </w:rPr>
        <w:t>T</w:t>
      </w:r>
      <w:r w:rsidR="000818AC" w:rsidRPr="00BE1BDF">
        <w:rPr>
          <w:rFonts w:ascii="Arial" w:eastAsia="Times New Roman" w:hAnsi="Arial" w:cs="Arial"/>
          <w:b/>
          <w:color w:val="44546A" w:themeColor="text2"/>
          <w:sz w:val="22"/>
          <w:lang w:eastAsia="en-US"/>
        </w:rPr>
        <w:t xml:space="preserve">able </w:t>
      </w:r>
      <w:r w:rsidR="0025241C" w:rsidRPr="00BE1BDF">
        <w:rPr>
          <w:rFonts w:ascii="Arial" w:eastAsia="Times New Roman" w:hAnsi="Arial" w:cs="Arial"/>
          <w:b/>
          <w:color w:val="44546A" w:themeColor="text2"/>
          <w:sz w:val="22"/>
          <w:lang w:eastAsia="en-US"/>
        </w:rPr>
        <w:t>S</w:t>
      </w:r>
      <w:r w:rsidR="000818AC" w:rsidRPr="00BE1BDF">
        <w:rPr>
          <w:rFonts w:ascii="Arial" w:eastAsia="Times New Roman" w:hAnsi="Arial" w:cs="Arial"/>
          <w:b/>
          <w:color w:val="44546A" w:themeColor="text2"/>
          <w:sz w:val="22"/>
          <w:lang w:eastAsia="en-US"/>
        </w:rPr>
        <w:t>1</w:t>
      </w:r>
      <w:r w:rsidR="000818AC" w:rsidRPr="00BE1BDF">
        <w:rPr>
          <w:rFonts w:ascii="Arial" w:hAnsi="Arial" w:cs="Arial"/>
          <w:color w:val="000000" w:themeColor="text1"/>
          <w:sz w:val="22"/>
        </w:rPr>
        <w:t xml:space="preserve">). </w:t>
      </w:r>
      <w:bookmarkStart w:id="15" w:name="OLE_LINK2"/>
      <w:r w:rsidR="009F7D9E" w:rsidRPr="00BE1BDF">
        <w:rPr>
          <w:rFonts w:ascii="Arial" w:hAnsi="Arial" w:cs="Arial"/>
          <w:sz w:val="22"/>
        </w:rPr>
        <w:t xml:space="preserve">We found the genome distribution of </w:t>
      </w:r>
      <w:proofErr w:type="spellStart"/>
      <w:r w:rsidR="009F7D9E" w:rsidRPr="00BE1BDF">
        <w:rPr>
          <w:rFonts w:ascii="Arial" w:hAnsi="Arial" w:cs="Arial"/>
          <w:sz w:val="22"/>
        </w:rPr>
        <w:t>CpGs</w:t>
      </w:r>
      <w:proofErr w:type="spellEnd"/>
      <w:r w:rsidR="009F7D9E" w:rsidRPr="00BE1BDF">
        <w:rPr>
          <w:rFonts w:ascii="Arial" w:hAnsi="Arial" w:cs="Arial"/>
          <w:sz w:val="22"/>
        </w:rPr>
        <w:t xml:space="preserve"> </w:t>
      </w:r>
      <w:r w:rsidR="00FB6FBD" w:rsidRPr="00BE1BDF">
        <w:rPr>
          <w:rFonts w:ascii="Arial" w:hAnsi="Arial" w:cs="Arial"/>
          <w:sz w:val="22"/>
        </w:rPr>
        <w:t>in</w:t>
      </w:r>
      <w:r w:rsidR="009F7D9E" w:rsidRPr="00BE1BDF">
        <w:rPr>
          <w:rFonts w:ascii="Arial" w:hAnsi="Arial" w:cs="Arial"/>
          <w:sz w:val="22"/>
        </w:rPr>
        <w:t xml:space="preserve"> WGBS</w:t>
      </w:r>
      <w:r w:rsidR="00FB6FBD" w:rsidRPr="00BE1BDF">
        <w:rPr>
          <w:rFonts w:ascii="Arial" w:hAnsi="Arial" w:cs="Arial"/>
          <w:sz w:val="22"/>
        </w:rPr>
        <w:t xml:space="preserve"> </w:t>
      </w:r>
      <w:r w:rsidR="00FB2059" w:rsidRPr="00BE1BDF">
        <w:rPr>
          <w:rFonts w:ascii="Arial" w:hAnsi="Arial" w:cs="Arial"/>
          <w:sz w:val="22"/>
        </w:rPr>
        <w:t xml:space="preserve">data </w:t>
      </w:r>
      <w:r w:rsidR="009F7D9E" w:rsidRPr="00BE1BDF">
        <w:rPr>
          <w:rFonts w:ascii="Arial" w:hAnsi="Arial" w:cs="Arial"/>
          <w:sz w:val="22"/>
        </w:rPr>
        <w:t xml:space="preserve">tended to be located at </w:t>
      </w:r>
      <w:r w:rsidR="009A6959" w:rsidRPr="00BE1BDF">
        <w:rPr>
          <w:rFonts w:ascii="Arial" w:hAnsi="Arial" w:cs="Arial"/>
          <w:sz w:val="22"/>
        </w:rPr>
        <w:t>intron</w:t>
      </w:r>
      <w:r w:rsidR="005F77F5" w:rsidRPr="00BE1BDF">
        <w:rPr>
          <w:rFonts w:ascii="Arial" w:hAnsi="Arial" w:cs="Arial"/>
          <w:sz w:val="22"/>
        </w:rPr>
        <w:t>ic</w:t>
      </w:r>
      <w:r w:rsidR="009A6959" w:rsidRPr="00BE1BDF">
        <w:rPr>
          <w:rFonts w:ascii="Arial" w:hAnsi="Arial" w:cs="Arial"/>
          <w:sz w:val="22"/>
        </w:rPr>
        <w:t xml:space="preserve">, </w:t>
      </w:r>
      <w:r w:rsidR="009F7D9E" w:rsidRPr="00BE1BDF">
        <w:rPr>
          <w:rFonts w:ascii="Arial" w:hAnsi="Arial" w:cs="Arial"/>
          <w:sz w:val="22"/>
        </w:rPr>
        <w:t>intergenic and repeat r</w:t>
      </w:r>
      <w:r w:rsidR="009F7D9E" w:rsidRPr="00BE1BDF">
        <w:rPr>
          <w:rFonts w:ascii="Arial" w:hAnsi="Arial" w:cs="Arial"/>
          <w:color w:val="000000" w:themeColor="text1"/>
          <w:sz w:val="22"/>
        </w:rPr>
        <w:t xml:space="preserve">egions </w:t>
      </w:r>
      <w:r w:rsidR="009F7D9E" w:rsidRPr="00BE1BDF">
        <w:rPr>
          <w:rFonts w:ascii="Arial" w:hAnsi="Arial" w:cs="Arial"/>
          <w:sz w:val="22"/>
        </w:rPr>
        <w:t>(</w:t>
      </w:r>
      <w:r w:rsidR="00E84BBB" w:rsidRPr="00BE1BDF">
        <w:rPr>
          <w:rFonts w:ascii="Arial" w:eastAsia="Times New Roman" w:hAnsi="Arial" w:cs="Arial"/>
          <w:b/>
          <w:color w:val="44546A" w:themeColor="text2"/>
          <w:sz w:val="22"/>
          <w:lang w:eastAsia="en-US"/>
        </w:rPr>
        <w:t>Fig</w:t>
      </w:r>
      <w:r w:rsidR="009F7D9E" w:rsidRPr="00BE1BDF">
        <w:rPr>
          <w:rFonts w:ascii="Arial" w:eastAsia="Times New Roman" w:hAnsi="Arial" w:cs="Arial"/>
          <w:b/>
          <w:color w:val="44546A" w:themeColor="text2"/>
          <w:sz w:val="22"/>
          <w:lang w:eastAsia="en-US"/>
        </w:rPr>
        <w:t xml:space="preserve"> </w:t>
      </w:r>
      <w:r w:rsidR="009A6959" w:rsidRPr="00BE1BDF">
        <w:rPr>
          <w:rFonts w:ascii="Arial" w:eastAsia="Times New Roman" w:hAnsi="Arial" w:cs="Arial"/>
          <w:b/>
          <w:color w:val="44546A" w:themeColor="text2"/>
          <w:sz w:val="22"/>
          <w:lang w:eastAsia="en-US"/>
        </w:rPr>
        <w:t>1</w:t>
      </w:r>
      <w:r w:rsidR="009F7D9E" w:rsidRPr="00BE1BDF">
        <w:rPr>
          <w:rFonts w:ascii="Arial" w:eastAsia="Times New Roman" w:hAnsi="Arial" w:cs="Arial"/>
          <w:b/>
          <w:color w:val="44546A" w:themeColor="text2"/>
          <w:sz w:val="22"/>
          <w:lang w:eastAsia="en-US"/>
        </w:rPr>
        <w:t>A</w:t>
      </w:r>
      <w:r w:rsidR="009F7D9E" w:rsidRPr="00BE1BDF">
        <w:rPr>
          <w:rFonts w:ascii="Arial" w:hAnsi="Arial" w:cs="Arial"/>
          <w:sz w:val="22"/>
        </w:rPr>
        <w:t>)</w:t>
      </w:r>
      <w:r w:rsidR="009A6959" w:rsidRPr="00BE1BDF">
        <w:rPr>
          <w:rFonts w:ascii="Arial" w:hAnsi="Arial" w:cs="Arial"/>
          <w:sz w:val="22"/>
        </w:rPr>
        <w:t>.</w:t>
      </w:r>
    </w:p>
    <w:p w14:paraId="6EBB1E61" w14:textId="2355A94D" w:rsidR="008D2D32" w:rsidRDefault="008D2D32" w:rsidP="00492700">
      <w:pPr>
        <w:spacing w:before="240"/>
        <w:ind w:firstLineChars="150" w:firstLine="330"/>
        <w:rPr>
          <w:rFonts w:ascii="Arial" w:hAnsi="Arial" w:cs="Arial"/>
          <w:color w:val="000000" w:themeColor="text1"/>
          <w:sz w:val="22"/>
        </w:rPr>
      </w:pPr>
      <w:r>
        <w:rPr>
          <w:rFonts w:ascii="Arial" w:hAnsi="Arial" w:cs="Arial" w:hint="eastAsia"/>
          <w:color w:val="000000" w:themeColor="text1"/>
          <w:sz w:val="22"/>
        </w:rPr>
        <w:t>Next</w:t>
      </w:r>
      <w:r>
        <w:rPr>
          <w:rFonts w:ascii="Arial" w:hAnsi="Arial" w:cs="Arial"/>
          <w:color w:val="000000" w:themeColor="text1"/>
          <w:sz w:val="22"/>
        </w:rPr>
        <w:t xml:space="preserve">, </w:t>
      </w:r>
      <w:r>
        <w:rPr>
          <w:rFonts w:ascii="Arial" w:hAnsi="Arial" w:cs="Arial"/>
          <w:sz w:val="22"/>
        </w:rPr>
        <w:t>w</w:t>
      </w:r>
      <w:r w:rsidRPr="00A32097">
        <w:rPr>
          <w:rFonts w:ascii="Arial" w:hAnsi="Arial" w:cs="Arial"/>
          <w:sz w:val="22"/>
        </w:rPr>
        <w:t xml:space="preserve">e identified </w:t>
      </w:r>
      <w:r w:rsidRPr="000D6410">
        <w:rPr>
          <w:rFonts w:ascii="Arial" w:hAnsi="Arial" w:cs="Arial"/>
          <w:sz w:val="22"/>
        </w:rPr>
        <w:t xml:space="preserve">differentially methylated </w:t>
      </w:r>
      <w:proofErr w:type="spellStart"/>
      <w:r w:rsidRPr="000D6410">
        <w:rPr>
          <w:rFonts w:ascii="Arial" w:hAnsi="Arial" w:cs="Arial"/>
          <w:sz w:val="22"/>
        </w:rPr>
        <w:t>CpGs</w:t>
      </w:r>
      <w:proofErr w:type="spellEnd"/>
      <w:r w:rsidRPr="000D6410">
        <w:rPr>
          <w:rFonts w:ascii="Arial" w:hAnsi="Arial" w:cs="Arial"/>
          <w:sz w:val="22"/>
        </w:rPr>
        <w:t xml:space="preserve"> (</w:t>
      </w:r>
      <w:r w:rsidRPr="00A32097">
        <w:rPr>
          <w:rFonts w:ascii="Arial" w:hAnsi="Arial" w:cs="Arial"/>
          <w:sz w:val="22"/>
        </w:rPr>
        <w:t xml:space="preserve">DMCs) and </w:t>
      </w:r>
      <w:r w:rsidRPr="000D6410">
        <w:rPr>
          <w:rFonts w:ascii="Arial" w:hAnsi="Arial" w:cs="Arial"/>
          <w:sz w:val="22"/>
        </w:rPr>
        <w:t>differentially methylated gene (</w:t>
      </w:r>
      <w:r w:rsidRPr="00A32097">
        <w:rPr>
          <w:rFonts w:ascii="Arial" w:hAnsi="Arial" w:cs="Arial"/>
          <w:sz w:val="22"/>
        </w:rPr>
        <w:t>DMGs) with cell-free WGB</w:t>
      </w:r>
      <w:r w:rsidRPr="00614467">
        <w:rPr>
          <w:rFonts w:ascii="Arial" w:hAnsi="Arial" w:cs="Arial"/>
          <w:sz w:val="22"/>
        </w:rPr>
        <w:t>S data</w:t>
      </w:r>
      <w:r w:rsidR="0034231F" w:rsidRPr="00614467">
        <w:rPr>
          <w:rFonts w:ascii="Arial" w:hAnsi="Arial" w:cs="Arial"/>
          <w:sz w:val="22"/>
        </w:rPr>
        <w:t xml:space="preserve"> between </w:t>
      </w:r>
      <w:r w:rsidR="003D455F" w:rsidRPr="00614467">
        <w:rPr>
          <w:rFonts w:ascii="Arial" w:hAnsi="Arial" w:cs="Arial"/>
          <w:sz w:val="22"/>
        </w:rPr>
        <w:t>HCC</w:t>
      </w:r>
      <w:r w:rsidR="0034231F" w:rsidRPr="00614467">
        <w:rPr>
          <w:rFonts w:ascii="Arial" w:hAnsi="Arial" w:cs="Arial"/>
          <w:sz w:val="22"/>
        </w:rPr>
        <w:t xml:space="preserve"> patient and </w:t>
      </w:r>
      <w:r w:rsidR="003D455F" w:rsidRPr="00614467">
        <w:rPr>
          <w:rFonts w:ascii="Arial" w:hAnsi="Arial" w:cs="Arial"/>
          <w:sz w:val="22"/>
        </w:rPr>
        <w:t>healthy individual</w:t>
      </w:r>
      <w:r w:rsidRPr="00614467">
        <w:rPr>
          <w:rFonts w:ascii="Arial" w:hAnsi="Arial" w:cs="Arial"/>
          <w:sz w:val="22"/>
        </w:rPr>
        <w:t>. On aver</w:t>
      </w:r>
      <w:r w:rsidRPr="00A32097">
        <w:rPr>
          <w:rFonts w:ascii="Arial" w:hAnsi="Arial" w:cs="Arial"/>
          <w:sz w:val="22"/>
        </w:rPr>
        <w:t xml:space="preserve">age, each </w:t>
      </w:r>
      <w:proofErr w:type="spellStart"/>
      <w:r w:rsidRPr="00A32097">
        <w:rPr>
          <w:rFonts w:ascii="Arial" w:hAnsi="Arial" w:cs="Arial"/>
          <w:sz w:val="22"/>
        </w:rPr>
        <w:t>cfDNA</w:t>
      </w:r>
      <w:proofErr w:type="spellEnd"/>
      <w:r w:rsidRPr="00A32097">
        <w:rPr>
          <w:rFonts w:ascii="Arial" w:hAnsi="Arial" w:cs="Arial"/>
          <w:sz w:val="22"/>
        </w:rPr>
        <w:t xml:space="preserve"> sample had</w:t>
      </w:r>
      <w:r w:rsidR="003E0EAD" w:rsidRPr="003E0EAD">
        <w:t xml:space="preserve"> </w:t>
      </w:r>
      <w:r w:rsidR="003E0EAD" w:rsidRPr="003E0EAD">
        <w:rPr>
          <w:rFonts w:ascii="Arial" w:hAnsi="Arial" w:cs="Arial"/>
          <w:sz w:val="22"/>
        </w:rPr>
        <w:t>7</w:t>
      </w:r>
      <w:r w:rsidR="003E0EAD">
        <w:rPr>
          <w:rFonts w:ascii="Arial" w:hAnsi="Arial" w:cs="Arial"/>
          <w:sz w:val="22"/>
        </w:rPr>
        <w:t>,</w:t>
      </w:r>
      <w:r w:rsidR="003E0EAD" w:rsidRPr="003E0EAD">
        <w:rPr>
          <w:rFonts w:ascii="Arial" w:hAnsi="Arial" w:cs="Arial"/>
          <w:sz w:val="22"/>
        </w:rPr>
        <w:t>274</w:t>
      </w:r>
      <w:r w:rsidR="003E0EAD">
        <w:rPr>
          <w:rFonts w:ascii="Arial" w:hAnsi="Arial" w:cs="Arial"/>
          <w:sz w:val="22"/>
        </w:rPr>
        <w:t>,</w:t>
      </w:r>
      <w:r w:rsidR="003E0EAD" w:rsidRPr="003E0EAD">
        <w:rPr>
          <w:rFonts w:ascii="Arial" w:hAnsi="Arial" w:cs="Arial"/>
          <w:sz w:val="22"/>
        </w:rPr>
        <w:t>674</w:t>
      </w:r>
      <w:r w:rsidRPr="00A32097">
        <w:rPr>
          <w:rFonts w:ascii="Arial" w:hAnsi="Arial" w:cs="Arial"/>
          <w:sz w:val="22"/>
        </w:rPr>
        <w:t xml:space="preserve"> </w:t>
      </w:r>
      <w:proofErr w:type="spellStart"/>
      <w:r w:rsidRPr="00A32097">
        <w:rPr>
          <w:rFonts w:ascii="Arial" w:hAnsi="Arial" w:cs="Arial"/>
          <w:sz w:val="22"/>
        </w:rPr>
        <w:t>CpGs</w:t>
      </w:r>
      <w:proofErr w:type="spellEnd"/>
      <w:r w:rsidRPr="00A32097">
        <w:rPr>
          <w:rFonts w:ascii="Arial" w:hAnsi="Arial" w:cs="Arial"/>
          <w:sz w:val="22"/>
        </w:rPr>
        <w:t xml:space="preserve"> with sequencing depth over 5 reads (</w:t>
      </w:r>
      <w:r w:rsidRPr="00A32097">
        <w:rPr>
          <w:rFonts w:ascii="Arial" w:eastAsia="Times New Roman" w:hAnsi="Arial" w:cs="Arial"/>
          <w:b/>
          <w:color w:val="44546A" w:themeColor="text2"/>
          <w:sz w:val="22"/>
          <w:lang w:eastAsia="en-US"/>
        </w:rPr>
        <w:t xml:space="preserve">Table </w:t>
      </w:r>
      <w:r>
        <w:rPr>
          <w:rFonts w:ascii="Arial" w:eastAsia="Times New Roman" w:hAnsi="Arial" w:cs="Arial"/>
          <w:b/>
          <w:color w:val="44546A" w:themeColor="text2"/>
          <w:sz w:val="22"/>
          <w:lang w:eastAsia="en-US"/>
        </w:rPr>
        <w:t>S</w:t>
      </w:r>
      <w:r w:rsidR="003E0EAD">
        <w:rPr>
          <w:rFonts w:ascii="Arial" w:eastAsia="Times New Roman" w:hAnsi="Arial" w:cs="Arial"/>
          <w:b/>
          <w:color w:val="44546A" w:themeColor="text2"/>
          <w:sz w:val="22"/>
          <w:lang w:eastAsia="en-US"/>
        </w:rPr>
        <w:t>1</w:t>
      </w:r>
      <w:r w:rsidRPr="00A32097">
        <w:rPr>
          <w:rFonts w:ascii="Arial" w:hAnsi="Arial" w:cs="Arial"/>
          <w:sz w:val="22"/>
        </w:rPr>
        <w:t>). In total</w:t>
      </w:r>
      <w:r w:rsidRPr="00A32097">
        <w:rPr>
          <w:rFonts w:ascii="Arial" w:hAnsi="Arial" w:cs="Arial"/>
          <w:color w:val="000000" w:themeColor="text1"/>
          <w:sz w:val="22"/>
        </w:rPr>
        <w:t xml:space="preserve">, we identified </w:t>
      </w:r>
      <w:r w:rsidR="001C1F23">
        <w:rPr>
          <w:rFonts w:ascii="Arial" w:hAnsi="Arial" w:cs="Arial"/>
          <w:color w:val="000000" w:themeColor="text1"/>
          <w:sz w:val="22"/>
        </w:rPr>
        <w:t>2,670</w:t>
      </w:r>
      <w:r w:rsidRPr="00A32097">
        <w:rPr>
          <w:rFonts w:ascii="Arial" w:hAnsi="Arial" w:cs="Arial"/>
          <w:color w:val="000000" w:themeColor="text1"/>
          <w:sz w:val="22"/>
        </w:rPr>
        <w:t xml:space="preserve"> DMCs in HCC patient</w:t>
      </w:r>
      <w:r w:rsidR="003E0EAD">
        <w:rPr>
          <w:rFonts w:ascii="Arial" w:hAnsi="Arial" w:cs="Arial"/>
          <w:color w:val="000000" w:themeColor="text1"/>
          <w:sz w:val="22"/>
        </w:rPr>
        <w:t xml:space="preserve"> compared to healthy individual</w:t>
      </w:r>
      <w:r w:rsidRPr="00A32097">
        <w:rPr>
          <w:rFonts w:ascii="Arial" w:hAnsi="Arial" w:cs="Arial"/>
          <w:color w:val="000000" w:themeColor="text1"/>
          <w:sz w:val="22"/>
        </w:rPr>
        <w:t xml:space="preserve"> (</w:t>
      </w:r>
      <w:commentRangeStart w:id="16"/>
      <w:commentRangeStart w:id="17"/>
      <w:r w:rsidR="003E0EAD">
        <w:rPr>
          <w:rFonts w:ascii="Arial" w:hAnsi="Arial" w:cs="Arial"/>
          <w:color w:val="000000" w:themeColor="text1"/>
          <w:sz w:val="22"/>
        </w:rPr>
        <w:t>D4 vs. D1</w:t>
      </w:r>
      <w:commentRangeEnd w:id="16"/>
      <w:r w:rsidR="0034231F">
        <w:rPr>
          <w:rStyle w:val="ab"/>
        </w:rPr>
        <w:commentReference w:id="16"/>
      </w:r>
      <w:commentRangeEnd w:id="17"/>
      <w:r w:rsidR="00614467">
        <w:rPr>
          <w:rStyle w:val="ab"/>
        </w:rPr>
        <w:commentReference w:id="17"/>
      </w:r>
      <w:r w:rsidR="003E0EAD">
        <w:rPr>
          <w:rFonts w:ascii="Arial" w:hAnsi="Arial" w:cs="Arial"/>
          <w:color w:val="000000" w:themeColor="text1"/>
          <w:sz w:val="22"/>
        </w:rPr>
        <w:t xml:space="preserve">; </w:t>
      </w:r>
      <w:r w:rsidRPr="00A32097">
        <w:rPr>
          <w:rFonts w:ascii="Arial" w:eastAsia="Times New Roman" w:hAnsi="Arial" w:cs="Arial"/>
          <w:b/>
          <w:color w:val="44546A" w:themeColor="text2"/>
          <w:sz w:val="22"/>
          <w:lang w:eastAsia="en-US"/>
        </w:rPr>
        <w:t xml:space="preserve">Table </w:t>
      </w:r>
      <w:r>
        <w:rPr>
          <w:rFonts w:ascii="Arial" w:eastAsia="Times New Roman" w:hAnsi="Arial" w:cs="Arial"/>
          <w:b/>
          <w:color w:val="44546A" w:themeColor="text2"/>
          <w:sz w:val="22"/>
          <w:lang w:eastAsia="en-US"/>
        </w:rPr>
        <w:t>S</w:t>
      </w:r>
      <w:r w:rsidR="00E83189" w:rsidRPr="00E83189">
        <w:rPr>
          <w:rFonts w:ascii="Arial" w:eastAsia="Times New Roman" w:hAnsi="Arial" w:cs="Arial" w:hint="eastAsia"/>
          <w:b/>
          <w:color w:val="44546A" w:themeColor="text2"/>
          <w:sz w:val="22"/>
          <w:lang w:eastAsia="en-US"/>
        </w:rPr>
        <w:t>2</w:t>
      </w:r>
      <w:r w:rsidRPr="00A32097">
        <w:rPr>
          <w:rFonts w:ascii="Arial" w:hAnsi="Arial" w:cs="Arial"/>
          <w:color w:val="000000" w:themeColor="text1"/>
          <w:sz w:val="22"/>
        </w:rPr>
        <w:t xml:space="preserve">), of which </w:t>
      </w:r>
      <w:r w:rsidR="001C1F23">
        <w:rPr>
          <w:rFonts w:ascii="Arial" w:hAnsi="Arial" w:cs="Arial"/>
          <w:color w:val="000000" w:themeColor="text1"/>
          <w:sz w:val="22"/>
        </w:rPr>
        <w:t>99.8%</w:t>
      </w:r>
      <w:r w:rsidRPr="00A32097">
        <w:rPr>
          <w:rFonts w:ascii="Arial" w:hAnsi="Arial" w:cs="Arial"/>
          <w:color w:val="000000" w:themeColor="text1"/>
          <w:sz w:val="22"/>
        </w:rPr>
        <w:t xml:space="preserve"> were hypo-methylated</w:t>
      </w:r>
      <w:r w:rsidR="001C1F23">
        <w:rPr>
          <w:rFonts w:ascii="Arial" w:hAnsi="Arial" w:cs="Arial"/>
          <w:color w:val="000000" w:themeColor="text1"/>
          <w:sz w:val="22"/>
        </w:rPr>
        <w:t xml:space="preserve"> in HCC patient</w:t>
      </w:r>
      <w:r w:rsidR="00FB2059">
        <w:rPr>
          <w:rFonts w:ascii="Arial" w:hAnsi="Arial" w:cs="Arial"/>
          <w:color w:val="000000" w:themeColor="text1"/>
          <w:sz w:val="22"/>
        </w:rPr>
        <w:t>s</w:t>
      </w:r>
      <w:r w:rsidR="00F30ECA">
        <w:rPr>
          <w:rFonts w:ascii="Arial" w:hAnsi="Arial" w:cs="Arial" w:hint="eastAsia"/>
          <w:color w:val="000000" w:themeColor="text1"/>
          <w:sz w:val="22"/>
        </w:rPr>
        <w:t xml:space="preserve">. </w:t>
      </w:r>
      <w:r w:rsidR="00F30ECA">
        <w:rPr>
          <w:rFonts w:ascii="Arial" w:hAnsi="Arial" w:cs="Arial"/>
          <w:color w:val="000000" w:themeColor="text1"/>
          <w:sz w:val="22"/>
        </w:rPr>
        <w:t>These hypo-DMCs clearly separated HCC patient from healthy individual, patient with chronic hepatitis, cirrhosis and HCC patient after surgery</w:t>
      </w:r>
      <w:r w:rsidR="00F30ECA" w:rsidRPr="00392C5D">
        <w:rPr>
          <w:rFonts w:ascii="Arial" w:hAnsi="Arial" w:cs="Arial"/>
          <w:color w:val="000000" w:themeColor="text1"/>
          <w:sz w:val="22"/>
        </w:rPr>
        <w:t xml:space="preserve"> </w:t>
      </w:r>
      <w:r w:rsidR="00F30ECA" w:rsidRPr="00392C5D">
        <w:rPr>
          <w:rFonts w:ascii="Arial" w:hAnsi="Arial" w:cs="Arial"/>
          <w:sz w:val="22"/>
        </w:rPr>
        <w:t>(</w:t>
      </w:r>
      <w:r w:rsidR="00F30ECA" w:rsidRPr="00392C5D">
        <w:rPr>
          <w:rFonts w:ascii="Arial" w:eastAsia="Times New Roman" w:hAnsi="Arial" w:cs="Arial"/>
          <w:b/>
          <w:color w:val="44546A" w:themeColor="text2"/>
          <w:sz w:val="22"/>
          <w:lang w:eastAsia="en-US"/>
        </w:rPr>
        <w:t>Figure 1</w:t>
      </w:r>
      <w:r w:rsidR="00F30ECA">
        <w:rPr>
          <w:rFonts w:ascii="Arial" w:eastAsia="Times New Roman" w:hAnsi="Arial" w:cs="Arial"/>
          <w:b/>
          <w:color w:val="44546A" w:themeColor="text2"/>
          <w:sz w:val="22"/>
          <w:lang w:eastAsia="en-US"/>
        </w:rPr>
        <w:t>B</w:t>
      </w:r>
      <w:r w:rsidR="00F30ECA" w:rsidRPr="00392C5D">
        <w:rPr>
          <w:rFonts w:ascii="Arial" w:hAnsi="Arial" w:cs="Arial"/>
          <w:sz w:val="22"/>
        </w:rPr>
        <w:t>)</w:t>
      </w:r>
      <w:r w:rsidRPr="00A32097">
        <w:rPr>
          <w:rFonts w:ascii="Arial" w:hAnsi="Arial" w:cs="Arial"/>
          <w:color w:val="000000" w:themeColor="text1"/>
          <w:sz w:val="22"/>
        </w:rPr>
        <w:t xml:space="preserve">. Among </w:t>
      </w:r>
      <w:r w:rsidR="00F04FDC">
        <w:rPr>
          <w:rFonts w:ascii="Arial" w:hAnsi="Arial" w:cs="Arial" w:hint="eastAsia"/>
          <w:color w:val="000000" w:themeColor="text1"/>
          <w:sz w:val="22"/>
        </w:rPr>
        <w:t>hypo-DMCs</w:t>
      </w:r>
      <w:r w:rsidRPr="006C56F0">
        <w:rPr>
          <w:rFonts w:ascii="Arial" w:hAnsi="Arial" w:cs="Arial"/>
          <w:color w:val="000000" w:themeColor="text1"/>
          <w:sz w:val="22"/>
        </w:rPr>
        <w:t xml:space="preserve">, </w:t>
      </w:r>
      <w:r w:rsidR="006C56F0" w:rsidRPr="006C56F0">
        <w:rPr>
          <w:rFonts w:ascii="Arial" w:hAnsi="Arial" w:cs="Arial"/>
          <w:color w:val="000000" w:themeColor="text1"/>
          <w:sz w:val="22"/>
        </w:rPr>
        <w:t>17</w:t>
      </w:r>
      <w:r w:rsidR="00F04FDC">
        <w:rPr>
          <w:rFonts w:ascii="Arial" w:hAnsi="Arial" w:cs="Arial" w:hint="eastAsia"/>
          <w:color w:val="000000" w:themeColor="text1"/>
          <w:sz w:val="22"/>
        </w:rPr>
        <w:t>4</w:t>
      </w:r>
      <w:r w:rsidRPr="006C56F0">
        <w:rPr>
          <w:rFonts w:ascii="Arial" w:hAnsi="Arial" w:cs="Arial"/>
          <w:color w:val="000000" w:themeColor="text1"/>
          <w:sz w:val="22"/>
        </w:rPr>
        <w:t xml:space="preserve"> DMCs</w:t>
      </w:r>
      <w:r w:rsidR="00036D77">
        <w:rPr>
          <w:rFonts w:ascii="Arial" w:hAnsi="Arial" w:cs="Arial"/>
          <w:color w:val="000000" w:themeColor="text1"/>
          <w:sz w:val="22"/>
        </w:rPr>
        <w:t xml:space="preserve"> (6.5% of 2,670 DMC)</w:t>
      </w:r>
      <w:r w:rsidRPr="006C56F0">
        <w:rPr>
          <w:rFonts w:ascii="Arial" w:hAnsi="Arial" w:cs="Arial"/>
          <w:color w:val="000000" w:themeColor="text1"/>
          <w:sz w:val="22"/>
        </w:rPr>
        <w:t xml:space="preserve"> were located in </w:t>
      </w:r>
      <w:r w:rsidR="00E47ACA" w:rsidRPr="006C56F0">
        <w:rPr>
          <w:rFonts w:ascii="Arial" w:hAnsi="Arial" w:cs="Arial"/>
          <w:color w:val="000000" w:themeColor="text1"/>
          <w:sz w:val="22"/>
        </w:rPr>
        <w:t xml:space="preserve">promoter or gene body of </w:t>
      </w:r>
      <w:r w:rsidR="00F04FDC">
        <w:rPr>
          <w:rFonts w:ascii="Arial" w:hAnsi="Arial" w:cs="Arial" w:hint="eastAsia"/>
          <w:color w:val="000000" w:themeColor="text1"/>
          <w:sz w:val="22"/>
        </w:rPr>
        <w:t>77</w:t>
      </w:r>
      <w:r w:rsidRPr="006C56F0">
        <w:rPr>
          <w:rFonts w:ascii="Arial" w:hAnsi="Arial" w:cs="Arial"/>
          <w:color w:val="000000" w:themeColor="text1"/>
          <w:sz w:val="22"/>
        </w:rPr>
        <w:t xml:space="preserve"> genes</w:t>
      </w:r>
      <w:r w:rsidR="00F30ECA">
        <w:rPr>
          <w:rFonts w:ascii="Arial" w:hAnsi="Arial" w:cs="Arial"/>
          <w:color w:val="000000" w:themeColor="text1"/>
          <w:sz w:val="22"/>
        </w:rPr>
        <w:t xml:space="preserve">. </w:t>
      </w:r>
      <w:r w:rsidRPr="00173FBF">
        <w:rPr>
          <w:rFonts w:ascii="Arial" w:hAnsi="Arial" w:cs="Arial"/>
          <w:color w:val="000000" w:themeColor="text1"/>
          <w:sz w:val="22"/>
        </w:rPr>
        <w:t>In particul</w:t>
      </w:r>
      <w:r w:rsidRPr="00A32097">
        <w:rPr>
          <w:rFonts w:ascii="Arial" w:hAnsi="Arial" w:cs="Arial"/>
          <w:color w:val="000000" w:themeColor="text1"/>
          <w:sz w:val="22"/>
        </w:rPr>
        <w:t>ar,</w:t>
      </w:r>
      <w:r w:rsidRPr="00A32097">
        <w:rPr>
          <w:rFonts w:ascii="Arial" w:hAnsi="Arial" w:cs="Arial"/>
          <w:i/>
          <w:color w:val="000000" w:themeColor="text1"/>
          <w:sz w:val="22"/>
        </w:rPr>
        <w:t xml:space="preserve"> SENP5</w:t>
      </w:r>
      <w:r w:rsidRPr="00A32097">
        <w:rPr>
          <w:rFonts w:ascii="Arial" w:hAnsi="Arial" w:cs="Arial"/>
          <w:color w:val="000000" w:themeColor="text1"/>
          <w:sz w:val="22"/>
        </w:rPr>
        <w:t xml:space="preserve"> gene had </w:t>
      </w:r>
      <w:r w:rsidR="003C5EC0">
        <w:rPr>
          <w:rFonts w:ascii="Arial" w:hAnsi="Arial" w:cs="Arial"/>
          <w:color w:val="000000" w:themeColor="text1"/>
          <w:sz w:val="22"/>
        </w:rPr>
        <w:t>six</w:t>
      </w:r>
      <w:r w:rsidRPr="00A32097">
        <w:rPr>
          <w:rFonts w:ascii="Arial" w:hAnsi="Arial" w:cs="Arial"/>
          <w:color w:val="000000" w:themeColor="text1"/>
          <w:sz w:val="22"/>
        </w:rPr>
        <w:t xml:space="preserve"> significantly hypo-methylated DMCs with consistently high sequencing coverage across all </w:t>
      </w:r>
      <w:r w:rsidR="00906038">
        <w:rPr>
          <w:rFonts w:ascii="Arial" w:hAnsi="Arial" w:cs="Arial"/>
          <w:color w:val="000000" w:themeColor="text1"/>
          <w:sz w:val="22"/>
        </w:rPr>
        <w:t xml:space="preserve">the five </w:t>
      </w:r>
      <w:r w:rsidRPr="00A32097">
        <w:rPr>
          <w:rFonts w:ascii="Arial" w:hAnsi="Arial" w:cs="Arial"/>
          <w:color w:val="000000" w:themeColor="text1"/>
          <w:sz w:val="22"/>
        </w:rPr>
        <w:t>individu</w:t>
      </w:r>
      <w:r w:rsidRPr="00DC247C">
        <w:rPr>
          <w:rFonts w:ascii="Arial" w:hAnsi="Arial" w:cs="Arial"/>
          <w:color w:val="000000" w:themeColor="text1"/>
          <w:sz w:val="22"/>
        </w:rPr>
        <w:t>als (</w:t>
      </w:r>
      <w:r w:rsidR="007268A7" w:rsidRPr="00DC247C">
        <w:rPr>
          <w:rFonts w:ascii="Arial" w:hAnsi="Arial" w:cs="Arial"/>
          <w:color w:val="000000" w:themeColor="text1"/>
          <w:sz w:val="22"/>
        </w:rPr>
        <w:t>a</w:t>
      </w:r>
      <w:r w:rsidR="00E83189">
        <w:rPr>
          <w:rFonts w:ascii="Arial" w:hAnsi="Arial" w:cs="Arial" w:hint="eastAsia"/>
          <w:color w:val="000000" w:themeColor="text1"/>
          <w:sz w:val="22"/>
        </w:rPr>
        <w:t>n</w:t>
      </w:r>
      <w:r w:rsidR="007268A7" w:rsidRPr="00DC247C">
        <w:rPr>
          <w:rFonts w:ascii="Arial" w:hAnsi="Arial" w:cs="Arial"/>
          <w:color w:val="000000" w:themeColor="text1"/>
          <w:sz w:val="22"/>
        </w:rPr>
        <w:t xml:space="preserve"> average of </w:t>
      </w:r>
      <w:r w:rsidR="006A2893" w:rsidRPr="00DC247C">
        <w:rPr>
          <w:rFonts w:ascii="Arial" w:hAnsi="Arial" w:cs="Arial"/>
          <w:color w:val="000000" w:themeColor="text1"/>
          <w:sz w:val="22"/>
        </w:rPr>
        <w:t>295</w:t>
      </w:r>
      <w:r w:rsidR="007268A7" w:rsidRPr="00DC247C">
        <w:rPr>
          <w:rFonts w:ascii="Arial" w:hAnsi="Arial" w:cs="Arial"/>
          <w:color w:val="000000" w:themeColor="text1"/>
          <w:sz w:val="22"/>
        </w:rPr>
        <w:t xml:space="preserve"> reads;</w:t>
      </w:r>
      <w:r w:rsidRPr="00DC247C">
        <w:rPr>
          <w:rFonts w:ascii="Arial" w:hAnsi="Arial" w:cs="Arial"/>
          <w:color w:val="000000" w:themeColor="text1"/>
          <w:sz w:val="22"/>
        </w:rPr>
        <w:t xml:space="preserve"> </w:t>
      </w:r>
      <w:r w:rsidR="00E84BBB">
        <w:rPr>
          <w:rFonts w:ascii="Arial" w:eastAsia="Times New Roman" w:hAnsi="Arial" w:cs="Arial"/>
          <w:b/>
          <w:color w:val="44546A" w:themeColor="text2"/>
          <w:sz w:val="22"/>
          <w:lang w:eastAsia="en-US"/>
        </w:rPr>
        <w:t>Fig</w:t>
      </w:r>
      <w:r w:rsidRPr="00DC247C">
        <w:rPr>
          <w:rFonts w:ascii="Arial" w:eastAsia="Times New Roman" w:hAnsi="Arial" w:cs="Arial"/>
          <w:b/>
          <w:color w:val="44546A" w:themeColor="text2"/>
          <w:sz w:val="22"/>
          <w:lang w:eastAsia="en-US"/>
        </w:rPr>
        <w:t xml:space="preserve"> </w:t>
      </w:r>
      <w:r w:rsidR="00F30ECA" w:rsidRPr="00DC247C">
        <w:rPr>
          <w:rFonts w:ascii="Arial" w:eastAsia="Times New Roman" w:hAnsi="Arial" w:cs="Arial"/>
          <w:b/>
          <w:color w:val="44546A" w:themeColor="text2"/>
          <w:sz w:val="22"/>
          <w:lang w:eastAsia="en-US"/>
        </w:rPr>
        <w:t>1B</w:t>
      </w:r>
      <w:r w:rsidRPr="00DC247C">
        <w:rPr>
          <w:rFonts w:ascii="Arial" w:hAnsi="Arial" w:cs="Arial"/>
          <w:color w:val="000000" w:themeColor="text1"/>
          <w:sz w:val="22"/>
        </w:rPr>
        <w:t xml:space="preserve"> and</w:t>
      </w:r>
      <w:r w:rsidRPr="00DC247C" w:rsidDel="008A04D1">
        <w:rPr>
          <w:rFonts w:ascii="Arial" w:hAnsi="Arial" w:cs="Arial"/>
          <w:color w:val="000000" w:themeColor="text1"/>
          <w:sz w:val="22"/>
        </w:rPr>
        <w:t xml:space="preserve"> </w:t>
      </w:r>
      <w:r w:rsidRPr="00DC247C">
        <w:rPr>
          <w:rFonts w:ascii="Arial" w:eastAsia="Times New Roman" w:hAnsi="Arial" w:cs="Arial"/>
          <w:b/>
          <w:color w:val="44546A" w:themeColor="text2"/>
          <w:sz w:val="22"/>
          <w:lang w:eastAsia="en-US"/>
        </w:rPr>
        <w:t xml:space="preserve">Fig </w:t>
      </w:r>
      <w:r w:rsidR="00906038" w:rsidRPr="00DC247C">
        <w:rPr>
          <w:rFonts w:ascii="Arial" w:eastAsia="Times New Roman" w:hAnsi="Arial" w:cs="Arial"/>
          <w:b/>
          <w:color w:val="44546A" w:themeColor="text2"/>
          <w:sz w:val="22"/>
          <w:lang w:eastAsia="en-US"/>
        </w:rPr>
        <w:t>S</w:t>
      </w:r>
      <w:r w:rsidR="00F30ECA" w:rsidRPr="00DC247C">
        <w:rPr>
          <w:rFonts w:ascii="Arial" w:eastAsia="Times New Roman" w:hAnsi="Arial" w:cs="Arial"/>
          <w:b/>
          <w:color w:val="44546A" w:themeColor="text2"/>
          <w:sz w:val="22"/>
          <w:lang w:eastAsia="en-US"/>
        </w:rPr>
        <w:t>1</w:t>
      </w:r>
      <w:r w:rsidR="001236A5">
        <w:rPr>
          <w:rFonts w:ascii="Arial" w:eastAsia="Times New Roman" w:hAnsi="Arial" w:cs="Arial"/>
          <w:b/>
          <w:color w:val="44546A" w:themeColor="text2"/>
          <w:sz w:val="22"/>
          <w:lang w:eastAsia="en-US"/>
        </w:rPr>
        <w:t>B</w:t>
      </w:r>
      <w:r w:rsidRPr="00DC247C">
        <w:rPr>
          <w:rFonts w:ascii="Arial" w:hAnsi="Arial" w:cs="Arial"/>
          <w:color w:val="000000" w:themeColor="text1"/>
          <w:sz w:val="22"/>
        </w:rPr>
        <w:t>). Intri</w:t>
      </w:r>
      <w:r w:rsidRPr="00A32097">
        <w:rPr>
          <w:rFonts w:ascii="Arial" w:hAnsi="Arial" w:cs="Arial"/>
          <w:color w:val="000000" w:themeColor="text1"/>
          <w:sz w:val="22"/>
        </w:rPr>
        <w:t xml:space="preserve">guingly, all </w:t>
      </w:r>
      <w:r w:rsidR="003C5EC0">
        <w:rPr>
          <w:rFonts w:ascii="Arial" w:hAnsi="Arial" w:cs="Arial"/>
          <w:color w:val="000000" w:themeColor="text1"/>
          <w:sz w:val="22"/>
        </w:rPr>
        <w:t>six</w:t>
      </w:r>
      <w:r w:rsidRPr="00A32097">
        <w:rPr>
          <w:rFonts w:ascii="Arial" w:hAnsi="Arial" w:cs="Arial"/>
          <w:color w:val="000000" w:themeColor="text1"/>
          <w:sz w:val="22"/>
        </w:rPr>
        <w:t xml:space="preserve"> DMCs that we found in intron 2 of</w:t>
      </w:r>
      <w:r w:rsidRPr="00A32097">
        <w:rPr>
          <w:rFonts w:ascii="Arial" w:hAnsi="Arial" w:cs="Arial"/>
          <w:i/>
          <w:color w:val="000000" w:themeColor="text1"/>
          <w:sz w:val="22"/>
        </w:rPr>
        <w:t xml:space="preserve"> SENP5</w:t>
      </w:r>
      <w:r w:rsidRPr="00A32097">
        <w:rPr>
          <w:rFonts w:ascii="Arial" w:hAnsi="Arial" w:cs="Arial"/>
          <w:color w:val="000000" w:themeColor="text1"/>
          <w:sz w:val="22"/>
        </w:rPr>
        <w:t xml:space="preserve"> were located near previously reported HBV integration sites in </w:t>
      </w:r>
      <w:r w:rsidRPr="007268A7">
        <w:rPr>
          <w:rFonts w:ascii="Arial" w:hAnsi="Arial" w:cs="Arial"/>
          <w:color w:val="000000" w:themeColor="text1"/>
          <w:sz w:val="22"/>
        </w:rPr>
        <w:t>HCC (</w:t>
      </w:r>
      <w:r w:rsidRPr="007268A7">
        <w:rPr>
          <w:rFonts w:ascii="Arial" w:eastAsia="Times New Roman" w:hAnsi="Arial" w:cs="Arial"/>
          <w:b/>
          <w:color w:val="44546A" w:themeColor="text2"/>
          <w:sz w:val="22"/>
          <w:lang w:eastAsia="en-US"/>
        </w:rPr>
        <w:t xml:space="preserve">Fig </w:t>
      </w:r>
      <w:r w:rsidR="007268A7" w:rsidRPr="007268A7">
        <w:rPr>
          <w:rFonts w:ascii="Arial" w:eastAsia="Times New Roman" w:hAnsi="Arial" w:cs="Arial"/>
          <w:b/>
          <w:color w:val="44546A" w:themeColor="text2"/>
          <w:sz w:val="22"/>
          <w:lang w:eastAsia="en-US"/>
        </w:rPr>
        <w:t>1</w:t>
      </w:r>
      <w:r w:rsidR="00DC247C">
        <w:rPr>
          <w:rFonts w:ascii="Arial" w:eastAsia="Times New Roman" w:hAnsi="Arial" w:cs="Arial"/>
          <w:b/>
          <w:color w:val="44546A" w:themeColor="text2"/>
          <w:sz w:val="22"/>
          <w:lang w:eastAsia="en-US"/>
        </w:rPr>
        <w:t>C</w:t>
      </w:r>
      <w:r w:rsidRPr="007268A7">
        <w:rPr>
          <w:rFonts w:ascii="Arial" w:hAnsi="Arial" w:cs="Arial"/>
          <w:color w:val="000000" w:themeColor="text1"/>
          <w:sz w:val="22"/>
        </w:rPr>
        <w:t>)</w:t>
      </w:r>
      <w:r w:rsidRPr="007268A7" w:rsidDel="000063E1">
        <w:rPr>
          <w:rFonts w:ascii="Arial" w:hAnsi="Arial" w:cs="Arial"/>
          <w:color w:val="000000" w:themeColor="text1"/>
          <w:sz w:val="22"/>
        </w:rPr>
        <w:t xml:space="preserve"> </w:t>
      </w:r>
      <w:r w:rsidRPr="007268A7">
        <w:rPr>
          <w:rFonts w:ascii="Arial" w:hAnsi="Arial" w:cs="Arial"/>
          <w:color w:val="000000" w:themeColor="text1"/>
          <w:sz w:val="22"/>
        </w:rPr>
        <w:fldChar w:fldCharType="begin">
          <w:fldData xml:space="preserve">PEVuZE5vdGU+PENpdGU+PEF1dGhvcj5TdW5nPC9BdXRob3I+PFllYXI+MjAxMjwvWWVhcj48UmVj
TnVtPjMyPC9SZWNOdW0+PERpc3BsYXlUZXh0PigzNCk8L0Rpc3BsYXlUZXh0PjxyZWNvcmQ+PHJl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b3JkPjwvQ2l0ZT48L0VuZE5vdGU+
</w:fldData>
        </w:fldChar>
      </w:r>
      <w:r w:rsidR="00FF7B11">
        <w:rPr>
          <w:rFonts w:ascii="Arial" w:hAnsi="Arial" w:cs="Arial"/>
          <w:color w:val="000000" w:themeColor="text1"/>
          <w:sz w:val="22"/>
        </w:rPr>
        <w:instrText xml:space="preserve"> ADDIN EN.CITE </w:instrText>
      </w:r>
      <w:r w:rsidR="00FF7B11">
        <w:rPr>
          <w:rFonts w:ascii="Arial" w:hAnsi="Arial" w:cs="Arial"/>
          <w:color w:val="000000" w:themeColor="text1"/>
          <w:sz w:val="22"/>
        </w:rPr>
        <w:fldChar w:fldCharType="begin">
          <w:fldData xml:space="preserve">PEVuZE5vdGU+PENpdGU+PEF1dGhvcj5TdW5nPC9BdXRob3I+PFllYXI+MjAxMjwvWWVhcj48UmVj
TnVtPjMyPC9SZWNOdW0+PERpc3BsYXlUZXh0PigzNCk8L0Rpc3BsYXlUZXh0PjxyZWNvcmQ+PHJl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b3JkPjwvQ2l0ZT48L0VuZE5vdGU+
</w:fldData>
        </w:fldChar>
      </w:r>
      <w:r w:rsidR="00FF7B11">
        <w:rPr>
          <w:rFonts w:ascii="Arial" w:hAnsi="Arial" w:cs="Arial"/>
          <w:color w:val="000000" w:themeColor="text1"/>
          <w:sz w:val="22"/>
        </w:rPr>
        <w:instrText xml:space="preserve"> ADDIN EN.CITE.DATA </w:instrText>
      </w:r>
      <w:r w:rsidR="00FF7B11">
        <w:rPr>
          <w:rFonts w:ascii="Arial" w:hAnsi="Arial" w:cs="Arial"/>
          <w:color w:val="000000" w:themeColor="text1"/>
          <w:sz w:val="22"/>
        </w:rPr>
      </w:r>
      <w:r w:rsidR="00FF7B11">
        <w:rPr>
          <w:rFonts w:ascii="Arial" w:hAnsi="Arial" w:cs="Arial"/>
          <w:color w:val="000000" w:themeColor="text1"/>
          <w:sz w:val="22"/>
        </w:rPr>
        <w:fldChar w:fldCharType="end"/>
      </w:r>
      <w:r w:rsidRPr="007268A7">
        <w:rPr>
          <w:rFonts w:ascii="Arial" w:hAnsi="Arial" w:cs="Arial"/>
          <w:color w:val="000000" w:themeColor="text1"/>
          <w:sz w:val="22"/>
        </w:rPr>
      </w:r>
      <w:r w:rsidRPr="007268A7">
        <w:rPr>
          <w:rFonts w:ascii="Arial" w:hAnsi="Arial" w:cs="Arial"/>
          <w:color w:val="000000" w:themeColor="text1"/>
          <w:sz w:val="22"/>
        </w:rPr>
        <w:fldChar w:fldCharType="separate"/>
      </w:r>
      <w:r w:rsidR="00FF7B11">
        <w:rPr>
          <w:rFonts w:ascii="Arial" w:hAnsi="Arial" w:cs="Arial"/>
          <w:noProof/>
          <w:color w:val="000000" w:themeColor="text1"/>
          <w:sz w:val="22"/>
        </w:rPr>
        <w:t>(34)</w:t>
      </w:r>
      <w:r w:rsidRPr="007268A7">
        <w:rPr>
          <w:rFonts w:ascii="Arial" w:hAnsi="Arial" w:cs="Arial"/>
          <w:color w:val="000000" w:themeColor="text1"/>
          <w:sz w:val="22"/>
        </w:rPr>
        <w:fldChar w:fldCharType="end"/>
      </w:r>
      <w:r w:rsidRPr="00A32097">
        <w:rPr>
          <w:rFonts w:ascii="Arial" w:hAnsi="Arial" w:cs="Arial"/>
          <w:color w:val="000000" w:themeColor="text1"/>
          <w:sz w:val="22"/>
        </w:rPr>
        <w:t>.</w:t>
      </w:r>
    </w:p>
    <w:p w14:paraId="4273D8CF" w14:textId="1D819757" w:rsidR="009F7D9E" w:rsidRDefault="000F0FCF" w:rsidP="0020681E">
      <w:pPr>
        <w:spacing w:before="240"/>
        <w:ind w:firstLineChars="150" w:firstLine="330"/>
        <w:rPr>
          <w:rFonts w:ascii="Arial" w:hAnsi="Arial" w:cs="Arial"/>
          <w:color w:val="000000" w:themeColor="text1"/>
          <w:sz w:val="22"/>
        </w:rPr>
      </w:pPr>
      <w:r>
        <w:rPr>
          <w:rFonts w:ascii="Arial" w:hAnsi="Arial" w:cs="Arial"/>
          <w:sz w:val="22"/>
        </w:rPr>
        <w:t xml:space="preserve">We found that </w:t>
      </w:r>
      <w:r>
        <w:rPr>
          <w:rFonts w:ascii="Arial" w:hAnsi="Arial" w:cs="Arial"/>
          <w:color w:val="000000" w:themeColor="text1"/>
          <w:sz w:val="22"/>
        </w:rPr>
        <w:t>80</w:t>
      </w:r>
      <w:r w:rsidR="009F7D9E" w:rsidRPr="00A32097">
        <w:rPr>
          <w:rFonts w:ascii="Arial" w:hAnsi="Arial" w:cs="Arial"/>
          <w:color w:val="000000" w:themeColor="text1"/>
          <w:sz w:val="22"/>
        </w:rPr>
        <w:t>% of DM</w:t>
      </w:r>
      <w:r w:rsidR="009F7D9E" w:rsidRPr="00A32097">
        <w:rPr>
          <w:rFonts w:ascii="Arial" w:hAnsi="Arial" w:cs="Arial"/>
          <w:sz w:val="22"/>
        </w:rPr>
        <w:t>Cs of HCC patient</w:t>
      </w:r>
      <w:r w:rsidR="00FB6FBD">
        <w:rPr>
          <w:rFonts w:ascii="Arial" w:hAnsi="Arial" w:cs="Arial"/>
          <w:sz w:val="22"/>
        </w:rPr>
        <w:t>s</w:t>
      </w:r>
      <w:r w:rsidR="009F7D9E" w:rsidRPr="00A32097">
        <w:rPr>
          <w:rFonts w:ascii="Arial" w:hAnsi="Arial" w:cs="Arial"/>
          <w:sz w:val="22"/>
        </w:rPr>
        <w:t xml:space="preserve"> were located within repeat re</w:t>
      </w:r>
      <w:r w:rsidR="009F7D9E" w:rsidRPr="00866581">
        <w:rPr>
          <w:rFonts w:ascii="Arial" w:hAnsi="Arial" w:cs="Arial"/>
          <w:sz w:val="22"/>
        </w:rPr>
        <w:t>gions (</w:t>
      </w:r>
      <w:r w:rsidR="009F7D9E" w:rsidRPr="00866581">
        <w:rPr>
          <w:rFonts w:ascii="Arial" w:eastAsia="Times New Roman" w:hAnsi="Arial" w:cs="Arial"/>
          <w:b/>
          <w:color w:val="44546A" w:themeColor="text2"/>
          <w:sz w:val="22"/>
          <w:lang w:eastAsia="en-US"/>
        </w:rPr>
        <w:t xml:space="preserve">Fig </w:t>
      </w:r>
      <w:r w:rsidRPr="00866581">
        <w:rPr>
          <w:rFonts w:ascii="Arial" w:eastAsia="Times New Roman" w:hAnsi="Arial" w:cs="Arial"/>
          <w:b/>
          <w:color w:val="44546A" w:themeColor="text2"/>
          <w:sz w:val="22"/>
          <w:lang w:eastAsia="en-US"/>
        </w:rPr>
        <w:t>1D</w:t>
      </w:r>
      <w:r w:rsidR="009F7D9E" w:rsidRPr="00866581">
        <w:rPr>
          <w:rFonts w:ascii="Arial" w:hAnsi="Arial" w:cs="Arial"/>
          <w:sz w:val="22"/>
        </w:rPr>
        <w:t xml:space="preserve">). Considering that repeat regions are a known target for HBV integration </w:t>
      </w:r>
      <w:r w:rsidR="009F7D9E" w:rsidRPr="00866581">
        <w:rPr>
          <w:rFonts w:ascii="Arial" w:hAnsi="Arial" w:cs="Arial"/>
          <w:color w:val="000000" w:themeColor="text1"/>
          <w:sz w:val="22"/>
        </w:rPr>
        <w:fldChar w:fldCharType="begin">
          <w:fldData xml:space="preserve">PEVuZE5vdGU+PENpdGU+PEF1dGhvcj5UdTwvQXV0aG9yPjxZZWFyPjIwMTc8L1llYXI+PFJlY051
bT4zMzwvUmVjTnVtPjxEaXNwbGF5VGV4dD4oMzUsIDM2KTwvRGlzcGxheVRleHQ+PHJlY29yZD48
cmVjLW51bWJlcj4zMzwvcmVjLW51bWJlcj48Zm9yZWlnbi1rZXlzPjxrZXkgYXBwPSJFTiIgZGIt
aWQ9ImF6ZHQweHNzcDA1c3doZXhmcjFwZmRhdnB0dDJwd3RmemY5NSIgdGltZXN0YW1wPSIxNTc2
NDg2MTczIj4zMzwva2V5PjwvZm9yZWlnbi1rZXlzPjxyZWYtdHlwZSBuYW1lPSJKb3VybmFsIEFy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PENpdGU+PEF1dGhvcj5ZYW48L0F1dGhvcj48WWVhcj4yMDE1PC9ZZWFyPjxSZWNOdW0+MzQ8L1Jl
Y051bT48cmVjb3JkPjxyZWMtbnVtYmVyPjM0PC9yZWMtbnVtYmVyPjxmb3JlaWduLWtleXM+PGtl
eSBhcHA9IkVOIiBkYi1pZD0iYXpkdDB4c3NwMDVzd2hleGZyMXBmZGF2cHR0MnB3dGZ6Zjk1IiB0
aW1lc3RhbXA9IjE1NzY0ODYxNzMiPjM0PC9rZXk+PC9mb3JlaWduLWtleXM+PHJlZi10eXBlIG5h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FF7B11">
        <w:rPr>
          <w:rFonts w:ascii="Arial" w:hAnsi="Arial" w:cs="Arial"/>
          <w:color w:val="000000" w:themeColor="text1"/>
          <w:sz w:val="22"/>
        </w:rPr>
        <w:instrText xml:space="preserve"> ADDIN EN.CITE </w:instrText>
      </w:r>
      <w:r w:rsidR="00FF7B11">
        <w:rPr>
          <w:rFonts w:ascii="Arial" w:hAnsi="Arial" w:cs="Arial"/>
          <w:color w:val="000000" w:themeColor="text1"/>
          <w:sz w:val="22"/>
        </w:rPr>
        <w:fldChar w:fldCharType="begin">
          <w:fldData xml:space="preserve">PEVuZE5vdGU+PENpdGU+PEF1dGhvcj5UdTwvQXV0aG9yPjxZZWFyPjIwMTc8L1llYXI+PFJlY051
bT4zMzwvUmVjTnVtPjxEaXNwbGF5VGV4dD4oMzUsIDM2KTwvRGlzcGxheVRleHQ+PHJlY29yZD48
cmVjLW51bWJlcj4zMzwvcmVjLW51bWJlcj48Zm9yZWlnbi1rZXlzPjxrZXkgYXBwPSJFTiIgZGIt
aWQ9ImF6ZHQweHNzcDA1c3doZXhmcjFwZmRhdnB0dDJwd3RmemY5NSIgdGltZXN0YW1wPSIxNTc2
NDg2MTczIj4zMzwva2V5PjwvZm9yZWlnbi1rZXlzPjxyZWYtdHlwZSBuYW1lPSJKb3VybmFsIEFy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PENpdGU+PEF1dGhvcj5ZYW48L0F1dGhvcj48WWVhcj4yMDE1PC9ZZWFyPjxSZWNOdW0+MzQ8L1Jl
Y051bT48cmVjb3JkPjxyZWMtbnVtYmVyPjM0PC9yZWMtbnVtYmVyPjxmb3JlaWduLWtleXM+PGtl
eSBhcHA9IkVOIiBkYi1pZD0iYXpkdDB4c3NwMDVzd2hleGZyMXBmZGF2cHR0MnB3dGZ6Zjk1IiB0
aW1lc3RhbXA9IjE1NzY0ODYxNzMiPjM0PC9rZXk+PC9mb3JlaWduLWtleXM+PHJlZi10eXBlIG5h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FF7B11">
        <w:rPr>
          <w:rFonts w:ascii="Arial" w:hAnsi="Arial" w:cs="Arial"/>
          <w:color w:val="000000" w:themeColor="text1"/>
          <w:sz w:val="22"/>
        </w:rPr>
        <w:instrText xml:space="preserve"> ADDIN EN.CITE.DATA </w:instrText>
      </w:r>
      <w:r w:rsidR="00FF7B11">
        <w:rPr>
          <w:rFonts w:ascii="Arial" w:hAnsi="Arial" w:cs="Arial"/>
          <w:color w:val="000000" w:themeColor="text1"/>
          <w:sz w:val="22"/>
        </w:rPr>
      </w:r>
      <w:r w:rsidR="00FF7B11">
        <w:rPr>
          <w:rFonts w:ascii="Arial" w:hAnsi="Arial" w:cs="Arial"/>
          <w:color w:val="000000" w:themeColor="text1"/>
          <w:sz w:val="22"/>
        </w:rPr>
        <w:fldChar w:fldCharType="end"/>
      </w:r>
      <w:r w:rsidR="009F7D9E" w:rsidRPr="00866581">
        <w:rPr>
          <w:rFonts w:ascii="Arial" w:hAnsi="Arial" w:cs="Arial"/>
          <w:color w:val="000000" w:themeColor="text1"/>
          <w:sz w:val="22"/>
        </w:rPr>
      </w:r>
      <w:r w:rsidR="009F7D9E" w:rsidRPr="00866581">
        <w:rPr>
          <w:rFonts w:ascii="Arial" w:hAnsi="Arial" w:cs="Arial"/>
          <w:color w:val="000000" w:themeColor="text1"/>
          <w:sz w:val="22"/>
        </w:rPr>
        <w:fldChar w:fldCharType="separate"/>
      </w:r>
      <w:r w:rsidR="00FF7B11">
        <w:rPr>
          <w:rFonts w:ascii="Arial" w:hAnsi="Arial" w:cs="Arial"/>
          <w:noProof/>
          <w:color w:val="000000" w:themeColor="text1"/>
          <w:sz w:val="22"/>
        </w:rPr>
        <w:t>(35, 36)</w:t>
      </w:r>
      <w:r w:rsidR="009F7D9E" w:rsidRPr="00866581">
        <w:rPr>
          <w:rFonts w:ascii="Arial" w:hAnsi="Arial" w:cs="Arial"/>
          <w:color w:val="000000" w:themeColor="text1"/>
          <w:sz w:val="22"/>
        </w:rPr>
        <w:fldChar w:fldCharType="end"/>
      </w:r>
      <w:r w:rsidR="009F7D9E" w:rsidRPr="00866581">
        <w:rPr>
          <w:rFonts w:ascii="Arial" w:hAnsi="Arial" w:cs="Arial"/>
          <w:sz w:val="22"/>
        </w:rPr>
        <w:t xml:space="preserve">, we analyzed the location of DMCs relative to </w:t>
      </w:r>
      <w:r w:rsidR="009F7D9E" w:rsidRPr="00936ED5">
        <w:rPr>
          <w:rFonts w:ascii="Arial" w:hAnsi="Arial" w:cs="Arial"/>
          <w:sz w:val="22"/>
          <w:highlight w:val="yellow"/>
        </w:rPr>
        <w:t>reported HBV integration sites</w:t>
      </w:r>
      <w:r w:rsidR="00FB2B40" w:rsidRPr="002A273B">
        <w:rPr>
          <w:rFonts w:ascii="Arial" w:hAnsi="Arial" w:cs="Arial"/>
          <w:sz w:val="22"/>
          <w:highlight w:val="yellow"/>
        </w:rPr>
        <w:t xml:space="preserve"> </w:t>
      </w:r>
      <w:r w:rsidR="00FB2B40" w:rsidRPr="002A273B">
        <w:rPr>
          <w:rFonts w:ascii="Arial" w:hAnsi="Arial" w:cs="Arial"/>
          <w:sz w:val="22"/>
          <w:highlight w:val="yellow"/>
        </w:rPr>
        <w:fldChar w:fldCharType="begin">
          <w:fldData xml:space="preserve">PEVuZE5vdGU+PENpdGU+PEF1dGhvcj5KaWFuZzwvQXV0aG9yPjxZZWFyPjIwMTI8L1llYXI+PFJl
Y051bT4zNTwvUmVjTnVtPjxEaXNwbGF5VGV4dD4oMzQsIDM3LTQyKTwvRGlzcGxheVRleHQ+PHJl
Y29yZD48cmVjLW51bWJlcj4zNTwvcmVjLW51bWJlcj48Zm9yZWlnbi1rZXlzPjxrZXkgYXBwPSJF
TiIgZGItaWQ9ImF6ZHQweHNzcDA1c3doZXhmcjFwZmRhdnB0dDJwd3RmemY5NSIgdGltZXN0YW1w
PSIxNTc2NDg2MTczIj4zNTwva2V5PjwvZm9yZWlnbi1rZXlzPjxyZWYtdHlwZSBuYW1lPSJKb3Vy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ZzwvQXV0aG9yPjxZZWFyPjIwMTI8L1llYXI+PFJlY051bT4zMjwvUmVjTnVtPjxyZWNvcmQ+PHJl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b3JkPjwvQ2l0ZT48Q2l0ZT48QXV0aG9yPkZ1amltb3RvPC9BdXRob3I+PFllYXI+MjAxMjwvWWVh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FB2B40" w:rsidRPr="002A273B">
        <w:rPr>
          <w:rFonts w:ascii="Arial" w:hAnsi="Arial" w:cs="Arial"/>
          <w:sz w:val="22"/>
          <w:highlight w:val="yellow"/>
        </w:rPr>
        <w:instrText xml:space="preserve"> ADDIN EN.CITE </w:instrText>
      </w:r>
      <w:r w:rsidR="00FB2B40" w:rsidRPr="002A273B">
        <w:rPr>
          <w:rFonts w:ascii="Arial" w:hAnsi="Arial" w:cs="Arial"/>
          <w:sz w:val="22"/>
          <w:highlight w:val="yellow"/>
        </w:rPr>
        <w:fldChar w:fldCharType="begin">
          <w:fldData xml:space="preserve">PEVuZE5vdGU+PENpdGU+PEF1dGhvcj5KaWFuZzwvQXV0aG9yPjxZZWFyPjIwMTI8L1llYXI+PFJl
Y051bT4zNTwvUmVjTnVtPjxEaXNwbGF5VGV4dD4oMzQsIDM3LTQyKTwvRGlzcGxheVRleHQ+PHJl
Y29yZD48cmVjLW51bWJlcj4zNTwvcmVjLW51bWJlcj48Zm9yZWlnbi1rZXlzPjxrZXkgYXBwPSJF
TiIgZGItaWQ9ImF6ZHQweHNzcDA1c3doZXhmcjFwZmRhdnB0dDJwd3RmemY5NSIgdGltZXN0YW1w
PSIxNTc2NDg2MTczIj4zNTwva2V5PjwvZm9yZWlnbi1rZXlzPjxyZWYtdHlwZSBuYW1lPSJKb3Vy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ZzwvQXV0aG9yPjxZZWFyPjIwMTI8L1llYXI+PFJlY051bT4zMjwvUmVjTnVtPjxyZWNvcmQ+PHJl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b3JkPjwvQ2l0ZT48Q2l0ZT48QXV0aG9yPkZ1amltb3RvPC9BdXRob3I+PFllYXI+MjAxMjwvWWVh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FB2B40" w:rsidRPr="002A273B">
        <w:rPr>
          <w:rFonts w:ascii="Arial" w:hAnsi="Arial" w:cs="Arial"/>
          <w:sz w:val="22"/>
          <w:highlight w:val="yellow"/>
        </w:rPr>
        <w:instrText xml:space="preserve"> ADDIN EN.CITE.DATA </w:instrText>
      </w:r>
      <w:r w:rsidR="00FB2B40" w:rsidRPr="002A273B">
        <w:rPr>
          <w:rFonts w:ascii="Arial" w:hAnsi="Arial" w:cs="Arial"/>
          <w:sz w:val="22"/>
          <w:highlight w:val="yellow"/>
        </w:rPr>
      </w:r>
      <w:r w:rsidR="00FB2B40" w:rsidRPr="002A273B">
        <w:rPr>
          <w:rFonts w:ascii="Arial" w:hAnsi="Arial" w:cs="Arial"/>
          <w:sz w:val="22"/>
          <w:highlight w:val="yellow"/>
        </w:rPr>
        <w:fldChar w:fldCharType="end"/>
      </w:r>
      <w:r w:rsidR="00FB2B40" w:rsidRPr="002A273B">
        <w:rPr>
          <w:rFonts w:ascii="Arial" w:hAnsi="Arial" w:cs="Arial"/>
          <w:sz w:val="22"/>
          <w:highlight w:val="yellow"/>
        </w:rPr>
      </w:r>
      <w:r w:rsidR="00FB2B40" w:rsidRPr="002A273B">
        <w:rPr>
          <w:rFonts w:ascii="Arial" w:hAnsi="Arial" w:cs="Arial"/>
          <w:sz w:val="22"/>
          <w:highlight w:val="yellow"/>
        </w:rPr>
        <w:fldChar w:fldCharType="separate"/>
      </w:r>
      <w:r w:rsidR="00FB2B40" w:rsidRPr="002A273B">
        <w:rPr>
          <w:rFonts w:ascii="Arial" w:hAnsi="Arial" w:cs="Arial"/>
          <w:noProof/>
          <w:sz w:val="22"/>
          <w:highlight w:val="yellow"/>
        </w:rPr>
        <w:t>(34, 37-42)</w:t>
      </w:r>
      <w:r w:rsidR="00FB2B40" w:rsidRPr="002A273B">
        <w:rPr>
          <w:rFonts w:ascii="Arial" w:hAnsi="Arial" w:cs="Arial"/>
          <w:sz w:val="22"/>
          <w:highlight w:val="yellow"/>
        </w:rPr>
        <w:fldChar w:fldCharType="end"/>
      </w:r>
      <w:r w:rsidR="009F7D9E" w:rsidRPr="00936ED5">
        <w:rPr>
          <w:rFonts w:ascii="Arial" w:hAnsi="Arial" w:cs="Arial"/>
          <w:sz w:val="22"/>
          <w:highlight w:val="yellow"/>
        </w:rPr>
        <w:t>.</w:t>
      </w:r>
      <w:r w:rsidR="00614467" w:rsidRPr="00936ED5">
        <w:rPr>
          <w:rFonts w:ascii="Arial" w:hAnsi="Arial" w:cs="Arial"/>
          <w:sz w:val="22"/>
          <w:highlight w:val="yellow"/>
        </w:rPr>
        <w:t xml:space="preserve"> Totally, we </w:t>
      </w:r>
      <w:r w:rsidR="00086E31" w:rsidRPr="00936ED5">
        <w:rPr>
          <w:rFonts w:ascii="Arial" w:hAnsi="Arial" w:cs="Arial"/>
          <w:sz w:val="22"/>
          <w:highlight w:val="yellow"/>
        </w:rPr>
        <w:t xml:space="preserve">collected </w:t>
      </w:r>
      <w:r w:rsidR="00FB2B40" w:rsidRPr="00936ED5">
        <w:rPr>
          <w:rFonts w:ascii="Arial" w:hAnsi="Arial" w:cs="Arial"/>
          <w:sz w:val="22"/>
          <w:highlight w:val="yellow"/>
        </w:rPr>
        <w:t xml:space="preserve">6072 HBV integration sites from published </w:t>
      </w:r>
      <w:r w:rsidR="007A6954">
        <w:rPr>
          <w:rFonts w:ascii="Arial" w:hAnsi="Arial" w:cs="Arial"/>
          <w:sz w:val="22"/>
          <w:highlight w:val="yellow"/>
        </w:rPr>
        <w:t>researche</w:t>
      </w:r>
      <w:r w:rsidR="00FB2B40" w:rsidRPr="00936ED5">
        <w:rPr>
          <w:rFonts w:ascii="Arial" w:hAnsi="Arial" w:cs="Arial"/>
          <w:sz w:val="22"/>
          <w:highlight w:val="yellow"/>
        </w:rPr>
        <w:t>s (</w:t>
      </w:r>
      <w:r w:rsidR="00271214" w:rsidRPr="00936ED5">
        <w:rPr>
          <w:rFonts w:ascii="Arial" w:hAnsi="Arial" w:cs="Arial"/>
          <w:sz w:val="22"/>
          <w:highlight w:val="yellow"/>
        </w:rPr>
        <w:t>Table S3</w:t>
      </w:r>
      <w:r w:rsidR="00FB2B40" w:rsidRPr="00936ED5">
        <w:rPr>
          <w:rFonts w:ascii="Arial" w:hAnsi="Arial" w:cs="Arial"/>
          <w:sz w:val="22"/>
          <w:highlight w:val="yellow"/>
        </w:rPr>
        <w:t>)</w:t>
      </w:r>
      <w:r w:rsidR="00FB2B40">
        <w:rPr>
          <w:rFonts w:ascii="Arial" w:hAnsi="Arial" w:cs="Arial"/>
          <w:sz w:val="22"/>
        </w:rPr>
        <w:t xml:space="preserve">. </w:t>
      </w:r>
      <w:r w:rsidR="009F7D9E" w:rsidRPr="00866581">
        <w:rPr>
          <w:rFonts w:ascii="Arial" w:hAnsi="Arial" w:cs="Arial"/>
          <w:sz w:val="22"/>
        </w:rPr>
        <w:t xml:space="preserve">Among the </w:t>
      </w:r>
      <w:r w:rsidRPr="00866581">
        <w:rPr>
          <w:rFonts w:ascii="Arial" w:hAnsi="Arial" w:cs="Arial"/>
          <w:color w:val="000000" w:themeColor="text1"/>
          <w:sz w:val="22"/>
        </w:rPr>
        <w:t>2,670</w:t>
      </w:r>
      <w:r w:rsidR="009F7D9E" w:rsidRPr="00866581">
        <w:rPr>
          <w:rFonts w:ascii="Arial" w:hAnsi="Arial" w:cs="Arial"/>
          <w:sz w:val="22"/>
        </w:rPr>
        <w:t xml:space="preserve"> DMCs observed in HCC patient, </w:t>
      </w:r>
      <w:commentRangeStart w:id="18"/>
      <w:commentRangeStart w:id="19"/>
      <w:r w:rsidRPr="00866581">
        <w:rPr>
          <w:rFonts w:ascii="Arial" w:hAnsi="Arial" w:cs="Arial"/>
          <w:sz w:val="22"/>
        </w:rPr>
        <w:t>21</w:t>
      </w:r>
      <w:r w:rsidR="009F7D9E" w:rsidRPr="00866581">
        <w:rPr>
          <w:rFonts w:ascii="Arial" w:hAnsi="Arial" w:cs="Arial"/>
          <w:sz w:val="22"/>
        </w:rPr>
        <w:t xml:space="preserve"> completely overlapped with the HBV integration sites</w:t>
      </w:r>
      <w:commentRangeEnd w:id="18"/>
      <w:r w:rsidR="00265013">
        <w:rPr>
          <w:rStyle w:val="ab"/>
        </w:rPr>
        <w:commentReference w:id="18"/>
      </w:r>
      <w:commentRangeEnd w:id="19"/>
      <w:r w:rsidR="00FB2B40">
        <w:rPr>
          <w:rStyle w:val="ab"/>
        </w:rPr>
        <w:commentReference w:id="19"/>
      </w:r>
      <w:r w:rsidR="009F7D9E" w:rsidRPr="00866581">
        <w:rPr>
          <w:rFonts w:ascii="Arial" w:hAnsi="Arial" w:cs="Arial"/>
          <w:sz w:val="22"/>
        </w:rPr>
        <w:t xml:space="preserve">, including </w:t>
      </w:r>
      <w:r w:rsidRPr="00866581">
        <w:rPr>
          <w:rFonts w:ascii="Arial" w:hAnsi="Arial" w:cs="Arial"/>
          <w:sz w:val="22"/>
        </w:rPr>
        <w:t>one</w:t>
      </w:r>
      <w:r w:rsidR="009F7D9E" w:rsidRPr="00866581">
        <w:rPr>
          <w:rFonts w:ascii="Arial" w:hAnsi="Arial" w:cs="Arial"/>
          <w:sz w:val="22"/>
        </w:rPr>
        <w:t xml:space="preserve"> in</w:t>
      </w:r>
      <w:r w:rsidR="009F7D9E" w:rsidRPr="00866581">
        <w:rPr>
          <w:rFonts w:ascii="Arial" w:hAnsi="Arial" w:cs="Arial"/>
          <w:i/>
          <w:sz w:val="22"/>
        </w:rPr>
        <w:t xml:space="preserve"> SENP5</w:t>
      </w:r>
      <w:r w:rsidR="009F7D9E" w:rsidRPr="00866581">
        <w:rPr>
          <w:rFonts w:ascii="Arial" w:hAnsi="Arial" w:cs="Arial"/>
          <w:sz w:val="22"/>
        </w:rPr>
        <w:t xml:space="preserve">. Additionally, </w:t>
      </w:r>
      <w:r w:rsidR="001B5BD5" w:rsidRPr="00866581">
        <w:rPr>
          <w:rFonts w:ascii="Arial" w:hAnsi="Arial" w:cs="Arial"/>
          <w:sz w:val="22"/>
        </w:rPr>
        <w:t>26.8</w:t>
      </w:r>
      <w:r w:rsidR="009F7D9E" w:rsidRPr="00866581">
        <w:rPr>
          <w:rFonts w:ascii="Arial" w:hAnsi="Arial" w:cs="Arial"/>
          <w:sz w:val="22"/>
        </w:rPr>
        <w:t xml:space="preserve">% of the DMCs were located within a 100bp region either upstream or downstream of integration sites, and </w:t>
      </w:r>
      <w:r w:rsidR="001B5BD5" w:rsidRPr="00866581">
        <w:rPr>
          <w:rFonts w:ascii="Arial" w:hAnsi="Arial" w:cs="Arial"/>
          <w:sz w:val="22"/>
        </w:rPr>
        <w:t>73.9</w:t>
      </w:r>
      <w:r w:rsidR="009F7D9E" w:rsidRPr="00866581">
        <w:rPr>
          <w:rFonts w:ascii="Arial" w:hAnsi="Arial" w:cs="Arial"/>
          <w:sz w:val="22"/>
        </w:rPr>
        <w:t>% of DMCs were within 5Kbp (</w:t>
      </w:r>
      <w:r w:rsidR="001B5BD5" w:rsidRPr="00866581">
        <w:rPr>
          <w:rFonts w:ascii="Arial" w:eastAsia="Times New Roman" w:hAnsi="Arial" w:cs="Arial"/>
          <w:b/>
          <w:color w:val="44546A" w:themeColor="text2"/>
          <w:sz w:val="22"/>
          <w:lang w:eastAsia="en-US"/>
        </w:rPr>
        <w:t>Fig 1D</w:t>
      </w:r>
      <w:r w:rsidR="009F7D9E" w:rsidRPr="00866581">
        <w:rPr>
          <w:rFonts w:ascii="Arial" w:hAnsi="Arial" w:cs="Arial"/>
          <w:sz w:val="22"/>
        </w:rPr>
        <w:t xml:space="preserve">). </w:t>
      </w:r>
      <w:commentRangeStart w:id="20"/>
      <w:commentRangeStart w:id="21"/>
      <w:commentRangeStart w:id="22"/>
      <w:r w:rsidR="009F7D9E" w:rsidRPr="00866581">
        <w:rPr>
          <w:rFonts w:ascii="Arial" w:hAnsi="Arial" w:cs="Arial"/>
          <w:sz w:val="22"/>
        </w:rPr>
        <w:t>Overall, these DMCs were more enriched in HBV integration sites compared to promoter and gene coding regio</w:t>
      </w:r>
      <w:r w:rsidR="009F7D9E" w:rsidRPr="00866581">
        <w:rPr>
          <w:rFonts w:ascii="Arial" w:hAnsi="Arial" w:cs="Arial"/>
          <w:color w:val="000000" w:themeColor="text1"/>
          <w:sz w:val="22"/>
        </w:rPr>
        <w:t>ns</w:t>
      </w:r>
      <w:commentRangeEnd w:id="20"/>
      <w:r w:rsidR="00E31FA2">
        <w:rPr>
          <w:rStyle w:val="ab"/>
        </w:rPr>
        <w:commentReference w:id="20"/>
      </w:r>
      <w:r w:rsidR="009F7D9E" w:rsidRPr="00866581">
        <w:rPr>
          <w:rFonts w:ascii="Arial" w:hAnsi="Arial" w:cs="Arial"/>
          <w:color w:val="000000" w:themeColor="text1"/>
          <w:sz w:val="22"/>
        </w:rPr>
        <w:t xml:space="preserve"> </w:t>
      </w:r>
      <w:commentRangeEnd w:id="21"/>
      <w:r w:rsidR="00BE648E">
        <w:rPr>
          <w:rStyle w:val="ab"/>
        </w:rPr>
        <w:commentReference w:id="21"/>
      </w:r>
      <w:commentRangeEnd w:id="22"/>
      <w:r w:rsidR="000D5D39">
        <w:rPr>
          <w:rStyle w:val="ab"/>
        </w:rPr>
        <w:commentReference w:id="22"/>
      </w:r>
      <w:r w:rsidR="009F7D9E" w:rsidRPr="00866581">
        <w:rPr>
          <w:rFonts w:ascii="Arial" w:hAnsi="Arial" w:cs="Arial"/>
          <w:color w:val="000000" w:themeColor="text1"/>
          <w:sz w:val="22"/>
        </w:rPr>
        <w:t>(</w:t>
      </w:r>
      <w:r w:rsidR="001B5BD5" w:rsidRPr="00866581">
        <w:rPr>
          <w:rFonts w:ascii="Arial" w:eastAsia="Times New Roman" w:hAnsi="Arial" w:cs="Arial"/>
          <w:b/>
          <w:color w:val="44546A" w:themeColor="text2"/>
          <w:sz w:val="22"/>
          <w:lang w:eastAsia="en-US"/>
        </w:rPr>
        <w:t>Fig 1E</w:t>
      </w:r>
      <w:r w:rsidR="009F7D9E" w:rsidRPr="00866581">
        <w:rPr>
          <w:rFonts w:ascii="Arial" w:hAnsi="Arial" w:cs="Arial"/>
          <w:color w:val="000000" w:themeColor="text1"/>
          <w:sz w:val="22"/>
        </w:rPr>
        <w:t>, P &lt; 2.2x1</w:t>
      </w:r>
      <w:r w:rsidR="009F7D9E" w:rsidRPr="00B14DE8">
        <w:rPr>
          <w:rFonts w:ascii="Arial" w:hAnsi="Arial" w:cs="Arial"/>
          <w:color w:val="000000" w:themeColor="text1"/>
          <w:sz w:val="22"/>
        </w:rPr>
        <w:t>0</w:t>
      </w:r>
      <w:r w:rsidR="009F7D9E" w:rsidRPr="00B14DE8">
        <w:rPr>
          <w:rFonts w:ascii="Arial" w:hAnsi="Arial" w:cs="Arial"/>
          <w:color w:val="000000" w:themeColor="text1"/>
          <w:sz w:val="22"/>
          <w:vertAlign w:val="superscript"/>
        </w:rPr>
        <w:t>-16</w:t>
      </w:r>
      <w:r w:rsidR="009F7D9E" w:rsidRPr="0020681E">
        <w:rPr>
          <w:rFonts w:ascii="Arial" w:hAnsi="Arial" w:cs="Arial"/>
          <w:sz w:val="22"/>
        </w:rPr>
        <w:t xml:space="preserve">, </w:t>
      </w:r>
      <w:r w:rsidR="009F7D9E" w:rsidRPr="00B14DE8">
        <w:rPr>
          <w:rFonts w:ascii="Arial" w:hAnsi="Arial" w:cs="Arial"/>
          <w:sz w:val="22"/>
        </w:rPr>
        <w:t xml:space="preserve">Fisher’s </w:t>
      </w:r>
      <w:r w:rsidR="009F7D9E" w:rsidRPr="0020681E">
        <w:rPr>
          <w:rFonts w:ascii="Arial" w:hAnsi="Arial" w:cs="Arial"/>
          <w:sz w:val="22"/>
        </w:rPr>
        <w:t>exact test</w:t>
      </w:r>
      <w:r w:rsidR="009F7D9E" w:rsidRPr="00B14DE8">
        <w:rPr>
          <w:rFonts w:ascii="Arial" w:hAnsi="Arial" w:cs="Arial"/>
          <w:color w:val="000000" w:themeColor="text1"/>
          <w:sz w:val="22"/>
        </w:rPr>
        <w:t>).</w:t>
      </w:r>
      <w:r w:rsidR="001B5BD5">
        <w:rPr>
          <w:rFonts w:ascii="Arial" w:hAnsi="Arial" w:cs="Arial"/>
          <w:color w:val="000000" w:themeColor="text1"/>
          <w:sz w:val="22"/>
        </w:rPr>
        <w:t xml:space="preserve"> </w:t>
      </w:r>
    </w:p>
    <w:p w14:paraId="2B963759" w14:textId="3F5A8364" w:rsidR="00392C5D" w:rsidRPr="00251FB6" w:rsidRDefault="00A20889" w:rsidP="0020681E">
      <w:pPr>
        <w:spacing w:before="240"/>
        <w:ind w:firstLineChars="150" w:firstLine="330"/>
        <w:rPr>
          <w:rFonts w:ascii="Arial" w:hAnsi="Arial" w:cs="Arial"/>
          <w:sz w:val="22"/>
        </w:rPr>
      </w:pPr>
      <w:r>
        <w:rPr>
          <w:rFonts w:ascii="Arial" w:hAnsi="Arial" w:cs="Arial" w:hint="eastAsia"/>
          <w:color w:val="000000" w:themeColor="text1"/>
          <w:sz w:val="22"/>
          <w:highlight w:val="yellow"/>
        </w:rPr>
        <w:t>Al</w:t>
      </w:r>
      <w:r>
        <w:rPr>
          <w:rFonts w:ascii="Arial" w:hAnsi="Arial" w:cs="Arial"/>
          <w:color w:val="000000" w:themeColor="text1"/>
          <w:sz w:val="22"/>
          <w:highlight w:val="yellow"/>
        </w:rPr>
        <w:t xml:space="preserve">though </w:t>
      </w:r>
      <w:commentRangeStart w:id="23"/>
      <w:commentRangeStart w:id="24"/>
      <w:proofErr w:type="spellStart"/>
      <w:r w:rsidR="00407589" w:rsidRPr="00936ED5">
        <w:rPr>
          <w:rFonts w:ascii="Arial" w:hAnsi="Arial" w:cs="Arial"/>
          <w:color w:val="000000" w:themeColor="text1"/>
          <w:sz w:val="22"/>
          <w:highlight w:val="yellow"/>
        </w:rPr>
        <w:t>CpGs</w:t>
      </w:r>
      <w:proofErr w:type="spellEnd"/>
      <w:r w:rsidR="00E64C5D" w:rsidRPr="00936ED5">
        <w:rPr>
          <w:rFonts w:ascii="Arial" w:hAnsi="Arial" w:cs="Arial"/>
          <w:color w:val="000000" w:themeColor="text1"/>
          <w:sz w:val="22"/>
          <w:highlight w:val="yellow"/>
        </w:rPr>
        <w:t xml:space="preserve"> (depth </w:t>
      </w:r>
      <w:r w:rsidR="00E64C5D" w:rsidRPr="00936ED5">
        <w:rPr>
          <w:rFonts w:ascii="Times New Roman" w:hAnsi="Times New Roman" w:cs="Times New Roman" w:hint="eastAsia"/>
          <w:sz w:val="22"/>
          <w:highlight w:val="yellow"/>
        </w:rPr>
        <w:t>≥</w:t>
      </w:r>
      <w:r w:rsidR="00E64C5D" w:rsidRPr="00936ED5">
        <w:rPr>
          <w:rFonts w:ascii="Times New Roman" w:hAnsi="Times New Roman" w:cs="Times New Roman"/>
          <w:sz w:val="22"/>
          <w:highlight w:val="yellow"/>
        </w:rPr>
        <w:t xml:space="preserve"> 5</w:t>
      </w:r>
      <w:r w:rsidR="00E64C5D" w:rsidRPr="00936ED5">
        <w:rPr>
          <w:rFonts w:ascii="Arial" w:hAnsi="Arial" w:cs="Arial"/>
          <w:color w:val="000000" w:themeColor="text1"/>
          <w:sz w:val="22"/>
          <w:highlight w:val="yellow"/>
        </w:rPr>
        <w:t>)</w:t>
      </w:r>
      <w:r w:rsidR="00407589" w:rsidRPr="00407589">
        <w:rPr>
          <w:rFonts w:ascii="Arial" w:hAnsi="Arial" w:cs="Arial"/>
          <w:color w:val="000000" w:themeColor="text1"/>
          <w:sz w:val="22"/>
        </w:rPr>
        <w:t xml:space="preserve"> </w:t>
      </w:r>
      <w:commentRangeEnd w:id="23"/>
      <w:r w:rsidR="006776B8">
        <w:rPr>
          <w:rStyle w:val="ab"/>
        </w:rPr>
        <w:commentReference w:id="23"/>
      </w:r>
      <w:commentRangeEnd w:id="24"/>
      <w:r w:rsidR="00D556E5">
        <w:rPr>
          <w:rStyle w:val="ab"/>
        </w:rPr>
        <w:commentReference w:id="24"/>
      </w:r>
      <w:r w:rsidR="00407589" w:rsidRPr="00407589">
        <w:rPr>
          <w:rFonts w:ascii="Arial" w:hAnsi="Arial" w:cs="Arial"/>
          <w:color w:val="000000" w:themeColor="text1"/>
          <w:sz w:val="22"/>
        </w:rPr>
        <w:t xml:space="preserve">of cell-free DNA were </w:t>
      </w:r>
      <w:r>
        <w:rPr>
          <w:rFonts w:ascii="Arial" w:hAnsi="Arial" w:cs="Arial"/>
          <w:color w:val="000000" w:themeColor="text1"/>
          <w:sz w:val="22"/>
        </w:rPr>
        <w:t>likely</w:t>
      </w:r>
      <w:r w:rsidRPr="00407589">
        <w:rPr>
          <w:rFonts w:ascii="Arial" w:hAnsi="Arial" w:cs="Arial"/>
          <w:color w:val="000000" w:themeColor="text1"/>
          <w:sz w:val="22"/>
        </w:rPr>
        <w:t xml:space="preserve"> </w:t>
      </w:r>
      <w:r w:rsidR="00407589" w:rsidRPr="00407589">
        <w:rPr>
          <w:rFonts w:ascii="Arial" w:hAnsi="Arial" w:cs="Arial"/>
          <w:color w:val="000000" w:themeColor="text1"/>
          <w:sz w:val="22"/>
        </w:rPr>
        <w:t>more</w:t>
      </w:r>
      <w:r>
        <w:rPr>
          <w:rFonts w:ascii="Arial" w:hAnsi="Arial" w:cs="Arial"/>
          <w:color w:val="000000" w:themeColor="text1"/>
          <w:sz w:val="22"/>
        </w:rPr>
        <w:t xml:space="preserve"> to </w:t>
      </w:r>
      <w:r w:rsidR="00573048">
        <w:rPr>
          <w:rFonts w:ascii="Arial" w:hAnsi="Arial" w:cs="Arial"/>
          <w:color w:val="000000" w:themeColor="text1"/>
          <w:sz w:val="22"/>
        </w:rPr>
        <w:t xml:space="preserve">locate at </w:t>
      </w:r>
      <w:r w:rsidR="00407589" w:rsidRPr="00407589">
        <w:rPr>
          <w:rFonts w:ascii="Arial" w:hAnsi="Arial" w:cs="Arial"/>
          <w:color w:val="000000" w:themeColor="text1"/>
          <w:sz w:val="22"/>
        </w:rPr>
        <w:t>HBV integration sites</w:t>
      </w:r>
      <w:r w:rsidR="00407589">
        <w:rPr>
          <w:rFonts w:ascii="Arial" w:hAnsi="Arial" w:cs="Arial"/>
          <w:color w:val="000000" w:themeColor="text1"/>
          <w:sz w:val="22"/>
        </w:rPr>
        <w:t xml:space="preserve"> </w:t>
      </w:r>
      <w:r w:rsidR="00407589" w:rsidRPr="00A32097">
        <w:rPr>
          <w:rFonts w:ascii="Arial" w:hAnsi="Arial" w:cs="Arial"/>
          <w:color w:val="000000" w:themeColor="text1"/>
          <w:sz w:val="22"/>
        </w:rPr>
        <w:t>(</w:t>
      </w:r>
      <w:r w:rsidR="00407589" w:rsidRPr="000F07B5">
        <w:rPr>
          <w:rFonts w:ascii="Arial" w:eastAsia="Times New Roman" w:hAnsi="Arial" w:cs="Arial"/>
          <w:b/>
          <w:color w:val="44546A" w:themeColor="text2"/>
          <w:sz w:val="22"/>
          <w:lang w:eastAsia="en-US"/>
        </w:rPr>
        <w:t>Fig 1A</w:t>
      </w:r>
      <w:r w:rsidR="00407589" w:rsidRPr="0020681E">
        <w:rPr>
          <w:rFonts w:ascii="Arial" w:hAnsi="Arial" w:cs="Arial"/>
          <w:sz w:val="22"/>
        </w:rPr>
        <w:t xml:space="preserve">, </w:t>
      </w:r>
      <w:r w:rsidR="00407589" w:rsidRPr="00B14DE8">
        <w:rPr>
          <w:rFonts w:ascii="Arial" w:hAnsi="Arial" w:cs="Arial"/>
          <w:sz w:val="22"/>
        </w:rPr>
        <w:t xml:space="preserve">Fisher’s </w:t>
      </w:r>
      <w:r w:rsidR="00407589" w:rsidRPr="0020681E">
        <w:rPr>
          <w:rFonts w:ascii="Arial" w:hAnsi="Arial" w:cs="Arial"/>
          <w:sz w:val="22"/>
        </w:rPr>
        <w:t>exact test</w:t>
      </w:r>
      <w:r w:rsidR="00407589" w:rsidRPr="00B14DE8">
        <w:rPr>
          <w:rFonts w:ascii="Arial" w:hAnsi="Arial" w:cs="Arial"/>
          <w:color w:val="000000" w:themeColor="text1"/>
          <w:sz w:val="22"/>
        </w:rPr>
        <w:t>)</w:t>
      </w:r>
      <w:ins w:id="25" w:author="DD" w:date="2019-12-18T23:29:00Z">
        <w:r w:rsidR="0088508E">
          <w:rPr>
            <w:rFonts w:ascii="Arial" w:hAnsi="Arial" w:cs="Arial"/>
            <w:color w:val="000000" w:themeColor="text1"/>
            <w:sz w:val="22"/>
          </w:rPr>
          <w:t>,</w:t>
        </w:r>
      </w:ins>
      <w:del w:id="26" w:author="DD" w:date="2019-12-18T23:29:00Z">
        <w:r w:rsidR="00407589" w:rsidRPr="00F171DF" w:rsidDel="0088508E">
          <w:rPr>
            <w:rFonts w:ascii="Arial" w:hAnsi="Arial" w:cs="Arial"/>
            <w:color w:val="000000" w:themeColor="text1"/>
            <w:sz w:val="22"/>
          </w:rPr>
          <w:delText>.</w:delText>
        </w:r>
        <w:r w:rsidR="00E64C5D" w:rsidDel="0088508E">
          <w:rPr>
            <w:rFonts w:ascii="Arial" w:hAnsi="Arial" w:cs="Arial"/>
            <w:color w:val="000000" w:themeColor="text1"/>
            <w:sz w:val="22"/>
          </w:rPr>
          <w:delText xml:space="preserve"> </w:delText>
        </w:r>
        <w:r w:rsidR="00E64C5D" w:rsidRPr="00936ED5" w:rsidDel="0088508E">
          <w:rPr>
            <w:rFonts w:ascii="Arial" w:hAnsi="Arial" w:cs="Arial"/>
            <w:color w:val="000000" w:themeColor="text1"/>
            <w:sz w:val="22"/>
            <w:highlight w:val="yellow"/>
          </w:rPr>
          <w:delText>But</w:delText>
        </w:r>
      </w:del>
      <w:r w:rsidR="00E64C5D" w:rsidRPr="00936ED5">
        <w:rPr>
          <w:rFonts w:ascii="Arial" w:hAnsi="Arial" w:cs="Arial"/>
          <w:color w:val="000000" w:themeColor="text1"/>
          <w:sz w:val="22"/>
          <w:highlight w:val="yellow"/>
        </w:rPr>
        <w:t xml:space="preserve"> DMCs were more enriched in HBV integration sites compared to </w:t>
      </w:r>
      <w:proofErr w:type="spellStart"/>
      <w:r w:rsidR="00E64C5D" w:rsidRPr="00936ED5">
        <w:rPr>
          <w:rFonts w:ascii="Arial" w:hAnsi="Arial" w:cs="Arial"/>
          <w:color w:val="000000" w:themeColor="text1"/>
          <w:sz w:val="22"/>
          <w:highlight w:val="yellow"/>
        </w:rPr>
        <w:t>CpGs</w:t>
      </w:r>
      <w:proofErr w:type="spellEnd"/>
      <w:r w:rsidR="00E64C5D" w:rsidRPr="00936ED5">
        <w:rPr>
          <w:rFonts w:ascii="Arial" w:hAnsi="Arial" w:cs="Arial"/>
          <w:color w:val="000000" w:themeColor="text1"/>
          <w:sz w:val="22"/>
          <w:highlight w:val="yellow"/>
        </w:rPr>
        <w:t xml:space="preserve"> (</w:t>
      </w:r>
      <w:r w:rsidR="00E64C5D" w:rsidRPr="00936ED5">
        <w:rPr>
          <w:rFonts w:ascii="Arial" w:eastAsia="Times New Roman" w:hAnsi="Arial" w:cs="Arial"/>
          <w:b/>
          <w:color w:val="44546A" w:themeColor="text2"/>
          <w:sz w:val="22"/>
          <w:highlight w:val="yellow"/>
          <w:lang w:eastAsia="en-US"/>
        </w:rPr>
        <w:t>Fig 1A</w:t>
      </w:r>
      <w:r w:rsidR="00E64C5D" w:rsidRPr="00936ED5">
        <w:rPr>
          <w:rFonts w:ascii="Arial" w:hAnsi="Arial" w:cs="Arial"/>
          <w:sz w:val="22"/>
          <w:highlight w:val="yellow"/>
        </w:rPr>
        <w:t>;</w:t>
      </w:r>
      <w:r w:rsidR="00E64C5D" w:rsidRPr="00936ED5">
        <w:rPr>
          <w:rFonts w:ascii="Arial" w:eastAsia="Times New Roman" w:hAnsi="Arial" w:cs="Arial"/>
          <w:b/>
          <w:color w:val="44546A" w:themeColor="text2"/>
          <w:sz w:val="22"/>
          <w:highlight w:val="yellow"/>
          <w:lang w:eastAsia="en-US"/>
        </w:rPr>
        <w:t xml:space="preserve"> Fig 1E</w:t>
      </w:r>
      <w:r w:rsidR="00E64C5D" w:rsidRPr="00936ED5">
        <w:rPr>
          <w:rFonts w:ascii="Arial" w:hAnsi="Arial" w:cs="Arial"/>
          <w:color w:val="000000" w:themeColor="text1"/>
          <w:sz w:val="22"/>
          <w:highlight w:val="yellow"/>
        </w:rPr>
        <w:t>).</w:t>
      </w:r>
      <w:r w:rsidR="006776B8">
        <w:rPr>
          <w:rFonts w:ascii="Arial" w:hAnsi="Arial" w:cs="Arial"/>
          <w:color w:val="000000" w:themeColor="text1"/>
          <w:sz w:val="22"/>
        </w:rPr>
        <w:t xml:space="preserve"> </w:t>
      </w:r>
      <w:r w:rsidR="00DC247C" w:rsidRPr="00F171DF">
        <w:rPr>
          <w:rFonts w:ascii="Arial" w:hAnsi="Arial" w:cs="Arial"/>
          <w:sz w:val="22"/>
        </w:rPr>
        <w:t>With above findin</w:t>
      </w:r>
      <w:r w:rsidR="00DC247C" w:rsidRPr="005E5C0C">
        <w:rPr>
          <w:rFonts w:ascii="Arial" w:hAnsi="Arial" w:cs="Arial"/>
          <w:sz w:val="22"/>
        </w:rPr>
        <w:t xml:space="preserve">gs, we </w:t>
      </w:r>
      <w:r w:rsidR="003973A7">
        <w:rPr>
          <w:rFonts w:ascii="Arial" w:hAnsi="Arial" w:cs="Arial"/>
          <w:sz w:val="22"/>
        </w:rPr>
        <w:t xml:space="preserve">further </w:t>
      </w:r>
      <w:proofErr w:type="spellStart"/>
      <w:r w:rsidR="003973A7">
        <w:rPr>
          <w:rFonts w:ascii="Arial" w:hAnsi="Arial" w:cs="Arial"/>
          <w:sz w:val="22"/>
        </w:rPr>
        <w:t>exmamined</w:t>
      </w:r>
      <w:proofErr w:type="spellEnd"/>
      <w:r w:rsidR="003973A7">
        <w:rPr>
          <w:rFonts w:ascii="Arial" w:hAnsi="Arial" w:cs="Arial"/>
          <w:sz w:val="22"/>
        </w:rPr>
        <w:t xml:space="preserve"> </w:t>
      </w:r>
      <w:r w:rsidR="00DC247C" w:rsidRPr="005E5C0C">
        <w:rPr>
          <w:rFonts w:ascii="Arial" w:hAnsi="Arial" w:cs="Arial"/>
          <w:sz w:val="22"/>
        </w:rPr>
        <w:t xml:space="preserve">whether DNA methylation </w:t>
      </w:r>
      <w:r w:rsidR="003973A7">
        <w:rPr>
          <w:rFonts w:ascii="Arial" w:hAnsi="Arial" w:cs="Arial"/>
          <w:sz w:val="22"/>
        </w:rPr>
        <w:t xml:space="preserve">levels </w:t>
      </w:r>
      <w:r w:rsidR="00615A92" w:rsidRPr="005E5C0C">
        <w:rPr>
          <w:rFonts w:ascii="Arial" w:hAnsi="Arial" w:cs="Arial" w:hint="eastAsia"/>
          <w:sz w:val="22"/>
        </w:rPr>
        <w:t>around</w:t>
      </w:r>
      <w:r w:rsidR="00DC247C" w:rsidRPr="005E5C0C">
        <w:rPr>
          <w:rFonts w:ascii="Arial" w:hAnsi="Arial" w:cs="Arial"/>
          <w:sz w:val="22"/>
        </w:rPr>
        <w:t xml:space="preserve"> HBV integration regions could </w:t>
      </w:r>
      <w:r w:rsidR="003973A7">
        <w:rPr>
          <w:rFonts w:ascii="Arial" w:hAnsi="Arial" w:cs="Arial"/>
          <w:sz w:val="22"/>
        </w:rPr>
        <w:t>represent</w:t>
      </w:r>
      <w:r w:rsidR="003973A7" w:rsidRPr="005E5C0C">
        <w:rPr>
          <w:rFonts w:ascii="Arial" w:hAnsi="Arial" w:cs="Arial"/>
          <w:sz w:val="22"/>
        </w:rPr>
        <w:t xml:space="preserve"> </w:t>
      </w:r>
      <w:r w:rsidR="00DC247C" w:rsidRPr="005E5C0C">
        <w:rPr>
          <w:rFonts w:ascii="Arial" w:hAnsi="Arial" w:cs="Arial"/>
          <w:sz w:val="22"/>
        </w:rPr>
        <w:t>t</w:t>
      </w:r>
      <w:r w:rsidR="006C45CF" w:rsidRPr="005E5C0C">
        <w:rPr>
          <w:rFonts w:ascii="Arial" w:hAnsi="Arial" w:cs="Arial"/>
          <w:sz w:val="22"/>
        </w:rPr>
        <w:t xml:space="preserve">he hypo-methylation </w:t>
      </w:r>
      <w:r w:rsidR="003973A7">
        <w:rPr>
          <w:rFonts w:ascii="Arial" w:hAnsi="Arial" w:cs="Arial"/>
          <w:sz w:val="22"/>
        </w:rPr>
        <w:t>of HCC genome</w:t>
      </w:r>
      <w:r w:rsidR="00DC247C" w:rsidRPr="005E5C0C">
        <w:rPr>
          <w:rFonts w:ascii="Arial" w:hAnsi="Arial" w:cs="Arial"/>
          <w:sz w:val="22"/>
        </w:rPr>
        <w:t xml:space="preserve"> and </w:t>
      </w:r>
      <w:r w:rsidR="003973A7">
        <w:rPr>
          <w:rFonts w:ascii="Arial" w:hAnsi="Arial" w:cs="Arial"/>
          <w:sz w:val="22"/>
        </w:rPr>
        <w:t>be used in optimization of</w:t>
      </w:r>
      <w:r w:rsidR="00DC247C" w:rsidRPr="005E5C0C">
        <w:rPr>
          <w:rFonts w:ascii="Arial" w:hAnsi="Arial" w:cs="Arial"/>
          <w:sz w:val="22"/>
        </w:rPr>
        <w:t xml:space="preserve"> prediction model</w:t>
      </w:r>
      <w:r w:rsidR="003973A7">
        <w:rPr>
          <w:rFonts w:ascii="Arial" w:hAnsi="Arial" w:cs="Arial"/>
          <w:sz w:val="22"/>
        </w:rPr>
        <w:t xml:space="preserve"> for HCC</w:t>
      </w:r>
      <w:r w:rsidR="00DC247C" w:rsidRPr="005E5C0C">
        <w:rPr>
          <w:rFonts w:ascii="Arial" w:hAnsi="Arial" w:cs="Arial"/>
          <w:sz w:val="22"/>
        </w:rPr>
        <w:t xml:space="preserve">. </w:t>
      </w:r>
      <w:ins w:id="27" w:author="DD" w:date="2019-12-18T23:32:00Z">
        <w:r w:rsidR="0088508E">
          <w:rPr>
            <w:rFonts w:ascii="Arial" w:hAnsi="Arial" w:cs="Arial"/>
            <w:sz w:val="22"/>
          </w:rPr>
          <w:t xml:space="preserve">In </w:t>
        </w:r>
      </w:ins>
      <w:del w:id="28" w:author="DD" w:date="2019-12-18T23:30:00Z">
        <w:r w:rsidR="00FE5872" w:rsidRPr="005E5C0C" w:rsidDel="0088508E">
          <w:rPr>
            <w:rFonts w:ascii="Arial" w:hAnsi="Arial" w:cs="Arial"/>
            <w:sz w:val="22"/>
          </w:rPr>
          <w:delText>W</w:delText>
        </w:r>
      </w:del>
      <w:del w:id="29" w:author="DD" w:date="2019-12-18T23:32:00Z">
        <w:r w:rsidR="00F171DF" w:rsidRPr="005E5C0C" w:rsidDel="0088508E">
          <w:rPr>
            <w:rFonts w:ascii="Arial" w:hAnsi="Arial" w:cs="Arial"/>
            <w:sz w:val="22"/>
          </w:rPr>
          <w:delText>e</w:delText>
        </w:r>
        <w:r w:rsidR="003973A7" w:rsidDel="0088508E">
          <w:rPr>
            <w:rFonts w:ascii="Arial" w:hAnsi="Arial" w:cs="Arial"/>
            <w:sz w:val="22"/>
          </w:rPr>
          <w:delText xml:space="preserve"> analyzed the WGBS data of </w:delText>
        </w:r>
      </w:del>
      <w:r w:rsidR="00FF2F3A" w:rsidRPr="005E5C0C">
        <w:rPr>
          <w:rFonts w:ascii="Arial" w:hAnsi="Arial" w:cs="Arial"/>
          <w:sz w:val="22"/>
        </w:rPr>
        <w:t>HCC tumor</w:t>
      </w:r>
      <w:ins w:id="30" w:author="DD" w:date="2019-12-18T23:31:00Z">
        <w:r w:rsidR="0088508E">
          <w:rPr>
            <w:rFonts w:ascii="Arial" w:hAnsi="Arial" w:cs="Arial"/>
            <w:sz w:val="22"/>
          </w:rPr>
          <w:t xml:space="preserve"> tissues</w:t>
        </w:r>
      </w:ins>
      <w:del w:id="31" w:author="DD" w:date="2019-12-18T23:31:00Z">
        <w:r w:rsidR="00FF2F3A" w:rsidRPr="005E5C0C" w:rsidDel="0088508E">
          <w:rPr>
            <w:rFonts w:ascii="Arial" w:hAnsi="Arial" w:cs="Arial"/>
            <w:sz w:val="22"/>
          </w:rPr>
          <w:delText xml:space="preserve"> tissue</w:delText>
        </w:r>
        <w:r w:rsidR="003973A7" w:rsidDel="0088508E">
          <w:rPr>
            <w:rFonts w:ascii="Arial" w:hAnsi="Arial" w:cs="Arial"/>
            <w:sz w:val="22"/>
          </w:rPr>
          <w:delText>s</w:delText>
        </w:r>
      </w:del>
      <w:r w:rsidR="00FF2F3A" w:rsidRPr="005E5C0C">
        <w:rPr>
          <w:rFonts w:ascii="Arial" w:hAnsi="Arial" w:cs="Arial"/>
          <w:sz w:val="22"/>
        </w:rPr>
        <w:t xml:space="preserve"> and </w:t>
      </w:r>
      <w:r w:rsidR="00B27BED" w:rsidRPr="005E5C0C">
        <w:rPr>
          <w:rFonts w:ascii="Arial" w:hAnsi="Arial" w:cs="Arial" w:hint="eastAsia"/>
          <w:sz w:val="22"/>
        </w:rPr>
        <w:t>paired</w:t>
      </w:r>
      <w:r w:rsidR="00B27BED" w:rsidRPr="005E5C0C">
        <w:rPr>
          <w:rFonts w:ascii="Arial" w:hAnsi="Arial" w:cs="Arial"/>
          <w:sz w:val="22"/>
        </w:rPr>
        <w:t xml:space="preserve"> buffy coat sample</w:t>
      </w:r>
      <w:r w:rsidR="003973A7">
        <w:rPr>
          <w:rFonts w:ascii="Arial" w:hAnsi="Arial" w:cs="Arial"/>
          <w:sz w:val="22"/>
        </w:rPr>
        <w:t>s</w:t>
      </w:r>
      <w:r w:rsidR="00FF2F3A" w:rsidRPr="005E5C0C">
        <w:rPr>
          <w:rFonts w:ascii="Arial" w:hAnsi="Arial" w:cs="Arial"/>
          <w:sz w:val="22"/>
        </w:rPr>
        <w:t xml:space="preserve"> </w:t>
      </w:r>
      <w:r w:rsidR="003973A7">
        <w:rPr>
          <w:rFonts w:ascii="Arial" w:hAnsi="Arial" w:cs="Arial"/>
          <w:sz w:val="22"/>
        </w:rPr>
        <w:t>in a previous study</w:t>
      </w:r>
      <w:r w:rsidR="00CF395B" w:rsidRPr="005E5C0C">
        <w:rPr>
          <w:rFonts w:ascii="Arial" w:hAnsi="Arial" w:cs="Arial"/>
          <w:sz w:val="22"/>
        </w:rPr>
        <w:t xml:space="preserve"> </w:t>
      </w:r>
      <w:del w:id="32" w:author="DD" w:date="2019-12-18T23:32:00Z">
        <w:r w:rsidR="00FE5872" w:rsidRPr="005E5C0C" w:rsidDel="0088508E">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sidDel="0088508E">
          <w:rPr>
            <w:rFonts w:ascii="Arial" w:hAnsi="Arial" w:cs="Arial"/>
            <w:sz w:val="22"/>
          </w:rPr>
          <w:delInstrText xml:space="preserve"> ADDIN EN.CITE </w:delInstrText>
        </w:r>
        <w:r w:rsidR="00FF7B11" w:rsidDel="0088508E">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sidDel="0088508E">
          <w:rPr>
            <w:rFonts w:ascii="Arial" w:hAnsi="Arial" w:cs="Arial"/>
            <w:sz w:val="22"/>
          </w:rPr>
          <w:delInstrText xml:space="preserve"> ADDIN EN.CITE.DATA </w:delInstrText>
        </w:r>
        <w:r w:rsidR="00FF7B11" w:rsidDel="0088508E">
          <w:rPr>
            <w:rFonts w:ascii="Arial" w:hAnsi="Arial" w:cs="Arial"/>
            <w:sz w:val="22"/>
          </w:rPr>
        </w:r>
        <w:r w:rsidR="00FF7B11" w:rsidDel="0088508E">
          <w:rPr>
            <w:rFonts w:ascii="Arial" w:hAnsi="Arial" w:cs="Arial"/>
            <w:sz w:val="22"/>
          </w:rPr>
          <w:fldChar w:fldCharType="end"/>
        </w:r>
        <w:r w:rsidR="00FE5872" w:rsidRPr="005E5C0C" w:rsidDel="0088508E">
          <w:rPr>
            <w:rFonts w:ascii="Arial" w:hAnsi="Arial" w:cs="Arial"/>
            <w:sz w:val="22"/>
          </w:rPr>
        </w:r>
        <w:r w:rsidR="00FE5872" w:rsidRPr="005E5C0C" w:rsidDel="0088508E">
          <w:rPr>
            <w:rFonts w:ascii="Arial" w:hAnsi="Arial" w:cs="Arial"/>
            <w:sz w:val="22"/>
          </w:rPr>
          <w:fldChar w:fldCharType="separate"/>
        </w:r>
        <w:r w:rsidR="00FF7B11" w:rsidDel="0088508E">
          <w:rPr>
            <w:rFonts w:ascii="Arial" w:hAnsi="Arial" w:cs="Arial"/>
            <w:noProof/>
            <w:sz w:val="22"/>
          </w:rPr>
          <w:delText>(25)</w:delText>
        </w:r>
        <w:r w:rsidR="00FE5872" w:rsidRPr="005E5C0C" w:rsidDel="0088508E">
          <w:rPr>
            <w:rFonts w:ascii="Arial" w:hAnsi="Arial" w:cs="Arial"/>
            <w:sz w:val="22"/>
          </w:rPr>
          <w:fldChar w:fldCharType="end"/>
        </w:r>
        <w:r w:rsidR="003272EC" w:rsidRPr="005E5C0C" w:rsidDel="0088508E">
          <w:rPr>
            <w:rFonts w:ascii="Arial" w:hAnsi="Arial" w:cs="Arial"/>
            <w:sz w:val="22"/>
          </w:rPr>
          <w:delText>.</w:delText>
        </w:r>
        <w:r w:rsidR="0082363D" w:rsidDel="0088508E">
          <w:rPr>
            <w:rFonts w:ascii="Arial" w:hAnsi="Arial" w:cs="Arial"/>
            <w:sz w:val="22"/>
          </w:rPr>
          <w:delText xml:space="preserve"> </w:delText>
        </w:r>
      </w:del>
      <w:ins w:id="33" w:author="DD" w:date="2019-12-18T23:32:00Z">
        <w:r w:rsidR="0088508E" w:rsidRPr="005E5C0C">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88508E">
          <w:rPr>
            <w:rFonts w:ascii="Arial" w:hAnsi="Arial" w:cs="Arial"/>
            <w:sz w:val="22"/>
          </w:rPr>
          <w:instrText xml:space="preserve"> ADDIN EN.CITE </w:instrText>
        </w:r>
        <w:r w:rsidR="0088508E">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88508E">
          <w:rPr>
            <w:rFonts w:ascii="Arial" w:hAnsi="Arial" w:cs="Arial"/>
            <w:sz w:val="22"/>
          </w:rPr>
          <w:instrText xml:space="preserve"> ADDIN EN.CITE.DATA </w:instrText>
        </w:r>
        <w:r w:rsidR="0088508E">
          <w:rPr>
            <w:rFonts w:ascii="Arial" w:hAnsi="Arial" w:cs="Arial"/>
            <w:sz w:val="22"/>
          </w:rPr>
        </w:r>
        <w:r w:rsidR="0088508E">
          <w:rPr>
            <w:rFonts w:ascii="Arial" w:hAnsi="Arial" w:cs="Arial"/>
            <w:sz w:val="22"/>
          </w:rPr>
          <w:fldChar w:fldCharType="end"/>
        </w:r>
        <w:r w:rsidR="0088508E" w:rsidRPr="005E5C0C">
          <w:rPr>
            <w:rFonts w:ascii="Arial" w:hAnsi="Arial" w:cs="Arial"/>
            <w:sz w:val="22"/>
          </w:rPr>
        </w:r>
        <w:r w:rsidR="0088508E" w:rsidRPr="005E5C0C">
          <w:rPr>
            <w:rFonts w:ascii="Arial" w:hAnsi="Arial" w:cs="Arial"/>
            <w:sz w:val="22"/>
          </w:rPr>
          <w:fldChar w:fldCharType="separate"/>
        </w:r>
        <w:r w:rsidR="0088508E">
          <w:rPr>
            <w:rFonts w:ascii="Arial" w:hAnsi="Arial" w:cs="Arial"/>
            <w:noProof/>
            <w:sz w:val="22"/>
          </w:rPr>
          <w:t>(25)</w:t>
        </w:r>
        <w:r w:rsidR="0088508E" w:rsidRPr="005E5C0C">
          <w:rPr>
            <w:rFonts w:ascii="Arial" w:hAnsi="Arial" w:cs="Arial"/>
            <w:sz w:val="22"/>
          </w:rPr>
          <w:fldChar w:fldCharType="end"/>
        </w:r>
        <w:r w:rsidR="0088508E">
          <w:rPr>
            <w:rFonts w:ascii="Arial" w:hAnsi="Arial" w:cs="Arial"/>
            <w:sz w:val="22"/>
          </w:rPr>
          <w:t xml:space="preserve">, </w:t>
        </w:r>
      </w:ins>
      <w:del w:id="34" w:author="DD" w:date="2019-12-18T23:32:00Z">
        <w:r w:rsidR="0020681E" w:rsidRPr="00DF4AC8" w:rsidDel="0088508E">
          <w:rPr>
            <w:rFonts w:ascii="Arial" w:hAnsi="Arial" w:cs="Arial" w:hint="eastAsia"/>
            <w:sz w:val="22"/>
          </w:rPr>
          <w:delText>T</w:delText>
        </w:r>
      </w:del>
      <w:ins w:id="35" w:author="DD" w:date="2019-12-18T23:32:00Z">
        <w:r w:rsidR="0088508E">
          <w:rPr>
            <w:rFonts w:ascii="Arial" w:hAnsi="Arial" w:cs="Arial"/>
            <w:sz w:val="22"/>
          </w:rPr>
          <w:t>t</w:t>
        </w:r>
      </w:ins>
      <w:r w:rsidR="00AA0B5D" w:rsidRPr="00DF4AC8">
        <w:rPr>
          <w:rFonts w:ascii="Arial" w:hAnsi="Arial" w:cs="Arial" w:hint="eastAsia"/>
          <w:sz w:val="22"/>
        </w:rPr>
        <w:t>h</w:t>
      </w:r>
      <w:r w:rsidR="00AA0B5D" w:rsidRPr="00DF4AC8">
        <w:rPr>
          <w:rFonts w:ascii="Arial" w:hAnsi="Arial" w:cs="Arial"/>
          <w:sz w:val="22"/>
        </w:rPr>
        <w:t xml:space="preserve">e </w:t>
      </w:r>
      <w:proofErr w:type="spellStart"/>
      <w:ins w:id="36" w:author="DD" w:date="2019-12-18T23:36:00Z">
        <w:r w:rsidR="0088508E">
          <w:rPr>
            <w:rFonts w:ascii="Arial" w:hAnsi="Arial" w:cs="Arial"/>
            <w:sz w:val="22"/>
          </w:rPr>
          <w:t>hypo</w:t>
        </w:r>
      </w:ins>
      <w:r w:rsidR="00AA0B5D" w:rsidRPr="00DF4AC8">
        <w:rPr>
          <w:rFonts w:ascii="Arial" w:hAnsi="Arial" w:cs="Arial"/>
          <w:sz w:val="22"/>
        </w:rPr>
        <w:t>methalytion</w:t>
      </w:r>
      <w:proofErr w:type="spellEnd"/>
      <w:r w:rsidR="00AA0B5D" w:rsidRPr="00DF4AC8">
        <w:rPr>
          <w:rFonts w:ascii="Arial" w:hAnsi="Arial" w:cs="Arial"/>
          <w:sz w:val="22"/>
        </w:rPr>
        <w:t xml:space="preserve"> </w:t>
      </w:r>
      <w:del w:id="37" w:author="DD" w:date="2019-12-18T23:36:00Z">
        <w:r w:rsidR="00AA0B5D" w:rsidRPr="00DF4AC8" w:rsidDel="0088508E">
          <w:rPr>
            <w:rFonts w:ascii="Arial" w:hAnsi="Arial" w:cs="Arial"/>
            <w:sz w:val="22"/>
          </w:rPr>
          <w:delText>levels decreased</w:delText>
        </w:r>
        <w:r w:rsidR="00B35F29" w:rsidRPr="00DF4AC8" w:rsidDel="0088508E">
          <w:rPr>
            <w:rFonts w:ascii="Arial" w:hAnsi="Arial" w:cs="Arial"/>
            <w:sz w:val="22"/>
          </w:rPr>
          <w:delText xml:space="preserve"> </w:delText>
        </w:r>
      </w:del>
      <w:r w:rsidR="00653C8A" w:rsidRPr="00DF4AC8">
        <w:rPr>
          <w:rFonts w:ascii="Arial" w:hAnsi="Arial" w:cs="Arial"/>
          <w:sz w:val="22"/>
        </w:rPr>
        <w:t xml:space="preserve">near the HBV </w:t>
      </w:r>
      <w:proofErr w:type="spellStart"/>
      <w:r w:rsidR="00653C8A" w:rsidRPr="00DF4AC8">
        <w:rPr>
          <w:rFonts w:ascii="Arial" w:hAnsi="Arial" w:cs="Arial"/>
          <w:sz w:val="22"/>
        </w:rPr>
        <w:t>intergration</w:t>
      </w:r>
      <w:proofErr w:type="spellEnd"/>
      <w:r w:rsidR="00653C8A" w:rsidRPr="00DF4AC8">
        <w:rPr>
          <w:rFonts w:ascii="Arial" w:hAnsi="Arial" w:cs="Arial"/>
          <w:sz w:val="22"/>
        </w:rPr>
        <w:t xml:space="preserve"> sites</w:t>
      </w:r>
      <w:r w:rsidR="00FE5872" w:rsidRPr="00DF4AC8">
        <w:rPr>
          <w:rFonts w:ascii="Arial" w:hAnsi="Arial" w:cs="Arial"/>
          <w:sz w:val="22"/>
        </w:rPr>
        <w:t xml:space="preserve"> </w:t>
      </w:r>
      <w:ins w:id="38" w:author="DD" w:date="2019-12-18T23:36:00Z">
        <w:r w:rsidR="0088508E">
          <w:rPr>
            <w:rFonts w:ascii="Arial" w:hAnsi="Arial" w:cs="Arial"/>
            <w:sz w:val="22"/>
          </w:rPr>
          <w:t>were obs</w:t>
        </w:r>
      </w:ins>
      <w:ins w:id="39" w:author="DD" w:date="2019-12-18T23:37:00Z">
        <w:r w:rsidR="0088508E">
          <w:rPr>
            <w:rFonts w:ascii="Arial" w:hAnsi="Arial" w:cs="Arial"/>
            <w:sz w:val="22"/>
          </w:rPr>
          <w:t xml:space="preserve">erved </w:t>
        </w:r>
      </w:ins>
      <w:r w:rsidR="00AA0B5D" w:rsidRPr="00DF4AC8">
        <w:rPr>
          <w:rFonts w:ascii="Arial" w:hAnsi="Arial" w:cs="Arial"/>
          <w:sz w:val="22"/>
        </w:rPr>
        <w:t xml:space="preserve">in </w:t>
      </w:r>
      <w:r w:rsidR="0082363D" w:rsidRPr="00DF4AC8">
        <w:rPr>
          <w:rFonts w:ascii="Arial" w:hAnsi="Arial" w:cs="Arial"/>
          <w:sz w:val="22"/>
        </w:rPr>
        <w:t>both tumor and buffy coat,</w:t>
      </w:r>
      <w:ins w:id="40" w:author="DD" w:date="2019-12-18T23:35:00Z">
        <w:r w:rsidR="0088508E">
          <w:rPr>
            <w:rFonts w:ascii="Arial" w:hAnsi="Arial" w:cs="Arial"/>
            <w:sz w:val="22"/>
          </w:rPr>
          <w:t xml:space="preserve"> and the </w:t>
        </w:r>
      </w:ins>
      <w:ins w:id="41" w:author="DD" w:date="2019-12-18T23:40:00Z">
        <w:r w:rsidR="00177F17">
          <w:rPr>
            <w:rFonts w:ascii="Arial" w:hAnsi="Arial" w:cs="Arial"/>
            <w:sz w:val="22"/>
          </w:rPr>
          <w:t xml:space="preserve">closer to integration sites, the lower </w:t>
        </w:r>
      </w:ins>
      <w:ins w:id="42" w:author="DD" w:date="2019-12-18T23:35:00Z">
        <w:r w:rsidR="0088508E">
          <w:rPr>
            <w:rFonts w:ascii="Arial" w:hAnsi="Arial" w:cs="Arial" w:hint="eastAsia"/>
            <w:sz w:val="22"/>
          </w:rPr>
          <w:t>m</w:t>
        </w:r>
        <w:r w:rsidR="0088508E">
          <w:rPr>
            <w:rFonts w:ascii="Arial" w:hAnsi="Arial" w:cs="Arial"/>
            <w:sz w:val="22"/>
          </w:rPr>
          <w:t>ethylation levels</w:t>
        </w:r>
      </w:ins>
      <w:ins w:id="43" w:author="DD" w:date="2019-12-18T23:41:00Z">
        <w:r w:rsidR="00177F17">
          <w:rPr>
            <w:rFonts w:ascii="Arial" w:hAnsi="Arial" w:cs="Arial"/>
            <w:sz w:val="22"/>
          </w:rPr>
          <w:t xml:space="preserve">. </w:t>
        </w:r>
      </w:ins>
      <w:ins w:id="44" w:author="DD" w:date="2019-12-18T23:52:00Z">
        <w:r w:rsidR="00F916A3">
          <w:rPr>
            <w:rFonts w:ascii="Arial" w:hAnsi="Arial" w:cs="Arial"/>
            <w:sz w:val="22"/>
          </w:rPr>
          <w:t>M</w:t>
        </w:r>
      </w:ins>
      <w:del w:id="45" w:author="DD" w:date="2019-12-18T23:41:00Z">
        <w:r w:rsidR="0082363D" w:rsidRPr="00DF4AC8" w:rsidDel="00177F17">
          <w:rPr>
            <w:rFonts w:ascii="Arial" w:hAnsi="Arial" w:cs="Arial"/>
            <w:sz w:val="22"/>
          </w:rPr>
          <w:delText xml:space="preserve"> and the</w:delText>
        </w:r>
      </w:del>
      <w:ins w:id="46" w:author="DD" w:date="2019-12-18T23:41:00Z">
        <w:r w:rsidR="00177F17">
          <w:rPr>
            <w:rFonts w:ascii="Arial" w:hAnsi="Arial" w:cs="Arial"/>
            <w:sz w:val="22"/>
          </w:rPr>
          <w:t>ethylation</w:t>
        </w:r>
      </w:ins>
      <w:r w:rsidR="005F77F5" w:rsidRPr="00DF4AC8">
        <w:rPr>
          <w:rFonts w:ascii="Arial" w:hAnsi="Arial" w:cs="Arial"/>
          <w:sz w:val="22"/>
        </w:rPr>
        <w:t xml:space="preserve"> levels</w:t>
      </w:r>
      <w:r w:rsidR="0082363D" w:rsidRPr="00DF4AC8">
        <w:rPr>
          <w:rFonts w:ascii="Arial" w:hAnsi="Arial" w:cs="Arial"/>
          <w:sz w:val="22"/>
        </w:rPr>
        <w:t xml:space="preserve"> </w:t>
      </w:r>
      <w:r w:rsidR="005F77F5" w:rsidRPr="00DF4AC8">
        <w:rPr>
          <w:rFonts w:ascii="Arial" w:hAnsi="Arial" w:cs="Arial"/>
          <w:sz w:val="22"/>
        </w:rPr>
        <w:t>were further reduced</w:t>
      </w:r>
      <w:r w:rsidR="0082363D" w:rsidRPr="00DF4AC8">
        <w:rPr>
          <w:rFonts w:ascii="Arial" w:hAnsi="Arial" w:cs="Arial"/>
          <w:sz w:val="22"/>
        </w:rPr>
        <w:t xml:space="preserve"> in </w:t>
      </w:r>
      <w:r w:rsidR="00AA0B5D" w:rsidRPr="00DF4AC8">
        <w:rPr>
          <w:rFonts w:ascii="Arial" w:hAnsi="Arial" w:cs="Arial"/>
          <w:sz w:val="22"/>
        </w:rPr>
        <w:t>tu</w:t>
      </w:r>
      <w:r w:rsidR="00A40720" w:rsidRPr="00DF4AC8">
        <w:rPr>
          <w:rFonts w:ascii="Arial" w:hAnsi="Arial" w:cs="Arial"/>
          <w:sz w:val="22"/>
        </w:rPr>
        <w:t>mor</w:t>
      </w:r>
      <w:r w:rsidR="00B27BED" w:rsidRPr="00DF4AC8">
        <w:rPr>
          <w:rFonts w:ascii="Arial" w:hAnsi="Arial" w:cs="Arial"/>
          <w:sz w:val="22"/>
        </w:rPr>
        <w:t xml:space="preserve"> tissue</w:t>
      </w:r>
      <w:ins w:id="47" w:author="DD" w:date="2019-12-18T23:52:00Z">
        <w:r w:rsidR="00F916A3">
          <w:rPr>
            <w:rFonts w:ascii="Arial" w:hAnsi="Arial" w:cs="Arial"/>
            <w:sz w:val="22"/>
          </w:rPr>
          <w:t>, esp</w:t>
        </w:r>
      </w:ins>
      <w:ins w:id="48" w:author="DD" w:date="2019-12-18T23:53:00Z">
        <w:r w:rsidR="00F916A3">
          <w:rPr>
            <w:rFonts w:ascii="Arial" w:hAnsi="Arial" w:cs="Arial"/>
            <w:sz w:val="22"/>
          </w:rPr>
          <w:t>ecially within 100bp region near these sites</w:t>
        </w:r>
      </w:ins>
      <w:r w:rsidR="00F30D54" w:rsidRPr="00DF4AC8">
        <w:rPr>
          <w:rFonts w:ascii="Arial" w:hAnsi="Arial" w:cs="Arial"/>
          <w:color w:val="000000" w:themeColor="text1"/>
          <w:sz w:val="22"/>
        </w:rPr>
        <w:t xml:space="preserve"> (</w:t>
      </w:r>
      <w:r w:rsidR="00F30D54" w:rsidRPr="00DF4AC8">
        <w:rPr>
          <w:rFonts w:ascii="Arial" w:eastAsia="Times New Roman" w:hAnsi="Arial" w:cs="Arial"/>
          <w:b/>
          <w:color w:val="44546A" w:themeColor="text2"/>
          <w:sz w:val="22"/>
          <w:lang w:eastAsia="en-US"/>
        </w:rPr>
        <w:t>Fig</w:t>
      </w:r>
      <w:r w:rsidR="00F30D54" w:rsidRPr="00BE1BDF">
        <w:rPr>
          <w:rFonts w:ascii="Arial" w:eastAsia="Times New Roman" w:hAnsi="Arial" w:cs="Arial"/>
          <w:b/>
          <w:color w:val="44546A" w:themeColor="text2"/>
          <w:sz w:val="22"/>
          <w:lang w:eastAsia="en-US"/>
        </w:rPr>
        <w:t xml:space="preserve"> 1F</w:t>
      </w:r>
      <w:r w:rsidR="003973A7" w:rsidRPr="00BE1BDF">
        <w:rPr>
          <w:rFonts w:ascii="Arial" w:eastAsia="Times New Roman" w:hAnsi="Arial" w:cs="Arial"/>
          <w:b/>
          <w:color w:val="44546A" w:themeColor="text2"/>
          <w:sz w:val="22"/>
          <w:lang w:eastAsia="en-US"/>
        </w:rPr>
        <w:t xml:space="preserve"> and</w:t>
      </w:r>
      <w:r w:rsidR="00F30D54" w:rsidRPr="005E5C0C">
        <w:rPr>
          <w:rFonts w:ascii="Arial" w:eastAsia="Times New Roman" w:hAnsi="Arial" w:cs="Arial"/>
          <w:b/>
          <w:color w:val="44546A" w:themeColor="text2"/>
          <w:sz w:val="22"/>
          <w:lang w:eastAsia="en-US"/>
        </w:rPr>
        <w:t xml:space="preserve"> Fig S2</w:t>
      </w:r>
      <w:r w:rsidR="00F30D54" w:rsidRPr="005E5C0C">
        <w:rPr>
          <w:rFonts w:ascii="Arial" w:hAnsi="Arial" w:cs="Arial"/>
          <w:color w:val="000000" w:themeColor="text1"/>
          <w:sz w:val="22"/>
        </w:rPr>
        <w:t>)</w:t>
      </w:r>
      <w:r w:rsidR="00FE5872" w:rsidRPr="005E5C0C">
        <w:rPr>
          <w:rFonts w:ascii="Arial" w:hAnsi="Arial" w:cs="Arial"/>
          <w:sz w:val="22"/>
        </w:rPr>
        <w:t xml:space="preserve">. </w:t>
      </w:r>
      <w:del w:id="49" w:author="DD" w:date="2019-12-18T23:45:00Z">
        <w:r w:rsidR="00AA0B5D" w:rsidDel="00177F17">
          <w:rPr>
            <w:rFonts w:ascii="Arial" w:hAnsi="Arial" w:cs="Arial"/>
            <w:color w:val="000000" w:themeColor="text1"/>
            <w:sz w:val="22"/>
          </w:rPr>
          <w:delText>Subsequently</w:delText>
        </w:r>
        <w:r w:rsidR="00FE5872" w:rsidRPr="005E5C0C" w:rsidDel="00177F17">
          <w:rPr>
            <w:rFonts w:ascii="Arial" w:hAnsi="Arial" w:cs="Arial"/>
            <w:color w:val="000000" w:themeColor="text1"/>
            <w:sz w:val="22"/>
          </w:rPr>
          <w:delText>,</w:delText>
        </w:r>
        <w:r w:rsidR="00AA0B5D" w:rsidDel="00177F17">
          <w:rPr>
            <w:rFonts w:ascii="Arial" w:hAnsi="Arial" w:cs="Arial"/>
            <w:color w:val="000000" w:themeColor="text1"/>
            <w:sz w:val="22"/>
          </w:rPr>
          <w:delText xml:space="preserve"> w</w:delText>
        </w:r>
      </w:del>
      <w:ins w:id="50" w:author="DD" w:date="2019-12-18T23:45:00Z">
        <w:r w:rsidR="00177F17">
          <w:rPr>
            <w:rFonts w:ascii="Arial" w:hAnsi="Arial" w:cs="Arial"/>
            <w:color w:val="000000" w:themeColor="text1"/>
            <w:sz w:val="22"/>
          </w:rPr>
          <w:t>W</w:t>
        </w:r>
      </w:ins>
      <w:r w:rsidR="00AA0B5D">
        <w:rPr>
          <w:rFonts w:ascii="Arial" w:hAnsi="Arial" w:cs="Arial"/>
          <w:color w:val="000000" w:themeColor="text1"/>
          <w:sz w:val="22"/>
        </w:rPr>
        <w:t xml:space="preserve">e </w:t>
      </w:r>
      <w:r w:rsidR="0020681E">
        <w:rPr>
          <w:rFonts w:ascii="Arial" w:hAnsi="Arial" w:cs="Arial"/>
          <w:color w:val="000000" w:themeColor="text1"/>
          <w:sz w:val="22"/>
        </w:rPr>
        <w:t xml:space="preserve">calculated </w:t>
      </w:r>
      <w:r w:rsidR="00FE5872" w:rsidRPr="005E5C0C">
        <w:rPr>
          <w:rFonts w:ascii="Arial" w:hAnsi="Arial" w:cs="Arial"/>
          <w:sz w:val="22"/>
        </w:rPr>
        <w:t xml:space="preserve">the average methylation level of the </w:t>
      </w:r>
      <w:proofErr w:type="spellStart"/>
      <w:r w:rsidR="00FE5872" w:rsidRPr="005E5C0C">
        <w:rPr>
          <w:rFonts w:ascii="Arial" w:hAnsi="Arial" w:cs="Arial"/>
          <w:sz w:val="22"/>
        </w:rPr>
        <w:t>CpGs</w:t>
      </w:r>
      <w:proofErr w:type="spellEnd"/>
      <w:r w:rsidR="00FE5872" w:rsidRPr="005E5C0C">
        <w:rPr>
          <w:rFonts w:ascii="Arial" w:hAnsi="Arial" w:cs="Arial"/>
          <w:sz w:val="22"/>
        </w:rPr>
        <w:t xml:space="preserve"> </w:t>
      </w:r>
      <w:ins w:id="51" w:author="DD" w:date="2019-12-18T23:45:00Z">
        <w:r w:rsidR="00177F17">
          <w:rPr>
            <w:rFonts w:ascii="Arial" w:hAnsi="Arial" w:cs="Arial"/>
            <w:sz w:val="22"/>
          </w:rPr>
          <w:t xml:space="preserve">within </w:t>
        </w:r>
      </w:ins>
      <w:ins w:id="52" w:author="DD" w:date="2019-12-18T23:46:00Z">
        <w:r w:rsidR="00177F17">
          <w:rPr>
            <w:rFonts w:ascii="Arial" w:hAnsi="Arial" w:cs="Arial"/>
            <w:sz w:val="22"/>
          </w:rPr>
          <w:t xml:space="preserve">a region </w:t>
        </w:r>
      </w:ins>
      <w:commentRangeStart w:id="53"/>
      <w:commentRangeStart w:id="54"/>
      <w:r w:rsidR="00E64C5D" w:rsidRPr="00936ED5">
        <w:rPr>
          <w:rFonts w:ascii="Arial" w:hAnsi="Arial" w:cs="Arial"/>
          <w:sz w:val="22"/>
          <w:highlight w:val="yellow"/>
        </w:rPr>
        <w:t>near</w:t>
      </w:r>
      <w:r w:rsidR="00FE5872" w:rsidRPr="00936ED5">
        <w:rPr>
          <w:rFonts w:ascii="Arial" w:hAnsi="Arial" w:cs="Arial"/>
          <w:sz w:val="22"/>
          <w:highlight w:val="yellow"/>
        </w:rPr>
        <w:t xml:space="preserve"> </w:t>
      </w:r>
      <w:del w:id="55" w:author="DD" w:date="2019-12-18T23:46:00Z">
        <w:r w:rsidR="00FE5872" w:rsidRPr="00936ED5" w:rsidDel="00177F17">
          <w:rPr>
            <w:rFonts w:ascii="Arial" w:hAnsi="Arial" w:cs="Arial"/>
            <w:sz w:val="22"/>
            <w:highlight w:val="yellow"/>
          </w:rPr>
          <w:delText xml:space="preserve">the reported </w:delText>
        </w:r>
      </w:del>
      <w:r w:rsidR="00FE5872" w:rsidRPr="00936ED5">
        <w:rPr>
          <w:rFonts w:ascii="Arial" w:hAnsi="Arial" w:cs="Arial"/>
          <w:sz w:val="22"/>
          <w:highlight w:val="yellow"/>
        </w:rPr>
        <w:t xml:space="preserve">HBV </w:t>
      </w:r>
      <w:commentRangeEnd w:id="53"/>
      <w:r w:rsidR="008D399D" w:rsidRPr="00936ED5">
        <w:rPr>
          <w:rStyle w:val="ab"/>
          <w:highlight w:val="yellow"/>
        </w:rPr>
        <w:commentReference w:id="53"/>
      </w:r>
      <w:commentRangeEnd w:id="54"/>
      <w:r w:rsidR="004C4064" w:rsidRPr="00936ED5">
        <w:rPr>
          <w:rStyle w:val="ab"/>
          <w:highlight w:val="yellow"/>
        </w:rPr>
        <w:commentReference w:id="54"/>
      </w:r>
      <w:r w:rsidR="00FE5872" w:rsidRPr="00936ED5">
        <w:rPr>
          <w:rFonts w:ascii="Arial" w:hAnsi="Arial" w:cs="Arial"/>
          <w:sz w:val="22"/>
          <w:highlight w:val="yellow"/>
        </w:rPr>
        <w:t>integration sites</w:t>
      </w:r>
      <w:ins w:id="56" w:author="DD" w:date="2019-12-18T23:46:00Z">
        <w:r w:rsidR="00177F17">
          <w:rPr>
            <w:rFonts w:ascii="Arial" w:hAnsi="Arial" w:cs="Arial"/>
            <w:sz w:val="22"/>
          </w:rPr>
          <w:t xml:space="preserve"> </w:t>
        </w:r>
      </w:ins>
      <w:ins w:id="57" w:author="DD" w:date="2019-12-18T23:47:00Z">
        <w:r w:rsidR="00177F17">
          <w:rPr>
            <w:rFonts w:ascii="Arial" w:hAnsi="Arial" w:cs="Arial"/>
            <w:sz w:val="22"/>
          </w:rPr>
          <w:t>we collected</w:t>
        </w:r>
      </w:ins>
      <w:r w:rsidR="00FE5872" w:rsidRPr="005E5C0C">
        <w:rPr>
          <w:rFonts w:ascii="Arial" w:hAnsi="Arial" w:cs="Arial"/>
          <w:sz w:val="22"/>
        </w:rPr>
        <w:t xml:space="preserve"> (</w:t>
      </w:r>
      <w:proofErr w:type="spellStart"/>
      <w:ins w:id="58" w:author="DD" w:date="2019-12-18T23:56:00Z">
        <w:r w:rsidR="00F916A3">
          <w:rPr>
            <w:rFonts w:ascii="Arial" w:hAnsi="Arial" w:cs="Arial"/>
            <w:sz w:val="22"/>
          </w:rPr>
          <w:t>t</w:t>
        </w:r>
      </w:ins>
      <w:r w:rsidR="00FE5872" w:rsidRPr="005E5C0C">
        <w:rPr>
          <w:rFonts w:ascii="Arial" w:hAnsi="Arial" w:cs="Arial"/>
          <w:color w:val="000000" w:themeColor="text1"/>
          <w:sz w:val="22"/>
        </w:rPr>
        <w:t>Methyl</w:t>
      </w:r>
      <w:ins w:id="59" w:author="DD" w:date="2019-12-18T23:50:00Z">
        <w:r w:rsidR="00F916A3">
          <w:rPr>
            <w:rFonts w:ascii="Arial" w:hAnsi="Arial" w:cs="Arial"/>
            <w:color w:val="000000" w:themeColor="text1"/>
            <w:sz w:val="22"/>
            <w:vertAlign w:val="subscript"/>
          </w:rPr>
          <w:t>ins</w:t>
        </w:r>
      </w:ins>
      <w:proofErr w:type="spellEnd"/>
      <w:del w:id="60" w:author="DD" w:date="2019-12-18T23:48:00Z">
        <w:r w:rsidR="00FE5872" w:rsidRPr="005E5C0C" w:rsidDel="00177F17">
          <w:rPr>
            <w:rFonts w:ascii="Arial" w:hAnsi="Arial" w:cs="Arial"/>
            <w:color w:val="000000" w:themeColor="text1"/>
            <w:sz w:val="22"/>
            <w:vertAlign w:val="subscript"/>
          </w:rPr>
          <w:delText>HBV</w:delText>
        </w:r>
      </w:del>
      <w:r w:rsidR="00FE5872" w:rsidRPr="005E5C0C">
        <w:rPr>
          <w:rFonts w:ascii="Arial" w:hAnsi="Arial" w:cs="Arial"/>
          <w:color w:val="000000" w:themeColor="text1"/>
          <w:sz w:val="22"/>
        </w:rPr>
        <w:t>) i</w:t>
      </w:r>
      <w:r w:rsidR="00FE5872" w:rsidRPr="00F548B9">
        <w:rPr>
          <w:rFonts w:ascii="Arial" w:hAnsi="Arial" w:cs="Arial"/>
          <w:color w:val="000000" w:themeColor="text1"/>
          <w:sz w:val="22"/>
        </w:rPr>
        <w:t>n each</w:t>
      </w:r>
      <w:r w:rsidR="004C4064" w:rsidRPr="00F548B9">
        <w:rPr>
          <w:rFonts w:ascii="Arial" w:hAnsi="Arial" w:cs="Arial"/>
          <w:color w:val="000000" w:themeColor="text1"/>
          <w:sz w:val="22"/>
        </w:rPr>
        <w:t xml:space="preserve"> tissue</w:t>
      </w:r>
      <w:r w:rsidR="00FE5872" w:rsidRPr="00F548B9">
        <w:rPr>
          <w:rFonts w:ascii="Arial" w:hAnsi="Arial" w:cs="Arial"/>
          <w:color w:val="000000" w:themeColor="text1"/>
          <w:sz w:val="22"/>
        </w:rPr>
        <w:t xml:space="preserve"> sam</w:t>
      </w:r>
      <w:r w:rsidR="00FE5872" w:rsidRPr="005E5C0C">
        <w:rPr>
          <w:rFonts w:ascii="Arial" w:hAnsi="Arial" w:cs="Arial"/>
          <w:color w:val="000000" w:themeColor="text1"/>
          <w:sz w:val="22"/>
        </w:rPr>
        <w:t>ple</w:t>
      </w:r>
      <w:ins w:id="61" w:author="DD" w:date="2019-12-18T23:47:00Z">
        <w:r w:rsidR="00177F17">
          <w:rPr>
            <w:rFonts w:ascii="Arial" w:hAnsi="Arial" w:cs="Arial"/>
            <w:color w:val="000000" w:themeColor="text1"/>
            <w:sz w:val="22"/>
          </w:rPr>
          <w:t xml:space="preserve">, as the </w:t>
        </w:r>
        <w:proofErr w:type="spellStart"/>
        <w:r w:rsidR="00177F17">
          <w:rPr>
            <w:rFonts w:ascii="Arial" w:hAnsi="Arial" w:cs="Arial"/>
            <w:color w:val="000000" w:themeColor="text1"/>
            <w:sz w:val="22"/>
          </w:rPr>
          <w:t>indicatior</w:t>
        </w:r>
        <w:proofErr w:type="spellEnd"/>
        <w:r w:rsidR="00177F17">
          <w:rPr>
            <w:rFonts w:ascii="Arial" w:hAnsi="Arial" w:cs="Arial"/>
            <w:color w:val="000000" w:themeColor="text1"/>
            <w:sz w:val="22"/>
          </w:rPr>
          <w:t xml:space="preserve"> for methylation level</w:t>
        </w:r>
      </w:ins>
      <w:r w:rsidR="00FE5872" w:rsidRPr="005E5C0C">
        <w:rPr>
          <w:rFonts w:ascii="Arial" w:hAnsi="Arial" w:cs="Arial"/>
          <w:color w:val="000000" w:themeColor="text1"/>
          <w:sz w:val="22"/>
        </w:rPr>
        <w:t xml:space="preserve"> </w:t>
      </w:r>
      <w:r w:rsidR="00FE5872" w:rsidRPr="005E5C0C">
        <w:rPr>
          <w:rFonts w:ascii="Arial" w:eastAsia="Times New Roman" w:hAnsi="Arial" w:cs="Arial"/>
          <w:b/>
          <w:color w:val="44546A" w:themeColor="text2"/>
          <w:sz w:val="22"/>
          <w:lang w:eastAsia="en-US"/>
        </w:rPr>
        <w:t>(</w:t>
      </w:r>
      <w:ins w:id="62" w:author="DD" w:date="2019-12-18T23:54:00Z">
        <w:r w:rsidR="00F916A3" w:rsidRPr="00F916A3">
          <w:rPr>
            <w:rFonts w:ascii="Arial" w:eastAsia="Times New Roman" w:hAnsi="Arial" w:cs="Arial"/>
            <w:bCs/>
            <w:color w:val="44546A" w:themeColor="text2"/>
            <w:sz w:val="22"/>
            <w:lang w:eastAsia="en-US"/>
            <w:rPrChange w:id="63" w:author="DD" w:date="2019-12-18T23:55:00Z">
              <w:rPr>
                <w:rFonts w:ascii="Arial" w:eastAsia="Times New Roman" w:hAnsi="Arial" w:cs="Arial"/>
                <w:b/>
                <w:color w:val="44546A" w:themeColor="text2"/>
                <w:sz w:val="22"/>
                <w:lang w:eastAsia="en-US"/>
              </w:rPr>
            </w:rPrChange>
          </w:rPr>
          <w:t xml:space="preserve">region size 100bp for tissue samples, </w:t>
        </w:r>
      </w:ins>
      <w:r w:rsidR="00FE5872" w:rsidRPr="005E5C0C">
        <w:rPr>
          <w:rFonts w:ascii="Arial" w:eastAsia="Times New Roman" w:hAnsi="Arial" w:cs="Arial"/>
          <w:b/>
          <w:color w:val="44546A" w:themeColor="text2"/>
          <w:sz w:val="22"/>
          <w:lang w:eastAsia="en-US"/>
        </w:rPr>
        <w:t>Methods)</w:t>
      </w:r>
      <w:r w:rsidR="00FE5872" w:rsidRPr="005E5C0C">
        <w:rPr>
          <w:rFonts w:ascii="Arial" w:hAnsi="Arial" w:cs="Arial"/>
          <w:color w:val="000000" w:themeColor="text1"/>
          <w:sz w:val="22"/>
        </w:rPr>
        <w:t>.</w:t>
      </w:r>
      <w:r w:rsidR="00734F3E" w:rsidRPr="005E5C0C">
        <w:rPr>
          <w:rFonts w:ascii="Arial" w:hAnsi="Arial" w:cs="Arial"/>
          <w:color w:val="000000" w:themeColor="text1"/>
          <w:sz w:val="22"/>
        </w:rPr>
        <w:t xml:space="preserve"> </w:t>
      </w:r>
      <w:r w:rsidR="0020681E">
        <w:rPr>
          <w:rFonts w:ascii="Arial" w:hAnsi="Arial" w:cs="Arial"/>
          <w:color w:val="000000" w:themeColor="text1"/>
          <w:sz w:val="22"/>
        </w:rPr>
        <w:t xml:space="preserve">Although </w:t>
      </w:r>
      <w:proofErr w:type="spellStart"/>
      <w:ins w:id="64" w:author="DD" w:date="2019-12-18T23:57:00Z">
        <w:r w:rsidR="00F916A3">
          <w:rPr>
            <w:rFonts w:ascii="Arial" w:hAnsi="Arial" w:cs="Arial"/>
            <w:color w:val="000000" w:themeColor="text1"/>
            <w:sz w:val="22"/>
          </w:rPr>
          <w:t>t</w:t>
        </w:r>
      </w:ins>
      <w:r w:rsidR="00A40720" w:rsidRPr="005E5C0C">
        <w:rPr>
          <w:rFonts w:ascii="Arial" w:hAnsi="Arial" w:cs="Arial"/>
          <w:color w:val="000000" w:themeColor="text1"/>
          <w:sz w:val="22"/>
        </w:rPr>
        <w:t>Methyl</w:t>
      </w:r>
      <w:ins w:id="65" w:author="DD" w:date="2019-12-18T23:55:00Z">
        <w:r w:rsidR="00F916A3">
          <w:rPr>
            <w:rFonts w:ascii="Arial" w:hAnsi="Arial" w:cs="Arial"/>
            <w:color w:val="000000" w:themeColor="text1"/>
            <w:sz w:val="22"/>
            <w:vertAlign w:val="subscript"/>
          </w:rPr>
          <w:t>ins</w:t>
        </w:r>
      </w:ins>
      <w:proofErr w:type="spellEnd"/>
      <w:del w:id="66" w:author="DD" w:date="2019-12-18T23:55:00Z">
        <w:r w:rsidR="00A40720" w:rsidRPr="005E5C0C" w:rsidDel="00F916A3">
          <w:rPr>
            <w:rFonts w:ascii="Arial" w:hAnsi="Arial" w:cs="Arial"/>
            <w:color w:val="000000" w:themeColor="text1"/>
            <w:sz w:val="22"/>
            <w:vertAlign w:val="subscript"/>
          </w:rPr>
          <w:delText>HBV</w:delText>
        </w:r>
      </w:del>
      <w:r w:rsidR="00A40720" w:rsidRPr="005E5C0C">
        <w:rPr>
          <w:rFonts w:ascii="Arial" w:hAnsi="Arial" w:cs="Arial"/>
          <w:color w:val="000000" w:themeColor="text1"/>
          <w:sz w:val="22"/>
        </w:rPr>
        <w:t xml:space="preserve"> </w:t>
      </w:r>
      <w:r w:rsidR="00B27BED" w:rsidRPr="005E5C0C">
        <w:rPr>
          <w:rFonts w:ascii="Arial" w:hAnsi="Arial" w:cs="Arial"/>
          <w:color w:val="000000" w:themeColor="text1"/>
          <w:sz w:val="22"/>
        </w:rPr>
        <w:t>wa</w:t>
      </w:r>
      <w:r w:rsidR="00A40720" w:rsidRPr="005E5C0C">
        <w:rPr>
          <w:rFonts w:ascii="Arial" w:hAnsi="Arial" w:cs="Arial"/>
          <w:color w:val="000000" w:themeColor="text1"/>
          <w:sz w:val="22"/>
        </w:rPr>
        <w:t xml:space="preserve">s lower than </w:t>
      </w:r>
      <w:r w:rsidR="00AA0B5D" w:rsidRPr="005E5C0C">
        <w:rPr>
          <w:rFonts w:ascii="Arial" w:hAnsi="Arial" w:cs="Arial"/>
          <w:color w:val="000000" w:themeColor="text1"/>
          <w:sz w:val="22"/>
        </w:rPr>
        <w:t>average methylation level across the genome</w:t>
      </w:r>
      <w:r w:rsidR="00AA0B5D">
        <w:rPr>
          <w:rFonts w:ascii="Arial" w:hAnsi="Arial" w:cs="Arial"/>
          <w:color w:val="000000" w:themeColor="text1"/>
          <w:sz w:val="22"/>
        </w:rPr>
        <w:t xml:space="preserve"> </w:t>
      </w:r>
      <w:r w:rsidR="00AA0B5D" w:rsidRPr="005E5C0C">
        <w:rPr>
          <w:rFonts w:ascii="Arial" w:hAnsi="Arial" w:cs="Arial"/>
          <w:color w:val="000000" w:themeColor="text1"/>
          <w:sz w:val="22"/>
        </w:rPr>
        <w:t>(</w:t>
      </w:r>
      <w:proofErr w:type="spellStart"/>
      <w:r w:rsidR="00AA0B5D" w:rsidRPr="005E5C0C">
        <w:rPr>
          <w:rFonts w:ascii="Arial" w:hAnsi="Arial" w:cs="Arial"/>
          <w:color w:val="000000" w:themeColor="text1"/>
          <w:sz w:val="22"/>
        </w:rPr>
        <w:t>Methyl</w:t>
      </w:r>
      <w:r w:rsidR="00AA0B5D" w:rsidRPr="005E5C0C">
        <w:rPr>
          <w:rFonts w:ascii="Arial" w:hAnsi="Arial" w:cs="Arial"/>
          <w:color w:val="000000" w:themeColor="text1"/>
          <w:sz w:val="22"/>
          <w:vertAlign w:val="subscript"/>
        </w:rPr>
        <w:t>genome</w:t>
      </w:r>
      <w:proofErr w:type="spellEnd"/>
      <w:r w:rsidR="00AA0B5D" w:rsidRPr="005E5C0C">
        <w:rPr>
          <w:rFonts w:ascii="Arial" w:hAnsi="Arial" w:cs="Arial"/>
          <w:color w:val="000000" w:themeColor="text1"/>
          <w:sz w:val="22"/>
        </w:rPr>
        <w:t>)</w:t>
      </w:r>
      <w:r w:rsidR="00A40720" w:rsidRPr="005E5C0C">
        <w:rPr>
          <w:rFonts w:ascii="Arial" w:hAnsi="Arial" w:cs="Arial"/>
          <w:color w:val="000000" w:themeColor="text1"/>
          <w:sz w:val="22"/>
        </w:rPr>
        <w:t xml:space="preserve"> in both buffy coat and </w:t>
      </w:r>
      <w:r w:rsidR="0037129E" w:rsidRPr="005E5C0C">
        <w:rPr>
          <w:rFonts w:ascii="Arial" w:hAnsi="Arial" w:cs="Arial"/>
          <w:color w:val="000000" w:themeColor="text1"/>
          <w:sz w:val="22"/>
        </w:rPr>
        <w:t>t</w:t>
      </w:r>
      <w:r w:rsidR="0037129E">
        <w:rPr>
          <w:rFonts w:ascii="Arial" w:hAnsi="Arial" w:cs="Arial"/>
          <w:color w:val="000000" w:themeColor="text1"/>
          <w:sz w:val="22"/>
        </w:rPr>
        <w:t>u</w:t>
      </w:r>
      <w:r w:rsidR="0037129E" w:rsidRPr="005E5C0C">
        <w:rPr>
          <w:rFonts w:ascii="Arial" w:hAnsi="Arial" w:cs="Arial"/>
          <w:color w:val="000000" w:themeColor="text1"/>
          <w:sz w:val="22"/>
        </w:rPr>
        <w:t xml:space="preserve">mor </w:t>
      </w:r>
      <w:r w:rsidR="00B27BED" w:rsidRPr="005E5C0C">
        <w:rPr>
          <w:rFonts w:ascii="Arial" w:hAnsi="Arial" w:cs="Arial"/>
          <w:color w:val="000000" w:themeColor="text1"/>
          <w:sz w:val="22"/>
        </w:rPr>
        <w:t>tissue</w:t>
      </w:r>
      <w:r w:rsidR="00A40720" w:rsidRPr="005E5C0C">
        <w:rPr>
          <w:rFonts w:ascii="Arial" w:hAnsi="Arial" w:cs="Arial"/>
          <w:color w:val="000000" w:themeColor="text1"/>
          <w:sz w:val="22"/>
        </w:rPr>
        <w:t xml:space="preserve">, </w:t>
      </w:r>
      <w:r w:rsidR="0020681E">
        <w:rPr>
          <w:rFonts w:ascii="Arial" w:hAnsi="Arial" w:cs="Arial"/>
          <w:color w:val="000000" w:themeColor="text1"/>
          <w:sz w:val="22"/>
        </w:rPr>
        <w:t>and</w:t>
      </w:r>
      <w:r w:rsidR="00566E12" w:rsidRPr="005E5C0C">
        <w:rPr>
          <w:rFonts w:ascii="Arial" w:hAnsi="Arial" w:cs="Arial"/>
          <w:color w:val="000000" w:themeColor="text1"/>
          <w:sz w:val="22"/>
        </w:rPr>
        <w:t xml:space="preserve"> tumor</w:t>
      </w:r>
      <w:r w:rsidR="00B27BED" w:rsidRPr="005E5C0C">
        <w:rPr>
          <w:rFonts w:ascii="Arial" w:hAnsi="Arial" w:cs="Arial"/>
          <w:color w:val="000000" w:themeColor="text1"/>
          <w:sz w:val="22"/>
        </w:rPr>
        <w:t xml:space="preserve"> </w:t>
      </w:r>
      <w:r w:rsidR="0020681E">
        <w:rPr>
          <w:rFonts w:ascii="Arial" w:hAnsi="Arial" w:cs="Arial"/>
          <w:color w:val="000000" w:themeColor="text1"/>
          <w:sz w:val="22"/>
        </w:rPr>
        <w:t xml:space="preserve">samples had a significantly smaller </w:t>
      </w:r>
      <w:del w:id="67" w:author="DD" w:date="2019-12-18T23:57:00Z">
        <w:r w:rsidR="0020681E" w:rsidRPr="005E5C0C" w:rsidDel="00F916A3">
          <w:rPr>
            <w:rFonts w:ascii="Arial" w:hAnsi="Arial" w:cs="Arial"/>
            <w:color w:val="000000" w:themeColor="text1"/>
            <w:sz w:val="22"/>
          </w:rPr>
          <w:delText>Methyl</w:delText>
        </w:r>
        <w:r w:rsidR="0020681E" w:rsidRPr="005E5C0C" w:rsidDel="00F916A3">
          <w:rPr>
            <w:rFonts w:ascii="Arial" w:hAnsi="Arial" w:cs="Arial"/>
            <w:color w:val="000000" w:themeColor="text1"/>
            <w:sz w:val="22"/>
            <w:vertAlign w:val="subscript"/>
          </w:rPr>
          <w:delText>HBV</w:delText>
        </w:r>
        <w:r w:rsidR="00566E12" w:rsidRPr="005E5C0C" w:rsidDel="00F916A3">
          <w:rPr>
            <w:rFonts w:ascii="Arial" w:hAnsi="Arial" w:cs="Arial"/>
            <w:color w:val="000000" w:themeColor="text1"/>
            <w:sz w:val="22"/>
          </w:rPr>
          <w:delText xml:space="preserve"> </w:delText>
        </w:r>
      </w:del>
      <w:proofErr w:type="spellStart"/>
      <w:ins w:id="68" w:author="DD" w:date="2019-12-18T23:57:00Z">
        <w:r w:rsidR="00F916A3">
          <w:rPr>
            <w:rFonts w:ascii="Arial" w:hAnsi="Arial" w:cs="Arial"/>
            <w:color w:val="000000" w:themeColor="text1"/>
            <w:sz w:val="22"/>
          </w:rPr>
          <w:t>t</w:t>
        </w:r>
        <w:r w:rsidR="00F916A3" w:rsidRPr="005E5C0C">
          <w:rPr>
            <w:rFonts w:ascii="Arial" w:hAnsi="Arial" w:cs="Arial"/>
            <w:color w:val="000000" w:themeColor="text1"/>
            <w:sz w:val="22"/>
          </w:rPr>
          <w:t>Methyl</w:t>
        </w:r>
        <w:r w:rsidR="00F916A3">
          <w:rPr>
            <w:rFonts w:ascii="Arial" w:hAnsi="Arial" w:cs="Arial"/>
            <w:color w:val="000000" w:themeColor="text1"/>
            <w:sz w:val="22"/>
            <w:vertAlign w:val="subscript"/>
          </w:rPr>
          <w:t>ins</w:t>
        </w:r>
        <w:proofErr w:type="spellEnd"/>
        <w:r w:rsidR="00F916A3" w:rsidRPr="005E5C0C">
          <w:rPr>
            <w:rFonts w:ascii="Arial" w:hAnsi="Arial" w:cs="Arial"/>
            <w:color w:val="000000" w:themeColor="text1"/>
            <w:sz w:val="22"/>
          </w:rPr>
          <w:t xml:space="preserve"> </w:t>
        </w:r>
      </w:ins>
      <w:commentRangeStart w:id="69"/>
      <w:r w:rsidR="00607D7B">
        <w:rPr>
          <w:rFonts w:ascii="Arial" w:hAnsi="Arial" w:cs="Arial"/>
          <w:color w:val="000000" w:themeColor="text1"/>
          <w:sz w:val="22"/>
        </w:rPr>
        <w:t xml:space="preserve">compared with </w:t>
      </w:r>
      <w:r w:rsidR="00F548B9">
        <w:rPr>
          <w:rFonts w:ascii="Arial" w:hAnsi="Arial" w:cs="Arial" w:hint="eastAsia"/>
          <w:color w:val="000000" w:themeColor="text1"/>
          <w:sz w:val="22"/>
        </w:rPr>
        <w:t>buffy</w:t>
      </w:r>
      <w:r w:rsidR="00F548B9">
        <w:rPr>
          <w:rFonts w:ascii="Arial" w:hAnsi="Arial" w:cs="Arial"/>
          <w:color w:val="000000" w:themeColor="text1"/>
          <w:sz w:val="22"/>
        </w:rPr>
        <w:t xml:space="preserve"> </w:t>
      </w:r>
      <w:r w:rsidR="00F548B9">
        <w:rPr>
          <w:rFonts w:ascii="Arial" w:hAnsi="Arial" w:cs="Arial" w:hint="eastAsia"/>
          <w:color w:val="000000" w:themeColor="text1"/>
          <w:sz w:val="22"/>
        </w:rPr>
        <w:t>coat</w:t>
      </w:r>
      <w:r w:rsidR="00607D7B">
        <w:rPr>
          <w:rFonts w:ascii="Arial" w:hAnsi="Arial" w:cs="Arial"/>
          <w:color w:val="000000" w:themeColor="text1"/>
          <w:sz w:val="22"/>
        </w:rPr>
        <w:t xml:space="preserve"> </w:t>
      </w:r>
      <w:commentRangeEnd w:id="69"/>
      <w:r w:rsidR="00607D7B">
        <w:rPr>
          <w:rStyle w:val="ab"/>
        </w:rPr>
        <w:commentReference w:id="69"/>
      </w:r>
      <w:r w:rsidR="00566E12" w:rsidRPr="005E5C0C">
        <w:rPr>
          <w:rFonts w:ascii="Arial" w:hAnsi="Arial" w:cs="Arial"/>
          <w:color w:val="000000" w:themeColor="text1"/>
          <w:sz w:val="22"/>
        </w:rPr>
        <w:t>(P = 8.8x10</w:t>
      </w:r>
      <w:r w:rsidR="00566E12" w:rsidRPr="005E5C0C">
        <w:rPr>
          <w:rFonts w:ascii="Arial" w:hAnsi="Arial" w:cs="Arial"/>
          <w:color w:val="000000" w:themeColor="text1"/>
          <w:sz w:val="22"/>
          <w:vertAlign w:val="superscript"/>
        </w:rPr>
        <w:t>-5</w:t>
      </w:r>
      <w:r w:rsidR="00C23A0B" w:rsidRPr="005E5C0C">
        <w:rPr>
          <w:rFonts w:ascii="Arial" w:hAnsi="Arial" w:cs="Arial"/>
          <w:color w:val="000000" w:themeColor="text1"/>
          <w:sz w:val="22"/>
        </w:rPr>
        <w:t>, t</w:t>
      </w:r>
      <w:r w:rsidR="00566E12" w:rsidRPr="005E5C0C">
        <w:rPr>
          <w:rFonts w:ascii="Arial" w:hAnsi="Arial" w:cs="Arial"/>
          <w:color w:val="000000" w:themeColor="text1"/>
          <w:sz w:val="22"/>
        </w:rPr>
        <w:t xml:space="preserve"> test</w:t>
      </w:r>
      <w:r w:rsidR="00B27BED" w:rsidRPr="005E5C0C">
        <w:rPr>
          <w:rFonts w:ascii="Arial" w:hAnsi="Arial" w:cs="Arial"/>
          <w:color w:val="000000" w:themeColor="text1"/>
          <w:sz w:val="22"/>
        </w:rPr>
        <w:t>;</w:t>
      </w:r>
      <w:r w:rsidR="00B27BED" w:rsidRPr="005E5C0C">
        <w:rPr>
          <w:rFonts w:ascii="Arial" w:eastAsia="Times New Roman" w:hAnsi="Arial" w:cs="Arial"/>
          <w:b/>
          <w:color w:val="44546A" w:themeColor="text2"/>
          <w:sz w:val="22"/>
          <w:lang w:eastAsia="en-US"/>
        </w:rPr>
        <w:t xml:space="preserve"> Fig S3</w:t>
      </w:r>
      <w:r w:rsidR="00566E12" w:rsidRPr="005E5C0C">
        <w:rPr>
          <w:rFonts w:ascii="Arial" w:hAnsi="Arial" w:cs="Arial"/>
          <w:color w:val="000000" w:themeColor="text1"/>
          <w:sz w:val="22"/>
        </w:rPr>
        <w:t xml:space="preserve">). </w:t>
      </w:r>
      <w:proofErr w:type="spellStart"/>
      <w:r w:rsidR="007502B8" w:rsidRPr="00BE1BDF">
        <w:rPr>
          <w:rFonts w:ascii="Arial" w:hAnsi="Arial" w:cs="Arial"/>
          <w:color w:val="000000" w:themeColor="text1"/>
          <w:sz w:val="22"/>
        </w:rPr>
        <w:t>Particlularly</w:t>
      </w:r>
      <w:proofErr w:type="spellEnd"/>
      <w:r w:rsidR="00566E12" w:rsidRPr="00BE1BDF">
        <w:rPr>
          <w:rFonts w:ascii="Arial" w:hAnsi="Arial" w:cs="Arial"/>
          <w:color w:val="000000" w:themeColor="text1"/>
          <w:sz w:val="22"/>
        </w:rPr>
        <w:t xml:space="preserve">, </w:t>
      </w:r>
      <w:proofErr w:type="spellStart"/>
      <w:ins w:id="70" w:author="DD" w:date="2019-12-18T23:57:00Z">
        <w:r w:rsidR="00F916A3">
          <w:rPr>
            <w:rFonts w:ascii="Arial" w:hAnsi="Arial" w:cs="Arial"/>
            <w:color w:val="000000" w:themeColor="text1"/>
            <w:sz w:val="22"/>
          </w:rPr>
          <w:t>t</w:t>
        </w:r>
      </w:ins>
      <w:r w:rsidR="00B27BED" w:rsidRPr="00BE1BDF">
        <w:rPr>
          <w:rFonts w:ascii="Arial" w:hAnsi="Arial" w:cs="Arial"/>
          <w:color w:val="000000" w:themeColor="text1"/>
          <w:sz w:val="22"/>
        </w:rPr>
        <w:t>Methyl</w:t>
      </w:r>
      <w:ins w:id="71" w:author="DD" w:date="2019-12-18T23:55:00Z">
        <w:r w:rsidR="00F916A3">
          <w:rPr>
            <w:rFonts w:ascii="Arial" w:hAnsi="Arial" w:cs="Arial"/>
            <w:color w:val="000000" w:themeColor="text1"/>
            <w:sz w:val="22"/>
            <w:vertAlign w:val="subscript"/>
          </w:rPr>
          <w:t>ins</w:t>
        </w:r>
      </w:ins>
      <w:proofErr w:type="spellEnd"/>
      <w:del w:id="72" w:author="DD" w:date="2019-12-18T23:55:00Z">
        <w:r w:rsidR="00B27BED" w:rsidRPr="00BE1BDF" w:rsidDel="00F916A3">
          <w:rPr>
            <w:rFonts w:ascii="Arial" w:hAnsi="Arial" w:cs="Arial"/>
            <w:color w:val="000000" w:themeColor="text1"/>
            <w:sz w:val="22"/>
            <w:vertAlign w:val="subscript"/>
          </w:rPr>
          <w:delText>HBV</w:delText>
        </w:r>
      </w:del>
      <w:r w:rsidR="00566E12" w:rsidRPr="00BE1BDF">
        <w:rPr>
          <w:rFonts w:ascii="Arial" w:hAnsi="Arial" w:cs="Arial"/>
          <w:color w:val="000000" w:themeColor="text1"/>
          <w:sz w:val="22"/>
        </w:rPr>
        <w:t xml:space="preserve"> </w:t>
      </w:r>
      <w:r w:rsidR="00A134D2" w:rsidRPr="00BE1BDF">
        <w:rPr>
          <w:rFonts w:ascii="Arial" w:hAnsi="Arial" w:cs="Arial"/>
          <w:color w:val="000000" w:themeColor="text1"/>
          <w:sz w:val="22"/>
        </w:rPr>
        <w:t xml:space="preserve">was </w:t>
      </w:r>
      <w:r w:rsidR="007502B8" w:rsidRPr="00BE1BDF">
        <w:rPr>
          <w:rFonts w:ascii="Arial" w:hAnsi="Arial" w:cs="Arial"/>
          <w:color w:val="000000" w:themeColor="text1"/>
          <w:sz w:val="22"/>
        </w:rPr>
        <w:t xml:space="preserve">significantly lower than </w:t>
      </w:r>
      <w:proofErr w:type="spellStart"/>
      <w:r w:rsidR="007502B8" w:rsidRPr="00BE1BDF">
        <w:rPr>
          <w:rFonts w:ascii="Arial" w:hAnsi="Arial" w:cs="Arial"/>
          <w:color w:val="000000" w:themeColor="text1"/>
          <w:sz w:val="22"/>
        </w:rPr>
        <w:t>Methyl</w:t>
      </w:r>
      <w:r w:rsidR="007502B8" w:rsidRPr="00BE1BDF">
        <w:rPr>
          <w:rFonts w:ascii="Arial" w:hAnsi="Arial" w:cs="Arial"/>
          <w:color w:val="000000" w:themeColor="text1"/>
          <w:sz w:val="22"/>
          <w:vertAlign w:val="subscript"/>
        </w:rPr>
        <w:t>genome</w:t>
      </w:r>
      <w:proofErr w:type="spellEnd"/>
      <w:r w:rsidR="007502B8" w:rsidRPr="00BE1BDF">
        <w:rPr>
          <w:rFonts w:ascii="Arial" w:hAnsi="Arial" w:cs="Arial"/>
          <w:color w:val="000000" w:themeColor="text1"/>
          <w:sz w:val="22"/>
        </w:rPr>
        <w:t xml:space="preserve"> in tumor </w:t>
      </w:r>
      <w:r w:rsidR="00F3086A" w:rsidRPr="00BE1BDF">
        <w:rPr>
          <w:rFonts w:ascii="Arial" w:hAnsi="Arial" w:cs="Arial"/>
          <w:color w:val="000000" w:themeColor="text1"/>
          <w:sz w:val="22"/>
        </w:rPr>
        <w:t xml:space="preserve">tissue </w:t>
      </w:r>
      <w:r w:rsidR="007502B8" w:rsidRPr="00BE1BDF">
        <w:rPr>
          <w:rFonts w:ascii="Arial" w:hAnsi="Arial" w:cs="Arial"/>
          <w:color w:val="000000" w:themeColor="text1"/>
          <w:sz w:val="22"/>
        </w:rPr>
        <w:t xml:space="preserve">samples </w:t>
      </w:r>
      <w:r w:rsidR="00A134D2" w:rsidRPr="00BE1BDF">
        <w:rPr>
          <w:rFonts w:ascii="Arial" w:hAnsi="Arial" w:cs="Arial"/>
          <w:color w:val="000000" w:themeColor="text1"/>
          <w:sz w:val="22"/>
        </w:rPr>
        <w:t>(P = 8.8x10</w:t>
      </w:r>
      <w:r w:rsidR="00A134D2" w:rsidRPr="00BE1BDF">
        <w:rPr>
          <w:rFonts w:ascii="Arial" w:hAnsi="Arial" w:cs="Arial"/>
          <w:color w:val="000000" w:themeColor="text1"/>
          <w:sz w:val="22"/>
          <w:vertAlign w:val="superscript"/>
        </w:rPr>
        <w:t>-5</w:t>
      </w:r>
      <w:r w:rsidR="00C23A0B" w:rsidRPr="00BE1BDF">
        <w:rPr>
          <w:rFonts w:ascii="Arial" w:hAnsi="Arial" w:cs="Arial"/>
          <w:color w:val="000000" w:themeColor="text1"/>
          <w:sz w:val="22"/>
        </w:rPr>
        <w:t xml:space="preserve">, t </w:t>
      </w:r>
      <w:r w:rsidR="00A134D2" w:rsidRPr="00BE1BDF">
        <w:rPr>
          <w:rFonts w:ascii="Arial" w:hAnsi="Arial" w:cs="Arial"/>
          <w:color w:val="000000" w:themeColor="text1"/>
          <w:sz w:val="22"/>
        </w:rPr>
        <w:t>test</w:t>
      </w:r>
      <w:r w:rsidR="00B27BED" w:rsidRPr="00BE1BDF">
        <w:rPr>
          <w:rFonts w:ascii="Arial" w:hAnsi="Arial" w:cs="Arial"/>
          <w:color w:val="000000" w:themeColor="text1"/>
          <w:sz w:val="22"/>
        </w:rPr>
        <w:t xml:space="preserve">; </w:t>
      </w:r>
      <w:r w:rsidR="00B27BED" w:rsidRPr="00BE1BDF">
        <w:rPr>
          <w:rFonts w:ascii="Arial" w:eastAsia="Times New Roman" w:hAnsi="Arial" w:cs="Arial"/>
          <w:b/>
          <w:color w:val="44546A" w:themeColor="text2"/>
          <w:sz w:val="22"/>
          <w:lang w:eastAsia="en-US"/>
        </w:rPr>
        <w:t>Fig 1G</w:t>
      </w:r>
      <w:r w:rsidR="00A134D2" w:rsidRPr="00BE1BDF">
        <w:rPr>
          <w:rFonts w:ascii="Arial" w:hAnsi="Arial" w:cs="Arial"/>
          <w:color w:val="000000" w:themeColor="text1"/>
          <w:sz w:val="22"/>
        </w:rPr>
        <w:t xml:space="preserve">), </w:t>
      </w:r>
      <w:commentRangeStart w:id="73"/>
      <w:commentRangeStart w:id="74"/>
      <w:r w:rsidR="007502B8" w:rsidRPr="00BE1BDF">
        <w:rPr>
          <w:rFonts w:ascii="Arial" w:hAnsi="Arial" w:cs="Arial"/>
          <w:color w:val="000000" w:themeColor="text1"/>
          <w:sz w:val="22"/>
        </w:rPr>
        <w:t xml:space="preserve">which supports </w:t>
      </w:r>
      <w:r w:rsidR="00E47D60">
        <w:rPr>
          <w:rFonts w:ascii="Arial" w:hAnsi="Arial" w:cs="Arial" w:hint="eastAsia"/>
          <w:color w:val="000000" w:themeColor="text1"/>
          <w:sz w:val="22"/>
        </w:rPr>
        <w:t>DNA</w:t>
      </w:r>
      <w:r w:rsidR="00E47D60">
        <w:rPr>
          <w:rFonts w:ascii="Arial" w:hAnsi="Arial" w:cs="Arial"/>
          <w:color w:val="000000" w:themeColor="text1"/>
          <w:sz w:val="22"/>
        </w:rPr>
        <w:t xml:space="preserve"> methylation around HBV integration sites</w:t>
      </w:r>
      <w:r w:rsidR="007502B8" w:rsidRPr="00BE1BDF">
        <w:rPr>
          <w:rFonts w:ascii="Arial" w:hAnsi="Arial" w:cs="Arial"/>
          <w:color w:val="000000" w:themeColor="text1"/>
          <w:sz w:val="22"/>
        </w:rPr>
        <w:t xml:space="preserve"> as a more </w:t>
      </w:r>
      <w:r w:rsidR="00251FB6" w:rsidRPr="00BE1BDF">
        <w:rPr>
          <w:rFonts w:ascii="Arial" w:hAnsi="Arial" w:cs="Arial"/>
          <w:color w:val="000000" w:themeColor="text1"/>
          <w:sz w:val="22"/>
        </w:rPr>
        <w:t>sensitive</w:t>
      </w:r>
      <w:r w:rsidR="007502B8" w:rsidRPr="00BE1BDF">
        <w:rPr>
          <w:rFonts w:ascii="Arial" w:hAnsi="Arial" w:cs="Arial"/>
          <w:color w:val="000000" w:themeColor="text1"/>
          <w:sz w:val="22"/>
        </w:rPr>
        <w:t xml:space="preserve"> indicator </w:t>
      </w:r>
      <w:r w:rsidR="00251FB6" w:rsidRPr="00BE1BDF">
        <w:rPr>
          <w:rFonts w:ascii="Arial" w:hAnsi="Arial" w:cs="Arial"/>
          <w:color w:val="000000" w:themeColor="text1"/>
          <w:sz w:val="22"/>
        </w:rPr>
        <w:t xml:space="preserve">to detect </w:t>
      </w:r>
      <w:r w:rsidR="00F548B9">
        <w:rPr>
          <w:rFonts w:ascii="Arial" w:hAnsi="Arial" w:cs="Arial"/>
          <w:color w:val="000000" w:themeColor="text1"/>
          <w:sz w:val="22"/>
        </w:rPr>
        <w:t>HCC</w:t>
      </w:r>
      <w:r w:rsidR="00F548B9" w:rsidRPr="00936ED5">
        <w:rPr>
          <w:rFonts w:ascii="Arial" w:hAnsi="Arial" w:cs="Arial"/>
          <w:color w:val="000000" w:themeColor="text1"/>
          <w:sz w:val="22"/>
          <w:highlight w:val="yellow"/>
        </w:rPr>
        <w:t xml:space="preserve"> </w:t>
      </w:r>
      <w:r w:rsidR="004C4064" w:rsidRPr="00936ED5">
        <w:rPr>
          <w:rFonts w:ascii="Arial" w:hAnsi="Arial" w:cs="Arial"/>
          <w:color w:val="000000" w:themeColor="text1"/>
          <w:sz w:val="22"/>
          <w:highlight w:val="yellow"/>
        </w:rPr>
        <w:t>compared to</w:t>
      </w:r>
      <w:r w:rsidR="00F548B9" w:rsidRPr="00936ED5">
        <w:rPr>
          <w:rFonts w:ascii="Arial" w:hAnsi="Arial" w:cs="Arial"/>
          <w:color w:val="000000" w:themeColor="text1"/>
          <w:sz w:val="22"/>
          <w:highlight w:val="yellow"/>
        </w:rPr>
        <w:t xml:space="preserve"> average methylation level across the genome</w:t>
      </w:r>
      <w:r w:rsidR="00251FB6" w:rsidRPr="00936ED5">
        <w:rPr>
          <w:rFonts w:ascii="Arial" w:hAnsi="Arial" w:cs="Arial"/>
          <w:color w:val="000000" w:themeColor="text1"/>
          <w:sz w:val="22"/>
          <w:highlight w:val="yellow"/>
        </w:rPr>
        <w:t>.</w:t>
      </w:r>
      <w:commentRangeEnd w:id="73"/>
      <w:r w:rsidR="00AA689A" w:rsidRPr="00936ED5">
        <w:rPr>
          <w:rStyle w:val="ab"/>
          <w:highlight w:val="yellow"/>
        </w:rPr>
        <w:commentReference w:id="73"/>
      </w:r>
      <w:commentRangeEnd w:id="74"/>
      <w:r w:rsidR="00F548B9" w:rsidRPr="00936ED5">
        <w:rPr>
          <w:rStyle w:val="ab"/>
          <w:highlight w:val="yellow"/>
        </w:rPr>
        <w:commentReference w:id="74"/>
      </w:r>
    </w:p>
    <w:p w14:paraId="7BD9D45C" w14:textId="393DAEFC" w:rsidR="00392C5D" w:rsidRDefault="00C66C5D" w:rsidP="001715AD">
      <w:pPr>
        <w:pStyle w:val="3"/>
        <w:rPr>
          <w:rFonts w:cs="Arial"/>
        </w:rPr>
      </w:pPr>
      <w:proofErr w:type="spellStart"/>
      <w:ins w:id="75" w:author="DD" w:date="2019-12-19T00:02:00Z">
        <w:r>
          <w:rPr>
            <w:rFonts w:cs="Arial"/>
          </w:rPr>
          <w:t>Hypomet</w:t>
        </w:r>
      </w:ins>
      <w:ins w:id="76" w:author="DD" w:date="2019-12-19T00:03:00Z">
        <w:r>
          <w:rPr>
            <w:rFonts w:cs="Arial"/>
          </w:rPr>
          <w:t>halytion</w:t>
        </w:r>
        <w:proofErr w:type="spellEnd"/>
        <w:r>
          <w:rPr>
            <w:rFonts w:cs="Arial"/>
          </w:rPr>
          <w:t xml:space="preserve"> of regions near HBV integration</w:t>
        </w:r>
      </w:ins>
      <w:ins w:id="77" w:author="DD" w:date="2019-12-19T00:04:00Z">
        <w:r>
          <w:rPr>
            <w:rFonts w:cs="Arial"/>
          </w:rPr>
          <w:t xml:space="preserve"> sites</w:t>
        </w:r>
      </w:ins>
      <w:ins w:id="78" w:author="DD" w:date="2019-12-19T00:05:00Z">
        <w:r>
          <w:rPr>
            <w:rFonts w:cs="Arial"/>
          </w:rPr>
          <w:t xml:space="preserve"> </w:t>
        </w:r>
      </w:ins>
      <w:ins w:id="79" w:author="DD" w:date="2019-12-19T00:06:00Z">
        <w:r>
          <w:rPr>
            <w:rFonts w:cs="Arial"/>
          </w:rPr>
          <w:t xml:space="preserve">effectively detected by </w:t>
        </w:r>
      </w:ins>
      <w:del w:id="80" w:author="DD" w:date="2019-12-19T00:06:00Z">
        <w:r w:rsidR="001715AD" w:rsidRPr="00A32097" w:rsidDel="00C66C5D">
          <w:rPr>
            <w:rFonts w:cs="Arial" w:hint="eastAsia"/>
          </w:rPr>
          <w:delText>E</w:delText>
        </w:r>
        <w:r w:rsidR="001715AD" w:rsidRPr="00A32097" w:rsidDel="00C66C5D">
          <w:rPr>
            <w:rFonts w:cs="Arial"/>
          </w:rPr>
          <w:delText xml:space="preserve">fficacy of </w:delText>
        </w:r>
      </w:del>
      <w:r w:rsidR="001715AD" w:rsidRPr="00A32097">
        <w:rPr>
          <w:rFonts w:cs="Arial"/>
        </w:rPr>
        <w:t xml:space="preserve">a low pass sequencing strategy </w:t>
      </w:r>
      <w:del w:id="81" w:author="DD" w:date="2019-12-19T00:07:00Z">
        <w:r w:rsidR="001715AD" w:rsidRPr="00A32097" w:rsidDel="00C66C5D">
          <w:rPr>
            <w:rFonts w:cs="Arial"/>
          </w:rPr>
          <w:delText>illustrated by re-sampling reads from</w:delText>
        </w:r>
      </w:del>
      <w:ins w:id="82" w:author="DD" w:date="2019-12-19T00:07:00Z">
        <w:r>
          <w:rPr>
            <w:rFonts w:cs="Arial"/>
          </w:rPr>
          <w:t>in</w:t>
        </w:r>
      </w:ins>
      <w:r w:rsidR="001715AD" w:rsidRPr="00A32097">
        <w:rPr>
          <w:rFonts w:cs="Arial"/>
        </w:rPr>
        <w:t xml:space="preserve"> cell-free WGBS data</w:t>
      </w:r>
    </w:p>
    <w:p w14:paraId="2203A4B8" w14:textId="33DECDE4" w:rsidR="00067DD0" w:rsidRPr="00067DD0" w:rsidDel="003070ED" w:rsidRDefault="006B3C82">
      <w:pPr>
        <w:spacing w:before="240"/>
        <w:rPr>
          <w:del w:id="83" w:author="DD" w:date="2019-12-19T00:39:00Z"/>
          <w:rFonts w:ascii="Arial" w:hAnsi="Arial" w:cs="Arial"/>
          <w:color w:val="000000" w:themeColor="text1"/>
          <w:sz w:val="22"/>
        </w:rPr>
      </w:pPr>
      <w:r w:rsidRPr="00067DD0">
        <w:rPr>
          <w:rFonts w:ascii="Arial" w:hAnsi="Arial" w:cs="Arial"/>
          <w:color w:val="000000" w:themeColor="text1"/>
          <w:sz w:val="22"/>
        </w:rPr>
        <w:t>Considering the</w:t>
      </w:r>
      <w:r w:rsidR="00492700">
        <w:rPr>
          <w:rFonts w:ascii="Arial" w:hAnsi="Arial" w:cs="Arial"/>
          <w:color w:val="000000" w:themeColor="text1"/>
          <w:sz w:val="22"/>
        </w:rPr>
        <w:t xml:space="preserve"> dispersive and </w:t>
      </w:r>
      <w:r w:rsidR="007502B8">
        <w:rPr>
          <w:rFonts w:ascii="Arial" w:hAnsi="Arial" w:cs="Arial"/>
          <w:color w:val="000000" w:themeColor="text1"/>
          <w:sz w:val="22"/>
        </w:rPr>
        <w:t xml:space="preserve">limited genomic regions represented by </w:t>
      </w:r>
      <w:commentRangeStart w:id="84"/>
      <w:commentRangeStart w:id="85"/>
      <w:proofErr w:type="spellStart"/>
      <w:r w:rsidR="004C4064" w:rsidRPr="00936ED5">
        <w:rPr>
          <w:rFonts w:ascii="Arial" w:hAnsi="Arial" w:cs="Arial"/>
          <w:color w:val="000000" w:themeColor="text1"/>
          <w:sz w:val="22"/>
          <w:highlight w:val="yellow"/>
        </w:rPr>
        <w:t>cfDNA</w:t>
      </w:r>
      <w:proofErr w:type="spellEnd"/>
      <w:r w:rsidR="004C4064" w:rsidRPr="00936ED5">
        <w:rPr>
          <w:rFonts w:ascii="Arial" w:hAnsi="Arial" w:cs="Arial"/>
          <w:color w:val="000000" w:themeColor="text1"/>
          <w:sz w:val="22"/>
          <w:highlight w:val="yellow"/>
        </w:rPr>
        <w:t xml:space="preserve"> </w:t>
      </w:r>
      <w:r w:rsidR="00CC1A57" w:rsidRPr="00936ED5">
        <w:rPr>
          <w:rStyle w:val="ab"/>
          <w:highlight w:val="yellow"/>
        </w:rPr>
        <w:commentReference w:id="86"/>
      </w:r>
      <w:r w:rsidR="007502B8">
        <w:rPr>
          <w:rFonts w:ascii="Arial" w:hAnsi="Arial" w:cs="Arial"/>
          <w:color w:val="000000" w:themeColor="text1"/>
          <w:sz w:val="22"/>
        </w:rPr>
        <w:t>fragments</w:t>
      </w:r>
      <w:commentRangeEnd w:id="84"/>
      <w:r w:rsidR="00CC7420">
        <w:rPr>
          <w:rStyle w:val="ab"/>
        </w:rPr>
        <w:commentReference w:id="84"/>
      </w:r>
      <w:commentRangeEnd w:id="85"/>
      <w:r w:rsidR="00F548B9">
        <w:rPr>
          <w:rStyle w:val="ab"/>
        </w:rPr>
        <w:commentReference w:id="85"/>
      </w:r>
      <w:r w:rsidR="00BA77BE">
        <w:rPr>
          <w:rFonts w:ascii="Arial" w:hAnsi="Arial" w:cs="Arial"/>
          <w:color w:val="000000" w:themeColor="text1"/>
          <w:sz w:val="22"/>
        </w:rPr>
        <w:t>,</w:t>
      </w:r>
      <w:r w:rsidR="00067DD0">
        <w:rPr>
          <w:rFonts w:ascii="Arial" w:hAnsi="Arial" w:cs="Arial"/>
          <w:color w:val="000000" w:themeColor="text1"/>
          <w:sz w:val="22"/>
        </w:rPr>
        <w:t xml:space="preserve"> </w:t>
      </w:r>
      <w:r w:rsidR="00BA77BE">
        <w:rPr>
          <w:rFonts w:ascii="Arial" w:hAnsi="Arial" w:cs="Arial"/>
          <w:color w:val="000000" w:themeColor="text1"/>
          <w:sz w:val="22"/>
        </w:rPr>
        <w:t>particularly in pati</w:t>
      </w:r>
      <w:r w:rsidR="00E755FF">
        <w:rPr>
          <w:rFonts w:ascii="Arial" w:hAnsi="Arial" w:cs="Arial"/>
          <w:color w:val="000000" w:themeColor="text1"/>
          <w:sz w:val="22"/>
        </w:rPr>
        <w:t xml:space="preserve">ents with early stage HCC, </w:t>
      </w:r>
      <w:r w:rsidR="007502B8">
        <w:rPr>
          <w:rFonts w:ascii="Arial" w:hAnsi="Arial" w:cs="Arial"/>
          <w:color w:val="000000" w:themeColor="text1"/>
          <w:sz w:val="22"/>
        </w:rPr>
        <w:t>l</w:t>
      </w:r>
      <w:r w:rsidR="00E755FF">
        <w:rPr>
          <w:rFonts w:ascii="Arial" w:hAnsi="Arial" w:cs="Arial"/>
          <w:color w:val="000000" w:themeColor="text1"/>
          <w:sz w:val="22"/>
        </w:rPr>
        <w:t>ong-</w:t>
      </w:r>
      <w:r w:rsidR="00BA77BE">
        <w:rPr>
          <w:rFonts w:ascii="Arial" w:hAnsi="Arial" w:cs="Arial"/>
          <w:color w:val="000000" w:themeColor="text1"/>
          <w:sz w:val="22"/>
        </w:rPr>
        <w:t xml:space="preserve">range methylation around HBV </w:t>
      </w:r>
      <w:proofErr w:type="spellStart"/>
      <w:r w:rsidR="00BA77BE">
        <w:rPr>
          <w:rFonts w:ascii="Arial" w:hAnsi="Arial" w:cs="Arial"/>
          <w:color w:val="000000" w:themeColor="text1"/>
          <w:sz w:val="22"/>
        </w:rPr>
        <w:t>integaration</w:t>
      </w:r>
      <w:proofErr w:type="spellEnd"/>
      <w:r w:rsidR="00BA77BE">
        <w:rPr>
          <w:rFonts w:ascii="Arial" w:hAnsi="Arial" w:cs="Arial"/>
          <w:color w:val="000000" w:themeColor="text1"/>
          <w:sz w:val="22"/>
        </w:rPr>
        <w:t xml:space="preserve"> sites</w:t>
      </w:r>
      <w:ins w:id="87" w:author="DD" w:date="2019-12-19T00:11:00Z">
        <w:r w:rsidR="00EA36BD">
          <w:rPr>
            <w:rFonts w:ascii="Arial" w:hAnsi="Arial" w:cs="Arial"/>
            <w:color w:val="000000" w:themeColor="text1"/>
            <w:sz w:val="22"/>
          </w:rPr>
          <w:t xml:space="preserve"> </w:t>
        </w:r>
        <w:r w:rsidR="00EA36BD">
          <w:rPr>
            <w:rFonts w:ascii="Arial" w:hAnsi="Arial" w:cs="Arial"/>
            <w:color w:val="000000" w:themeColor="text1"/>
            <w:sz w:val="22"/>
          </w:rPr>
          <w:t>(</w:t>
        </w:r>
        <w:proofErr w:type="spellStart"/>
        <w:r w:rsidR="00EA36BD">
          <w:rPr>
            <w:rFonts w:ascii="Arial" w:hAnsi="Arial" w:cs="Arial"/>
            <w:color w:val="000000" w:themeColor="text1"/>
            <w:sz w:val="22"/>
          </w:rPr>
          <w:t>cf</w:t>
        </w:r>
        <w:r w:rsidR="00EA36BD" w:rsidRPr="00936ED5">
          <w:rPr>
            <w:rFonts w:ascii="Arial" w:hAnsi="Arial" w:cs="Arial"/>
            <w:color w:val="000000" w:themeColor="text1"/>
            <w:sz w:val="22"/>
            <w:highlight w:val="yellow"/>
          </w:rPr>
          <w:t>Methyl</w:t>
        </w:r>
        <w:r w:rsidR="00EA36BD">
          <w:rPr>
            <w:rFonts w:ascii="Arial" w:hAnsi="Arial" w:cs="Arial"/>
            <w:color w:val="000000" w:themeColor="text1"/>
            <w:sz w:val="22"/>
            <w:vertAlign w:val="subscript"/>
          </w:rPr>
          <w:t>ins</w:t>
        </w:r>
        <w:proofErr w:type="spellEnd"/>
        <w:r w:rsidR="00EA36BD" w:rsidRPr="00A54594">
          <w:rPr>
            <w:rFonts w:ascii="Arial" w:hAnsi="Arial" w:cs="Arial"/>
            <w:color w:val="000000" w:themeColor="text1"/>
            <w:sz w:val="22"/>
          </w:rPr>
          <w:t xml:space="preserve">, </w:t>
        </w:r>
        <w:r w:rsidR="00EA36BD">
          <w:rPr>
            <w:rFonts w:ascii="Arial" w:hAnsi="Arial" w:cs="Arial"/>
            <w:color w:val="000000" w:themeColor="text1"/>
            <w:sz w:val="22"/>
          </w:rPr>
          <w:t>region size 5Kb)</w:t>
        </w:r>
      </w:ins>
      <w:r w:rsidR="00BA77BE">
        <w:rPr>
          <w:rFonts w:ascii="Arial" w:hAnsi="Arial" w:cs="Arial"/>
          <w:color w:val="000000" w:themeColor="text1"/>
          <w:sz w:val="22"/>
        </w:rPr>
        <w:t xml:space="preserve"> was applied to </w:t>
      </w:r>
      <w:r w:rsidR="002050F7">
        <w:rPr>
          <w:rFonts w:ascii="Arial" w:hAnsi="Arial" w:cs="Arial"/>
          <w:color w:val="000000" w:themeColor="text1"/>
          <w:sz w:val="22"/>
        </w:rPr>
        <w:t xml:space="preserve">measure the methylation status of </w:t>
      </w:r>
      <w:proofErr w:type="spellStart"/>
      <w:r w:rsidR="002050F7">
        <w:rPr>
          <w:rFonts w:ascii="Arial" w:hAnsi="Arial" w:cs="Arial"/>
          <w:color w:val="000000" w:themeColor="text1"/>
          <w:sz w:val="22"/>
        </w:rPr>
        <w:t>cfDNA</w:t>
      </w:r>
      <w:proofErr w:type="spellEnd"/>
      <w:r w:rsidR="002050F7">
        <w:rPr>
          <w:rFonts w:ascii="Arial" w:hAnsi="Arial" w:cs="Arial"/>
          <w:color w:val="000000" w:themeColor="text1"/>
          <w:sz w:val="22"/>
        </w:rPr>
        <w:t xml:space="preserve"> in the five </w:t>
      </w:r>
      <w:proofErr w:type="spellStart"/>
      <w:ins w:id="88" w:author="DD" w:date="2019-12-19T00:09:00Z">
        <w:r w:rsidR="00C66C5D">
          <w:rPr>
            <w:rFonts w:ascii="Arial" w:hAnsi="Arial" w:cs="Arial"/>
            <w:color w:val="000000" w:themeColor="text1"/>
            <w:sz w:val="22"/>
          </w:rPr>
          <w:t>cfD</w:t>
        </w:r>
        <w:r w:rsidR="00C66C5D">
          <w:rPr>
            <w:rFonts w:ascii="Arial" w:hAnsi="Arial" w:cs="Arial" w:hint="eastAsia"/>
            <w:color w:val="000000" w:themeColor="text1"/>
            <w:sz w:val="22"/>
          </w:rPr>
          <w:t>N</w:t>
        </w:r>
        <w:r w:rsidR="00C66C5D">
          <w:rPr>
            <w:rFonts w:ascii="Arial" w:hAnsi="Arial" w:cs="Arial"/>
            <w:color w:val="000000" w:themeColor="text1"/>
            <w:sz w:val="22"/>
          </w:rPr>
          <w:t>A</w:t>
        </w:r>
        <w:proofErr w:type="spellEnd"/>
        <w:r w:rsidR="00C66C5D">
          <w:rPr>
            <w:rFonts w:ascii="Arial" w:hAnsi="Arial" w:cs="Arial"/>
            <w:color w:val="000000" w:themeColor="text1"/>
            <w:sz w:val="22"/>
          </w:rPr>
          <w:t xml:space="preserve"> </w:t>
        </w:r>
      </w:ins>
      <w:r w:rsidR="002050F7">
        <w:rPr>
          <w:rFonts w:ascii="Arial" w:hAnsi="Arial" w:cs="Arial"/>
          <w:color w:val="000000" w:themeColor="text1"/>
          <w:sz w:val="22"/>
        </w:rPr>
        <w:t>samples</w:t>
      </w:r>
      <w:ins w:id="89" w:author="DD" w:date="2019-12-19T00:11:00Z">
        <w:r w:rsidR="00EA36BD">
          <w:rPr>
            <w:rFonts w:ascii="Arial" w:hAnsi="Arial" w:cs="Arial"/>
            <w:color w:val="000000" w:themeColor="text1"/>
            <w:sz w:val="22"/>
          </w:rPr>
          <w:t xml:space="preserve"> at </w:t>
        </w:r>
      </w:ins>
      <w:ins w:id="90" w:author="DD" w:date="2019-12-19T00:12:00Z">
        <w:r w:rsidR="00EA36BD">
          <w:rPr>
            <w:rFonts w:ascii="Arial" w:hAnsi="Arial" w:cs="Arial"/>
            <w:color w:val="000000" w:themeColor="text1"/>
            <w:sz w:val="22"/>
          </w:rPr>
          <w:t xml:space="preserve">medium sequencing volume </w:t>
        </w:r>
        <w:r w:rsidR="00EA36BD" w:rsidRPr="00D3757C">
          <w:rPr>
            <w:rFonts w:ascii="Arial" w:hAnsi="Arial" w:cs="Arial"/>
            <w:color w:val="000000" w:themeColor="text1"/>
            <w:sz w:val="22"/>
          </w:rPr>
          <w:t>(each composed of approximately 58M reads)</w:t>
        </w:r>
        <w:r w:rsidR="00EA36BD">
          <w:rPr>
            <w:rFonts w:ascii="Arial" w:hAnsi="Arial" w:cs="Arial"/>
            <w:color w:val="000000" w:themeColor="text1"/>
            <w:sz w:val="22"/>
          </w:rPr>
          <w:t xml:space="preserve">. </w:t>
        </w:r>
      </w:ins>
      <w:del w:id="91" w:author="DD" w:date="2019-12-19T00:11:00Z">
        <w:r w:rsidR="002050F7" w:rsidDel="00EA36BD">
          <w:rPr>
            <w:rFonts w:ascii="Arial" w:hAnsi="Arial" w:cs="Arial"/>
            <w:color w:val="000000" w:themeColor="text1"/>
            <w:sz w:val="22"/>
          </w:rPr>
          <w:delText>. The average methylation level of the CpGs</w:delText>
        </w:r>
      </w:del>
      <w:del w:id="92" w:author="DD" w:date="2019-12-18T23:59:00Z">
        <w:r w:rsidR="002050F7" w:rsidDel="00F916A3">
          <w:rPr>
            <w:rFonts w:ascii="Arial" w:hAnsi="Arial" w:cs="Arial"/>
            <w:color w:val="000000" w:themeColor="text1"/>
            <w:sz w:val="22"/>
          </w:rPr>
          <w:delText xml:space="preserve"> within the 5kb of the reported </w:delText>
        </w:r>
      </w:del>
      <w:del w:id="93" w:author="DD" w:date="2019-12-19T00:11:00Z">
        <w:r w:rsidR="002050F7" w:rsidDel="00EA36BD">
          <w:rPr>
            <w:rFonts w:ascii="Arial" w:hAnsi="Arial" w:cs="Arial"/>
            <w:color w:val="000000" w:themeColor="text1"/>
            <w:sz w:val="22"/>
          </w:rPr>
          <w:delText>HBV integration sites (</w:delText>
        </w:r>
      </w:del>
      <w:del w:id="94" w:author="DD" w:date="2019-12-18T23:56:00Z">
        <w:r w:rsidR="00A6042A" w:rsidRPr="00936ED5" w:rsidDel="00F916A3">
          <w:rPr>
            <w:rFonts w:ascii="Arial" w:hAnsi="Arial" w:cs="Arial"/>
            <w:color w:val="000000" w:themeColor="text1"/>
            <w:sz w:val="22"/>
            <w:highlight w:val="yellow"/>
          </w:rPr>
          <w:delText>Methyl</w:delText>
        </w:r>
        <w:r w:rsidR="00A6042A" w:rsidRPr="00936ED5" w:rsidDel="00F916A3">
          <w:rPr>
            <w:rFonts w:ascii="Arial" w:hAnsi="Arial" w:cs="Arial"/>
            <w:color w:val="000000" w:themeColor="text1"/>
            <w:sz w:val="22"/>
            <w:highlight w:val="yellow"/>
            <w:vertAlign w:val="subscript"/>
          </w:rPr>
          <w:delText>HBVLR</w:delText>
        </w:r>
      </w:del>
      <w:del w:id="95" w:author="DD" w:date="2019-12-19T00:11:00Z">
        <w:r w:rsidR="002050F7" w:rsidDel="00EA36BD">
          <w:rPr>
            <w:rFonts w:ascii="Arial" w:hAnsi="Arial" w:cs="Arial"/>
            <w:color w:val="000000" w:themeColor="text1"/>
            <w:sz w:val="22"/>
          </w:rPr>
          <w:delText>) was calculated in each sample.</w:delText>
        </w:r>
        <w:r w:rsidR="001236A5" w:rsidRPr="001236A5" w:rsidDel="00EA36BD">
          <w:rPr>
            <w:rFonts w:ascii="Arial" w:hAnsi="Arial" w:cs="Arial"/>
            <w:color w:val="000000" w:themeColor="text1"/>
            <w:sz w:val="22"/>
          </w:rPr>
          <w:delText xml:space="preserve"> </w:delText>
        </w:r>
      </w:del>
      <w:commentRangeStart w:id="96"/>
      <w:r w:rsidR="00F3086A">
        <w:rPr>
          <w:rFonts w:ascii="Arial" w:hAnsi="Arial" w:cs="Arial"/>
          <w:color w:val="000000" w:themeColor="text1"/>
          <w:sz w:val="22"/>
        </w:rPr>
        <w:t xml:space="preserve">As </w:t>
      </w:r>
      <w:proofErr w:type="spellStart"/>
      <w:proofErr w:type="gramStart"/>
      <w:r w:rsidR="00F3086A">
        <w:rPr>
          <w:rFonts w:ascii="Arial" w:hAnsi="Arial" w:cs="Arial"/>
          <w:color w:val="000000" w:themeColor="text1"/>
          <w:sz w:val="22"/>
        </w:rPr>
        <w:t>expected,</w:t>
      </w:r>
      <w:ins w:id="97" w:author="DD" w:date="2019-12-19T00:00:00Z">
        <w:r w:rsidR="00C66C5D">
          <w:rPr>
            <w:rFonts w:ascii="Arial" w:hAnsi="Arial" w:cs="Arial"/>
            <w:color w:val="000000" w:themeColor="text1"/>
            <w:sz w:val="22"/>
          </w:rPr>
          <w:t>cf</w:t>
        </w:r>
      </w:ins>
      <w:proofErr w:type="gramEnd"/>
      <w:del w:id="98" w:author="DD" w:date="2019-12-19T00:00:00Z">
        <w:r w:rsidR="00F3086A" w:rsidDel="00C66C5D">
          <w:rPr>
            <w:rFonts w:ascii="Arial" w:hAnsi="Arial" w:cs="Arial"/>
            <w:color w:val="000000" w:themeColor="text1"/>
            <w:sz w:val="22"/>
          </w:rPr>
          <w:delText xml:space="preserve"> </w:delText>
        </w:r>
      </w:del>
      <w:r w:rsidR="001236A5" w:rsidRPr="009A496C">
        <w:rPr>
          <w:rFonts w:ascii="Arial" w:hAnsi="Arial" w:cs="Arial" w:hint="eastAsia"/>
          <w:color w:val="000000" w:themeColor="text1"/>
          <w:sz w:val="22"/>
        </w:rPr>
        <w:t>M</w:t>
      </w:r>
      <w:r w:rsidR="001236A5" w:rsidRPr="009A496C">
        <w:rPr>
          <w:rFonts w:ascii="Arial" w:hAnsi="Arial" w:cs="Arial"/>
          <w:color w:val="000000" w:themeColor="text1"/>
          <w:sz w:val="22"/>
        </w:rPr>
        <w:t>ethyl</w:t>
      </w:r>
      <w:del w:id="99" w:author="DD" w:date="2019-12-19T00:00:00Z">
        <w:r w:rsidR="00A6042A" w:rsidRPr="009A496C" w:rsidDel="00C66C5D">
          <w:rPr>
            <w:rFonts w:ascii="Arial" w:hAnsi="Arial" w:cs="Arial"/>
            <w:color w:val="000000" w:themeColor="text1"/>
            <w:sz w:val="22"/>
            <w:vertAlign w:val="subscript"/>
          </w:rPr>
          <w:delText>HBV</w:delText>
        </w:r>
        <w:r w:rsidR="00A6042A" w:rsidDel="00C66C5D">
          <w:rPr>
            <w:rFonts w:ascii="Arial" w:hAnsi="Arial" w:cs="Arial"/>
            <w:color w:val="000000" w:themeColor="text1"/>
            <w:sz w:val="22"/>
            <w:vertAlign w:val="subscript"/>
          </w:rPr>
          <w:delText>LR</w:delText>
        </w:r>
      </w:del>
      <w:ins w:id="100" w:author="DD" w:date="2019-12-19T00:00:00Z">
        <w:r w:rsidR="00C66C5D">
          <w:rPr>
            <w:rFonts w:ascii="Arial" w:hAnsi="Arial" w:cs="Arial"/>
            <w:color w:val="000000" w:themeColor="text1"/>
            <w:sz w:val="22"/>
            <w:vertAlign w:val="subscript"/>
          </w:rPr>
          <w:t>ins</w:t>
        </w:r>
      </w:ins>
      <w:proofErr w:type="spellEnd"/>
      <w:r w:rsidR="001236A5" w:rsidRPr="00A32097">
        <w:rPr>
          <w:rFonts w:ascii="Arial" w:hAnsi="Arial" w:cs="Arial"/>
          <w:color w:val="000000" w:themeColor="text1"/>
          <w:sz w:val="22"/>
        </w:rPr>
        <w:t xml:space="preserve"> was much lower in the HCC patie</w:t>
      </w:r>
      <w:r w:rsidR="001236A5" w:rsidRPr="007C6341">
        <w:rPr>
          <w:rFonts w:ascii="Arial" w:hAnsi="Arial" w:cs="Arial"/>
          <w:color w:val="000000" w:themeColor="text1"/>
          <w:sz w:val="22"/>
        </w:rPr>
        <w:t>nt (</w:t>
      </w:r>
      <w:r w:rsidR="007C6341" w:rsidRPr="007C6341">
        <w:rPr>
          <w:rFonts w:ascii="Arial" w:hAnsi="Arial" w:cs="Arial"/>
          <w:color w:val="000000" w:themeColor="text1"/>
          <w:sz w:val="22"/>
        </w:rPr>
        <w:t>49.85</w:t>
      </w:r>
      <w:r w:rsidR="001236A5" w:rsidRPr="007C6341">
        <w:rPr>
          <w:rFonts w:ascii="Arial" w:hAnsi="Arial" w:cs="Arial"/>
          <w:color w:val="000000" w:themeColor="text1"/>
          <w:sz w:val="22"/>
        </w:rPr>
        <w:t>%) comp</w:t>
      </w:r>
      <w:r w:rsidR="001236A5" w:rsidRPr="00A32097">
        <w:rPr>
          <w:rFonts w:ascii="Arial" w:hAnsi="Arial" w:cs="Arial"/>
          <w:color w:val="000000" w:themeColor="text1"/>
          <w:sz w:val="22"/>
        </w:rPr>
        <w:t>ared to healthy individual, chronic hepatitis and cirrhosi</w:t>
      </w:r>
      <w:r w:rsidR="001236A5" w:rsidRPr="007C6341">
        <w:rPr>
          <w:rFonts w:ascii="Arial" w:hAnsi="Arial" w:cs="Arial"/>
          <w:color w:val="000000" w:themeColor="text1"/>
          <w:sz w:val="22"/>
        </w:rPr>
        <w:t>s (7</w:t>
      </w:r>
      <w:r w:rsidR="007C6341" w:rsidRPr="007C6341">
        <w:rPr>
          <w:rFonts w:ascii="Arial" w:hAnsi="Arial" w:cs="Arial"/>
          <w:color w:val="000000" w:themeColor="text1"/>
          <w:sz w:val="22"/>
        </w:rPr>
        <w:t>2</w:t>
      </w:r>
      <w:r w:rsidR="001236A5" w:rsidRPr="007C6341">
        <w:rPr>
          <w:rFonts w:ascii="Arial" w:hAnsi="Arial" w:cs="Arial"/>
          <w:color w:val="000000" w:themeColor="text1"/>
          <w:sz w:val="22"/>
        </w:rPr>
        <w:t>.7</w:t>
      </w:r>
      <w:r w:rsidR="007C6341" w:rsidRPr="007C6341">
        <w:rPr>
          <w:rFonts w:ascii="Arial" w:hAnsi="Arial" w:cs="Arial"/>
          <w:color w:val="000000" w:themeColor="text1"/>
          <w:sz w:val="22"/>
        </w:rPr>
        <w:t>2</w:t>
      </w:r>
      <w:r w:rsidR="001236A5" w:rsidRPr="007C6341">
        <w:rPr>
          <w:rFonts w:ascii="Arial" w:hAnsi="Arial" w:cs="Arial"/>
          <w:color w:val="000000" w:themeColor="text1"/>
          <w:sz w:val="22"/>
        </w:rPr>
        <w:t>%, 7</w:t>
      </w:r>
      <w:r w:rsidR="007C6341" w:rsidRPr="007C6341">
        <w:rPr>
          <w:rFonts w:ascii="Arial" w:hAnsi="Arial" w:cs="Arial"/>
          <w:color w:val="000000" w:themeColor="text1"/>
          <w:sz w:val="22"/>
        </w:rPr>
        <w:t>1</w:t>
      </w:r>
      <w:r w:rsidR="001236A5" w:rsidRPr="007C6341">
        <w:rPr>
          <w:rFonts w:ascii="Arial" w:hAnsi="Arial" w:cs="Arial"/>
          <w:color w:val="000000" w:themeColor="text1"/>
          <w:sz w:val="22"/>
        </w:rPr>
        <w:t>.</w:t>
      </w:r>
      <w:r w:rsidR="007C6341" w:rsidRPr="007C6341">
        <w:rPr>
          <w:rFonts w:ascii="Arial" w:hAnsi="Arial" w:cs="Arial"/>
          <w:color w:val="000000" w:themeColor="text1"/>
          <w:sz w:val="22"/>
        </w:rPr>
        <w:t>58</w:t>
      </w:r>
      <w:r w:rsidR="001236A5" w:rsidRPr="007C6341">
        <w:rPr>
          <w:rFonts w:ascii="Arial" w:hAnsi="Arial" w:cs="Arial"/>
          <w:color w:val="000000" w:themeColor="text1"/>
          <w:sz w:val="22"/>
        </w:rPr>
        <w:t>% and 7</w:t>
      </w:r>
      <w:r w:rsidR="007C6341" w:rsidRPr="007C6341">
        <w:rPr>
          <w:rFonts w:ascii="Arial" w:hAnsi="Arial" w:cs="Arial"/>
          <w:color w:val="000000" w:themeColor="text1"/>
          <w:sz w:val="22"/>
        </w:rPr>
        <w:t>1</w:t>
      </w:r>
      <w:r w:rsidR="001236A5" w:rsidRPr="007C6341">
        <w:rPr>
          <w:rFonts w:ascii="Arial" w:hAnsi="Arial" w:cs="Arial"/>
          <w:color w:val="000000" w:themeColor="text1"/>
          <w:sz w:val="22"/>
        </w:rPr>
        <w:t>.</w:t>
      </w:r>
      <w:r w:rsidR="007C6341" w:rsidRPr="007C6341">
        <w:rPr>
          <w:rFonts w:ascii="Arial" w:hAnsi="Arial" w:cs="Arial"/>
          <w:color w:val="000000" w:themeColor="text1"/>
          <w:sz w:val="22"/>
        </w:rPr>
        <w:t>92</w:t>
      </w:r>
      <w:r w:rsidR="001236A5" w:rsidRPr="007C6341">
        <w:rPr>
          <w:rFonts w:ascii="Arial" w:hAnsi="Arial" w:cs="Arial"/>
          <w:color w:val="000000" w:themeColor="text1"/>
          <w:sz w:val="22"/>
        </w:rPr>
        <w:t>%;</w:t>
      </w:r>
      <w:r w:rsidR="001236A5">
        <w:rPr>
          <w:rFonts w:ascii="Arial" w:eastAsia="Times New Roman" w:hAnsi="Arial" w:cs="Arial"/>
          <w:b/>
          <w:color w:val="44546A" w:themeColor="text2"/>
          <w:sz w:val="22"/>
          <w:lang w:eastAsia="en-US"/>
        </w:rPr>
        <w:t xml:space="preserve"> </w:t>
      </w:r>
      <w:r w:rsidR="001236A5" w:rsidRPr="00A32097">
        <w:rPr>
          <w:rFonts w:ascii="Arial" w:eastAsia="Times New Roman" w:hAnsi="Arial" w:cs="Arial"/>
          <w:b/>
          <w:color w:val="44546A" w:themeColor="text2"/>
          <w:sz w:val="22"/>
          <w:lang w:eastAsia="en-US"/>
        </w:rPr>
        <w:t xml:space="preserve">Table </w:t>
      </w:r>
      <w:r w:rsidR="001236A5">
        <w:rPr>
          <w:rFonts w:ascii="Arial" w:eastAsia="Times New Roman" w:hAnsi="Arial" w:cs="Arial"/>
          <w:b/>
          <w:color w:val="44546A" w:themeColor="text2"/>
          <w:sz w:val="22"/>
          <w:lang w:eastAsia="en-US"/>
        </w:rPr>
        <w:t>S</w:t>
      </w:r>
      <w:r w:rsidR="001236A5" w:rsidRPr="00A32097">
        <w:rPr>
          <w:rFonts w:ascii="Arial" w:eastAsia="Times New Roman" w:hAnsi="Arial" w:cs="Arial"/>
          <w:b/>
          <w:color w:val="44546A" w:themeColor="text2"/>
          <w:sz w:val="22"/>
          <w:lang w:eastAsia="en-US"/>
        </w:rPr>
        <w:t>1</w:t>
      </w:r>
      <w:r w:rsidR="001236A5" w:rsidRPr="001236A5">
        <w:rPr>
          <w:rFonts w:ascii="Arial" w:hAnsi="Arial" w:cs="Arial"/>
          <w:color w:val="000000" w:themeColor="text1"/>
          <w:sz w:val="22"/>
        </w:rPr>
        <w:t>;</w:t>
      </w:r>
      <w:r w:rsidR="001236A5">
        <w:rPr>
          <w:rFonts w:ascii="Arial" w:hAnsi="Arial" w:cs="Arial"/>
          <w:color w:val="000000" w:themeColor="text1"/>
          <w:sz w:val="22"/>
        </w:rPr>
        <w:t xml:space="preserve"> </w:t>
      </w:r>
      <w:r w:rsidR="001236A5" w:rsidRPr="001236A5">
        <w:rPr>
          <w:rFonts w:ascii="Arial" w:eastAsia="Times New Roman" w:hAnsi="Arial" w:cs="Arial"/>
          <w:b/>
          <w:color w:val="44546A" w:themeColor="text2"/>
          <w:sz w:val="22"/>
          <w:lang w:eastAsia="en-US"/>
        </w:rPr>
        <w:t>Fig S1A</w:t>
      </w:r>
      <w:r w:rsidR="001236A5" w:rsidRPr="00A32097">
        <w:rPr>
          <w:rFonts w:ascii="Arial" w:hAnsi="Arial" w:cs="Arial"/>
          <w:color w:val="000000" w:themeColor="text1"/>
          <w:sz w:val="22"/>
        </w:rPr>
        <w:t>)</w:t>
      </w:r>
      <w:commentRangeEnd w:id="96"/>
      <w:r w:rsidR="00343DDF">
        <w:rPr>
          <w:rStyle w:val="ab"/>
        </w:rPr>
        <w:commentReference w:id="96"/>
      </w:r>
      <w:ins w:id="101" w:author="DD" w:date="2019-12-19T00:12:00Z">
        <w:r w:rsidR="00EA36BD">
          <w:rPr>
            <w:rFonts w:ascii="Arial" w:hAnsi="Arial" w:cs="Arial"/>
            <w:color w:val="000000" w:themeColor="text1"/>
            <w:sz w:val="22"/>
          </w:rPr>
          <w:t xml:space="preserve">. </w:t>
        </w:r>
      </w:ins>
    </w:p>
    <w:bookmarkEnd w:id="15"/>
    <w:p w14:paraId="1E5F5CFA" w14:textId="0783840E" w:rsidR="00F52901" w:rsidRPr="00A32097" w:rsidRDefault="00F52901" w:rsidP="003070ED">
      <w:pPr>
        <w:spacing w:before="240"/>
        <w:rPr>
          <w:rFonts w:ascii="Arial" w:hAnsi="Arial" w:cs="Arial"/>
          <w:color w:val="000000" w:themeColor="text1"/>
          <w:sz w:val="22"/>
        </w:rPr>
        <w:pPrChange w:id="102" w:author="DD" w:date="2019-12-19T00:39:00Z">
          <w:pPr>
            <w:spacing w:before="240"/>
            <w:ind w:firstLineChars="200" w:firstLine="440"/>
          </w:pPr>
        </w:pPrChange>
      </w:pPr>
      <w:commentRangeStart w:id="103"/>
      <w:commentRangeStart w:id="104"/>
      <w:r w:rsidRPr="001715AD">
        <w:rPr>
          <w:rFonts w:ascii="Arial" w:hAnsi="Arial" w:cs="Arial"/>
          <w:color w:val="000000" w:themeColor="text1"/>
          <w:sz w:val="22"/>
        </w:rPr>
        <w:t xml:space="preserve">To determine the effective </w:t>
      </w:r>
      <w:ins w:id="105" w:author="DD" w:date="2019-12-19T00:15:00Z">
        <w:r w:rsidR="00EA36BD">
          <w:rPr>
            <w:rFonts w:ascii="Arial" w:hAnsi="Arial" w:cs="Arial"/>
            <w:color w:val="000000" w:themeColor="text1"/>
            <w:sz w:val="22"/>
          </w:rPr>
          <w:t xml:space="preserve">small </w:t>
        </w:r>
      </w:ins>
      <w:r w:rsidRPr="001715AD">
        <w:rPr>
          <w:rFonts w:ascii="Arial" w:hAnsi="Arial" w:cs="Arial"/>
          <w:color w:val="000000" w:themeColor="text1"/>
          <w:sz w:val="22"/>
        </w:rPr>
        <w:t>sequencing depth</w:t>
      </w:r>
      <w:del w:id="106" w:author="DD" w:date="2019-12-19T00:15:00Z">
        <w:r w:rsidRPr="001715AD" w:rsidDel="00EA36BD">
          <w:rPr>
            <w:rFonts w:ascii="Arial" w:hAnsi="Arial" w:cs="Arial"/>
            <w:color w:val="000000" w:themeColor="text1"/>
            <w:sz w:val="22"/>
          </w:rPr>
          <w:delText xml:space="preserve"> in low</w:delText>
        </w:r>
        <w:r w:rsidR="00053D72" w:rsidDel="00EA36BD">
          <w:rPr>
            <w:rFonts w:ascii="Arial" w:hAnsi="Arial" w:cs="Arial"/>
            <w:color w:val="000000" w:themeColor="text1"/>
            <w:sz w:val="22"/>
          </w:rPr>
          <w:delText>-</w:delText>
        </w:r>
        <w:r w:rsidRPr="001715AD" w:rsidDel="00EA36BD">
          <w:rPr>
            <w:rFonts w:ascii="Arial" w:hAnsi="Arial" w:cs="Arial"/>
            <w:color w:val="000000" w:themeColor="text1"/>
            <w:sz w:val="22"/>
          </w:rPr>
          <w:delText xml:space="preserve">pass WGBS of </w:delText>
        </w:r>
        <w:r w:rsidRPr="00D3757C" w:rsidDel="00EA36BD">
          <w:rPr>
            <w:rFonts w:ascii="Arial" w:hAnsi="Arial" w:cs="Arial"/>
            <w:color w:val="000000" w:themeColor="text1"/>
            <w:sz w:val="22"/>
          </w:rPr>
          <w:delText xml:space="preserve">cfDNA, </w:delText>
        </w:r>
      </w:del>
      <w:ins w:id="107" w:author="DD" w:date="2019-12-19T00:15:00Z">
        <w:r w:rsidR="00EA36BD">
          <w:rPr>
            <w:rFonts w:ascii="Arial" w:hAnsi="Arial" w:cs="Arial"/>
            <w:color w:val="000000" w:themeColor="text1"/>
            <w:sz w:val="22"/>
          </w:rPr>
          <w:t xml:space="preserve">, </w:t>
        </w:r>
      </w:ins>
      <w:r w:rsidR="009F03E0" w:rsidRPr="00D3757C">
        <w:rPr>
          <w:rFonts w:ascii="Arial" w:hAnsi="Arial" w:cs="Arial"/>
          <w:color w:val="000000" w:themeColor="text1"/>
          <w:sz w:val="22"/>
        </w:rPr>
        <w:t xml:space="preserve">we randomly sampled 1M to 10M mappable reads from each sequencing dataset </w:t>
      </w:r>
      <w:ins w:id="108" w:author="DD" w:date="2019-12-19T00:16:00Z">
        <w:r w:rsidR="00EA36BD">
          <w:rPr>
            <w:rFonts w:ascii="Arial" w:hAnsi="Arial" w:cs="Arial"/>
            <w:color w:val="000000" w:themeColor="text1"/>
            <w:sz w:val="22"/>
          </w:rPr>
          <w:t xml:space="preserve">and </w:t>
        </w:r>
        <w:proofErr w:type="spellStart"/>
        <w:r w:rsidR="00EA36BD">
          <w:rPr>
            <w:rFonts w:ascii="Arial" w:hAnsi="Arial" w:cs="Arial"/>
            <w:color w:val="000000" w:themeColor="text1"/>
            <w:sz w:val="22"/>
          </w:rPr>
          <w:t>caculated</w:t>
        </w:r>
        <w:proofErr w:type="spellEnd"/>
        <w:r w:rsidR="00EA36BD">
          <w:rPr>
            <w:rFonts w:ascii="Arial" w:hAnsi="Arial" w:cs="Arial"/>
            <w:color w:val="000000" w:themeColor="text1"/>
            <w:sz w:val="22"/>
          </w:rPr>
          <w:t xml:space="preserve"> </w:t>
        </w:r>
      </w:ins>
      <w:proofErr w:type="spellStart"/>
      <w:ins w:id="109" w:author="DD" w:date="2019-12-19T00:17:00Z">
        <w:r w:rsidR="00EA36BD">
          <w:rPr>
            <w:rFonts w:ascii="Arial" w:hAnsi="Arial" w:cs="Arial"/>
            <w:color w:val="000000" w:themeColor="text1"/>
            <w:sz w:val="22"/>
          </w:rPr>
          <w:t>cf</w:t>
        </w:r>
        <w:r w:rsidR="00EA36BD" w:rsidRPr="00936ED5">
          <w:rPr>
            <w:rFonts w:ascii="Arial" w:hAnsi="Arial" w:cs="Arial"/>
            <w:color w:val="000000" w:themeColor="text1"/>
            <w:sz w:val="22"/>
            <w:highlight w:val="yellow"/>
          </w:rPr>
          <w:t>Methyl</w:t>
        </w:r>
        <w:r w:rsidR="00EA36BD">
          <w:rPr>
            <w:rFonts w:ascii="Arial" w:hAnsi="Arial" w:cs="Arial"/>
            <w:color w:val="000000" w:themeColor="text1"/>
            <w:sz w:val="22"/>
            <w:vertAlign w:val="subscript"/>
          </w:rPr>
          <w:t>ins</w:t>
        </w:r>
        <w:proofErr w:type="spellEnd"/>
        <w:r w:rsidR="00EA36BD" w:rsidRPr="00D3757C" w:rsidDel="00EA36BD">
          <w:rPr>
            <w:rFonts w:ascii="Arial" w:hAnsi="Arial" w:cs="Arial"/>
            <w:color w:val="000000" w:themeColor="text1"/>
            <w:sz w:val="22"/>
          </w:rPr>
          <w:t xml:space="preserve"> </w:t>
        </w:r>
        <w:r w:rsidR="00EA36BD">
          <w:rPr>
            <w:rFonts w:ascii="Arial" w:hAnsi="Arial" w:cs="Arial"/>
            <w:color w:val="000000" w:themeColor="text1"/>
            <w:sz w:val="22"/>
          </w:rPr>
          <w:t xml:space="preserve">respectively </w:t>
        </w:r>
      </w:ins>
      <w:del w:id="110" w:author="DD" w:date="2019-12-19T00:12:00Z">
        <w:r w:rsidR="009F03E0" w:rsidRPr="00D3757C" w:rsidDel="00EA36BD">
          <w:rPr>
            <w:rFonts w:ascii="Arial" w:hAnsi="Arial" w:cs="Arial"/>
            <w:color w:val="000000" w:themeColor="text1"/>
            <w:sz w:val="22"/>
          </w:rPr>
          <w:delText>(each composed of approximately 58M reads)</w:delText>
        </w:r>
        <w:r w:rsidR="00E27829" w:rsidRPr="00D3757C" w:rsidDel="00EA36BD">
          <w:rPr>
            <w:rFonts w:ascii="Arial" w:hAnsi="Arial" w:cs="Arial"/>
            <w:color w:val="000000" w:themeColor="text1"/>
            <w:sz w:val="22"/>
          </w:rPr>
          <w:delText xml:space="preserve"> </w:delText>
        </w:r>
      </w:del>
      <w:del w:id="111" w:author="DD" w:date="2019-12-19T00:17:00Z">
        <w:r w:rsidR="00E27829" w:rsidRPr="00D3757C" w:rsidDel="00EA36BD">
          <w:rPr>
            <w:rFonts w:ascii="Arial" w:hAnsi="Arial" w:cs="Arial"/>
            <w:color w:val="000000" w:themeColor="text1"/>
            <w:sz w:val="22"/>
          </w:rPr>
          <w:delText>using permuted genomic regions of 5Kb flanking the reported HBV integration sites</w:delText>
        </w:r>
        <w:r w:rsidR="009C5CB4" w:rsidRPr="00D3757C" w:rsidDel="00EA36BD">
          <w:rPr>
            <w:rFonts w:ascii="Arial" w:hAnsi="Arial" w:cs="Arial"/>
            <w:color w:val="000000" w:themeColor="text1"/>
            <w:sz w:val="22"/>
          </w:rPr>
          <w:delText xml:space="preserve"> </w:delText>
        </w:r>
      </w:del>
      <w:r w:rsidR="009C5CB4" w:rsidRPr="00D3757C">
        <w:rPr>
          <w:rFonts w:ascii="Arial" w:hAnsi="Arial" w:cs="Arial"/>
          <w:color w:val="000000" w:themeColor="text1"/>
          <w:sz w:val="22"/>
        </w:rPr>
        <w:t>(</w:t>
      </w:r>
      <w:r w:rsidR="009C5CB4" w:rsidRPr="005E5C0C">
        <w:rPr>
          <w:rFonts w:ascii="Arial" w:eastAsia="Times New Roman" w:hAnsi="Arial" w:cs="Arial"/>
          <w:b/>
          <w:color w:val="44546A" w:themeColor="text2"/>
          <w:sz w:val="22"/>
          <w:lang w:eastAsia="en-US"/>
        </w:rPr>
        <w:t>Methods</w:t>
      </w:r>
      <w:r w:rsidR="009C5CB4">
        <w:rPr>
          <w:rFonts w:ascii="Arial" w:hAnsi="Arial" w:cs="Arial"/>
          <w:color w:val="000000" w:themeColor="text1"/>
          <w:sz w:val="22"/>
        </w:rPr>
        <w:t>).</w:t>
      </w:r>
      <w:commentRangeEnd w:id="103"/>
      <w:r w:rsidR="00087F81">
        <w:rPr>
          <w:rStyle w:val="ab"/>
        </w:rPr>
        <w:commentReference w:id="103"/>
      </w:r>
      <w:commentRangeEnd w:id="104"/>
      <w:r w:rsidR="00920FA1">
        <w:rPr>
          <w:rStyle w:val="ab"/>
        </w:rPr>
        <w:commentReference w:id="104"/>
      </w:r>
      <w:r w:rsidR="00D3757C" w:rsidRPr="00D3757C">
        <w:rPr>
          <w:rFonts w:ascii="Arial" w:hAnsi="Arial" w:cs="Arial"/>
          <w:color w:val="000000" w:themeColor="text1"/>
          <w:sz w:val="22"/>
        </w:rPr>
        <w:t>A</w:t>
      </w:r>
      <w:r w:rsidR="00142365" w:rsidRPr="002E0876">
        <w:rPr>
          <w:rFonts w:ascii="Arial" w:hAnsi="Arial" w:cs="Arial"/>
          <w:color w:val="000000" w:themeColor="text1"/>
          <w:sz w:val="22"/>
        </w:rPr>
        <w:t xml:space="preserve">s predicted, when we </w:t>
      </w:r>
      <w:del w:id="112" w:author="DD" w:date="2019-12-19T00:19:00Z">
        <w:r w:rsidR="00142365" w:rsidRPr="002E0876" w:rsidDel="00EA36BD">
          <w:rPr>
            <w:rFonts w:ascii="Arial" w:hAnsi="Arial" w:cs="Arial"/>
            <w:color w:val="000000" w:themeColor="text1"/>
            <w:sz w:val="22"/>
          </w:rPr>
          <w:delText>increase the number of</w:delText>
        </w:r>
      </w:del>
      <w:ins w:id="113" w:author="DD" w:date="2019-12-19T00:19:00Z">
        <w:r w:rsidR="00EA36BD">
          <w:rPr>
            <w:rFonts w:ascii="Arial" w:hAnsi="Arial" w:cs="Arial"/>
            <w:color w:val="000000" w:themeColor="text1"/>
            <w:sz w:val="22"/>
          </w:rPr>
          <w:t>used</w:t>
        </w:r>
      </w:ins>
      <w:r w:rsidR="00142365" w:rsidRPr="002E0876">
        <w:rPr>
          <w:rFonts w:ascii="Arial" w:hAnsi="Arial" w:cs="Arial"/>
          <w:color w:val="000000" w:themeColor="text1"/>
          <w:sz w:val="22"/>
        </w:rPr>
        <w:t xml:space="preserve"> </w:t>
      </w:r>
      <w:ins w:id="114" w:author="DD" w:date="2019-12-19T00:19:00Z">
        <w:r w:rsidR="00EA36BD">
          <w:rPr>
            <w:rFonts w:ascii="Arial" w:hAnsi="Arial" w:cs="Arial"/>
            <w:color w:val="000000" w:themeColor="text1"/>
            <w:sz w:val="22"/>
          </w:rPr>
          <w:t xml:space="preserve">more </w:t>
        </w:r>
      </w:ins>
      <w:r w:rsidR="00142365" w:rsidRPr="002E0876">
        <w:rPr>
          <w:rFonts w:ascii="Arial" w:hAnsi="Arial" w:cs="Arial"/>
          <w:color w:val="000000" w:themeColor="text1"/>
          <w:sz w:val="22"/>
        </w:rPr>
        <w:t xml:space="preserve">sequencing reads, </w:t>
      </w:r>
      <w:proofErr w:type="spellStart"/>
      <w:ins w:id="115" w:author="DD" w:date="2019-12-19T00:19:00Z">
        <w:r w:rsidR="00EA36BD">
          <w:rPr>
            <w:rFonts w:ascii="Arial" w:hAnsi="Arial" w:cs="Arial"/>
            <w:color w:val="000000" w:themeColor="text1"/>
            <w:sz w:val="22"/>
          </w:rPr>
          <w:t>cf</w:t>
        </w:r>
        <w:r w:rsidR="00EA36BD" w:rsidRPr="00936ED5">
          <w:rPr>
            <w:rFonts w:ascii="Arial" w:hAnsi="Arial" w:cs="Arial"/>
            <w:color w:val="000000" w:themeColor="text1"/>
            <w:sz w:val="22"/>
            <w:highlight w:val="yellow"/>
          </w:rPr>
          <w:t>Methyl</w:t>
        </w:r>
        <w:r w:rsidR="00EA36BD">
          <w:rPr>
            <w:rFonts w:ascii="Arial" w:hAnsi="Arial" w:cs="Arial"/>
            <w:color w:val="000000" w:themeColor="text1"/>
            <w:sz w:val="22"/>
            <w:vertAlign w:val="subscript"/>
          </w:rPr>
          <w:t>ins</w:t>
        </w:r>
      </w:ins>
      <w:proofErr w:type="spellEnd"/>
      <w:del w:id="116" w:author="DD" w:date="2019-12-19T00:19:00Z">
        <w:r w:rsidR="005773AA" w:rsidRPr="002E0876" w:rsidDel="00EA36BD">
          <w:rPr>
            <w:rFonts w:ascii="Arial" w:hAnsi="Arial" w:cs="Arial" w:hint="eastAsia"/>
            <w:color w:val="000000" w:themeColor="text1"/>
            <w:sz w:val="22"/>
          </w:rPr>
          <w:delText>average</w:delText>
        </w:r>
        <w:r w:rsidR="005773AA" w:rsidRPr="002E0876" w:rsidDel="00EA36BD">
          <w:rPr>
            <w:rFonts w:ascii="Arial" w:hAnsi="Arial" w:cs="Arial"/>
            <w:color w:val="000000" w:themeColor="text1"/>
            <w:sz w:val="22"/>
          </w:rPr>
          <w:delText xml:space="preserve"> </w:delText>
        </w:r>
        <w:r w:rsidR="005773AA" w:rsidRPr="002E0876" w:rsidDel="00EA36BD">
          <w:rPr>
            <w:rFonts w:ascii="Arial" w:hAnsi="Arial" w:cs="Arial" w:hint="eastAsia"/>
            <w:color w:val="000000" w:themeColor="text1"/>
            <w:sz w:val="22"/>
          </w:rPr>
          <w:delText>methylation</w:delText>
        </w:r>
        <w:r w:rsidR="005773AA" w:rsidRPr="002E0876" w:rsidDel="00EA36BD">
          <w:rPr>
            <w:rFonts w:ascii="Arial" w:hAnsi="Arial" w:cs="Arial"/>
            <w:color w:val="000000" w:themeColor="text1"/>
            <w:sz w:val="22"/>
          </w:rPr>
          <w:delText xml:space="preserve"> </w:delText>
        </w:r>
        <w:r w:rsidR="005773AA" w:rsidRPr="002E0876" w:rsidDel="00EA36BD">
          <w:rPr>
            <w:rFonts w:ascii="Arial" w:hAnsi="Arial" w:cs="Arial" w:hint="eastAsia"/>
            <w:color w:val="000000" w:themeColor="text1"/>
            <w:sz w:val="22"/>
          </w:rPr>
          <w:delText>of</w:delText>
        </w:r>
        <w:r w:rsidR="005773AA" w:rsidRPr="002E0876" w:rsidDel="00EA36BD">
          <w:rPr>
            <w:rFonts w:ascii="Arial" w:hAnsi="Arial" w:cs="Arial"/>
            <w:color w:val="000000" w:themeColor="text1"/>
            <w:sz w:val="22"/>
          </w:rPr>
          <w:delText xml:space="preserve"> </w:delText>
        </w:r>
        <w:r w:rsidR="005773AA" w:rsidRPr="002E0876" w:rsidDel="00EA36BD">
          <w:rPr>
            <w:rFonts w:ascii="Arial" w:hAnsi="Arial" w:cs="Arial" w:hint="eastAsia"/>
            <w:color w:val="000000" w:themeColor="text1"/>
            <w:sz w:val="22"/>
          </w:rPr>
          <w:delText>permuted</w:delText>
        </w:r>
        <w:r w:rsidR="005773AA" w:rsidRPr="002E0876" w:rsidDel="00EA36BD">
          <w:rPr>
            <w:rFonts w:ascii="Arial" w:hAnsi="Arial" w:cs="Arial"/>
            <w:color w:val="000000" w:themeColor="text1"/>
            <w:sz w:val="22"/>
          </w:rPr>
          <w:delText xml:space="preserve"> </w:delText>
        </w:r>
        <w:r w:rsidR="005773AA" w:rsidRPr="002E0876" w:rsidDel="00EA36BD">
          <w:rPr>
            <w:rFonts w:ascii="Arial" w:hAnsi="Arial" w:cs="Arial" w:hint="eastAsia"/>
            <w:color w:val="000000" w:themeColor="text1"/>
            <w:sz w:val="22"/>
          </w:rPr>
          <w:delText>regions</w:delText>
        </w:r>
      </w:del>
      <w:r w:rsidR="00142365" w:rsidRPr="002E0876" w:rsidDel="00E97383">
        <w:rPr>
          <w:rFonts w:ascii="Arial" w:hAnsi="Arial" w:cs="Arial"/>
          <w:color w:val="000000" w:themeColor="text1"/>
          <w:sz w:val="22"/>
        </w:rPr>
        <w:t xml:space="preserve"> </w:t>
      </w:r>
      <w:r w:rsidR="00142365" w:rsidRPr="002E0876">
        <w:rPr>
          <w:rFonts w:ascii="Arial" w:hAnsi="Arial" w:cs="Arial"/>
          <w:color w:val="000000" w:themeColor="text1"/>
          <w:sz w:val="22"/>
        </w:rPr>
        <w:t>was closer to the value</w:t>
      </w:r>
      <w:r w:rsidR="00142365" w:rsidRPr="002E0876" w:rsidDel="00E97383">
        <w:rPr>
          <w:rFonts w:ascii="Arial" w:hAnsi="Arial" w:cs="Arial"/>
          <w:color w:val="000000" w:themeColor="text1"/>
          <w:sz w:val="22"/>
        </w:rPr>
        <w:t xml:space="preserve"> </w:t>
      </w:r>
      <w:r w:rsidR="00142365" w:rsidRPr="002E0876">
        <w:rPr>
          <w:rFonts w:ascii="Arial" w:hAnsi="Arial" w:cs="Arial"/>
          <w:color w:val="000000" w:themeColor="text1"/>
          <w:sz w:val="22"/>
        </w:rPr>
        <w:t>calculated using total sequencing reads</w:t>
      </w:r>
      <w:r w:rsidRPr="002E0876">
        <w:rPr>
          <w:rFonts w:ascii="Arial" w:hAnsi="Arial" w:cs="Arial"/>
          <w:color w:val="000000" w:themeColor="text1"/>
          <w:sz w:val="22"/>
        </w:rPr>
        <w:t>.</w:t>
      </w:r>
      <w:r w:rsidR="00142365" w:rsidRPr="002E0876">
        <w:rPr>
          <w:rFonts w:ascii="Arial" w:hAnsi="Arial" w:cs="Arial"/>
          <w:color w:val="000000" w:themeColor="text1"/>
          <w:sz w:val="22"/>
        </w:rPr>
        <w:t xml:space="preserve"> The correlation coefficient between the methylation level from low-pass WGBS and </w:t>
      </w:r>
      <w:r w:rsidR="00053D72">
        <w:rPr>
          <w:rFonts w:ascii="Arial" w:hAnsi="Arial" w:cs="Arial"/>
          <w:color w:val="000000" w:themeColor="text1"/>
          <w:sz w:val="22"/>
        </w:rPr>
        <w:t>total</w:t>
      </w:r>
      <w:r w:rsidR="00142365" w:rsidRPr="002E0876">
        <w:rPr>
          <w:rFonts w:ascii="Arial" w:hAnsi="Arial" w:cs="Arial"/>
          <w:color w:val="000000" w:themeColor="text1"/>
          <w:sz w:val="22"/>
        </w:rPr>
        <w:t xml:space="preserve"> WGBS data saturates when using 5M or more</w:t>
      </w:r>
      <w:r w:rsidR="009749AA" w:rsidRPr="002E0876">
        <w:rPr>
          <w:rFonts w:ascii="Arial" w:hAnsi="Arial" w:cs="Arial"/>
          <w:color w:val="000000" w:themeColor="text1"/>
          <w:sz w:val="22"/>
        </w:rPr>
        <w:t xml:space="preserve"> reads</w:t>
      </w:r>
      <w:r w:rsidR="005773AA" w:rsidRPr="002E0876">
        <w:rPr>
          <w:rFonts w:ascii="Arial" w:hAnsi="Arial" w:cs="Arial"/>
          <w:color w:val="000000" w:themeColor="text1"/>
          <w:sz w:val="22"/>
        </w:rPr>
        <w:t xml:space="preserve"> (</w:t>
      </w:r>
      <w:r w:rsidR="005773AA" w:rsidRPr="002E0876">
        <w:rPr>
          <w:rFonts w:ascii="Arial" w:eastAsia="Times New Roman" w:hAnsi="Arial" w:cs="Arial"/>
          <w:b/>
          <w:color w:val="44546A" w:themeColor="text2"/>
          <w:sz w:val="22"/>
          <w:lang w:eastAsia="en-US"/>
        </w:rPr>
        <w:t xml:space="preserve">Fig </w:t>
      </w:r>
      <w:r w:rsidR="005773AA" w:rsidRPr="002E0876">
        <w:rPr>
          <w:rFonts w:ascii="Arial" w:eastAsia="Times New Roman" w:hAnsi="Arial" w:cs="Arial" w:hint="eastAsia"/>
          <w:b/>
          <w:color w:val="44546A" w:themeColor="text2"/>
          <w:sz w:val="22"/>
          <w:lang w:eastAsia="en-US"/>
        </w:rPr>
        <w:t>2</w:t>
      </w:r>
      <w:r w:rsidR="00FB7DFE" w:rsidRPr="00FB7DFE">
        <w:rPr>
          <w:rFonts w:ascii="Arial" w:eastAsia="Times New Roman" w:hAnsi="Arial" w:cs="Arial" w:hint="eastAsia"/>
          <w:b/>
          <w:color w:val="44546A" w:themeColor="text2"/>
          <w:sz w:val="22"/>
          <w:lang w:eastAsia="en-US"/>
        </w:rPr>
        <w:t>A</w:t>
      </w:r>
      <w:r w:rsidR="005773AA" w:rsidRPr="002E0876">
        <w:rPr>
          <w:rFonts w:ascii="Arial" w:eastAsia="Times New Roman" w:hAnsi="Arial" w:cs="Arial" w:hint="eastAsia"/>
          <w:b/>
          <w:color w:val="44546A" w:themeColor="text2"/>
          <w:sz w:val="22"/>
          <w:lang w:eastAsia="en-US"/>
        </w:rPr>
        <w:t>, Fig</w:t>
      </w:r>
      <w:r w:rsidR="005773AA" w:rsidRPr="002E0876">
        <w:rPr>
          <w:rFonts w:ascii="Arial" w:eastAsia="Times New Roman" w:hAnsi="Arial" w:cs="Arial"/>
          <w:b/>
          <w:color w:val="44546A" w:themeColor="text2"/>
          <w:sz w:val="22"/>
          <w:lang w:eastAsia="en-US"/>
        </w:rPr>
        <w:t xml:space="preserve"> S</w:t>
      </w:r>
      <w:r w:rsidR="001E4EAA">
        <w:rPr>
          <w:rFonts w:ascii="Arial" w:eastAsia="Times New Roman" w:hAnsi="Arial" w:cs="Arial"/>
          <w:b/>
          <w:color w:val="44546A" w:themeColor="text2"/>
          <w:sz w:val="22"/>
          <w:lang w:eastAsia="en-US"/>
        </w:rPr>
        <w:t>4</w:t>
      </w:r>
      <w:r w:rsidR="005773AA" w:rsidRPr="002E0876">
        <w:rPr>
          <w:rFonts w:ascii="Arial" w:hAnsi="Arial" w:cs="Arial"/>
          <w:color w:val="000000" w:themeColor="text1"/>
          <w:sz w:val="22"/>
        </w:rPr>
        <w:t>)</w:t>
      </w:r>
      <w:r w:rsidR="00142365" w:rsidRPr="002E0876">
        <w:rPr>
          <w:rFonts w:ascii="Arial" w:hAnsi="Arial" w:cs="Arial"/>
          <w:color w:val="000000" w:themeColor="text1"/>
          <w:sz w:val="22"/>
        </w:rPr>
        <w:t>.</w:t>
      </w:r>
      <w:r w:rsidRPr="002E0876">
        <w:rPr>
          <w:rFonts w:ascii="Arial" w:hAnsi="Arial" w:cs="Arial"/>
          <w:color w:val="000000" w:themeColor="text1"/>
          <w:sz w:val="22"/>
        </w:rPr>
        <w:t xml:space="preserve"> </w:t>
      </w:r>
      <w:r w:rsidR="00142365" w:rsidRPr="002E0876">
        <w:rPr>
          <w:rFonts w:ascii="Arial" w:hAnsi="Arial" w:cs="Arial"/>
          <w:color w:val="000000" w:themeColor="text1"/>
          <w:sz w:val="22"/>
        </w:rPr>
        <w:t xml:space="preserve">The correlation coefficient </w:t>
      </w:r>
      <w:r w:rsidR="001E4EAA">
        <w:rPr>
          <w:rFonts w:ascii="Arial" w:hAnsi="Arial" w:cs="Arial"/>
          <w:color w:val="000000" w:themeColor="text1"/>
          <w:sz w:val="22"/>
        </w:rPr>
        <w:t xml:space="preserve">at </w:t>
      </w:r>
      <w:proofErr w:type="spellStart"/>
      <w:r w:rsidR="001E4EAA">
        <w:rPr>
          <w:rFonts w:ascii="Arial" w:hAnsi="Arial" w:cs="Arial"/>
          <w:color w:val="000000" w:themeColor="text1"/>
          <w:sz w:val="22"/>
        </w:rPr>
        <w:t>permulated</w:t>
      </w:r>
      <w:proofErr w:type="spellEnd"/>
      <w:r w:rsidR="001E4EAA">
        <w:rPr>
          <w:rFonts w:ascii="Arial" w:hAnsi="Arial" w:cs="Arial"/>
          <w:color w:val="000000" w:themeColor="text1"/>
          <w:sz w:val="22"/>
        </w:rPr>
        <w:t xml:space="preserve"> regions between</w:t>
      </w:r>
      <w:r w:rsidR="00142365" w:rsidRPr="002E0876">
        <w:rPr>
          <w:rFonts w:ascii="Arial" w:hAnsi="Arial" w:cs="Arial"/>
          <w:color w:val="000000" w:themeColor="text1"/>
          <w:sz w:val="22"/>
        </w:rPr>
        <w:t xml:space="preserve"> 5M </w:t>
      </w:r>
      <w:r w:rsidR="001E4EAA">
        <w:rPr>
          <w:rFonts w:ascii="Arial" w:hAnsi="Arial" w:cs="Arial"/>
          <w:color w:val="000000" w:themeColor="text1"/>
          <w:sz w:val="22"/>
        </w:rPr>
        <w:t xml:space="preserve">resampling </w:t>
      </w:r>
      <w:r w:rsidR="00142365" w:rsidRPr="002E0876">
        <w:rPr>
          <w:rFonts w:ascii="Arial" w:hAnsi="Arial" w:cs="Arial"/>
          <w:color w:val="000000" w:themeColor="text1"/>
          <w:sz w:val="22"/>
        </w:rPr>
        <w:t>reads and all sequencing reads was above 0.</w:t>
      </w:r>
      <w:r w:rsidR="002E0876" w:rsidRPr="002E0876">
        <w:rPr>
          <w:rFonts w:ascii="Arial" w:hAnsi="Arial" w:cs="Arial"/>
          <w:color w:val="000000" w:themeColor="text1"/>
          <w:sz w:val="22"/>
        </w:rPr>
        <w:t>77</w:t>
      </w:r>
      <w:r w:rsidR="00142365" w:rsidRPr="002E0876">
        <w:rPr>
          <w:rFonts w:ascii="Arial" w:hAnsi="Arial" w:cs="Arial"/>
          <w:color w:val="000000" w:themeColor="text1"/>
          <w:sz w:val="22"/>
        </w:rPr>
        <w:t xml:space="preserve"> (Pearson’s correlation </w:t>
      </w:r>
      <w:r w:rsidR="002E0876" w:rsidRPr="002E0876">
        <w:rPr>
          <w:rFonts w:ascii="Arial" w:hAnsi="Arial" w:cs="Arial"/>
          <w:color w:val="000000" w:themeColor="text1"/>
          <w:sz w:val="22"/>
        </w:rPr>
        <w:t>coefficient</w:t>
      </w:r>
      <w:r w:rsidR="00142365" w:rsidRPr="002E0876">
        <w:rPr>
          <w:rFonts w:ascii="Arial" w:hAnsi="Arial" w:cs="Arial"/>
          <w:color w:val="000000" w:themeColor="text1"/>
          <w:sz w:val="22"/>
        </w:rPr>
        <w:t xml:space="preserve">, </w:t>
      </w:r>
      <w:r w:rsidR="002E0876" w:rsidRPr="002E0876">
        <w:rPr>
          <w:rFonts w:ascii="Arial" w:eastAsia="Times New Roman" w:hAnsi="Arial" w:cs="Arial"/>
          <w:b/>
          <w:color w:val="44546A" w:themeColor="text2"/>
          <w:sz w:val="22"/>
          <w:lang w:eastAsia="en-US"/>
        </w:rPr>
        <w:t xml:space="preserve">Fig </w:t>
      </w:r>
      <w:r w:rsidR="002E0876" w:rsidRPr="002E0876">
        <w:rPr>
          <w:rFonts w:ascii="Arial" w:eastAsia="Times New Roman" w:hAnsi="Arial" w:cs="Arial" w:hint="eastAsia"/>
          <w:b/>
          <w:color w:val="44546A" w:themeColor="text2"/>
          <w:sz w:val="22"/>
          <w:lang w:eastAsia="en-US"/>
        </w:rPr>
        <w:t>2, Fig</w:t>
      </w:r>
      <w:r w:rsidR="002E0876" w:rsidRPr="002E0876">
        <w:rPr>
          <w:rFonts w:ascii="Arial" w:eastAsia="Times New Roman" w:hAnsi="Arial" w:cs="Arial"/>
          <w:b/>
          <w:color w:val="44546A" w:themeColor="text2"/>
          <w:sz w:val="22"/>
          <w:lang w:eastAsia="en-US"/>
        </w:rPr>
        <w:t xml:space="preserve"> S</w:t>
      </w:r>
      <w:r w:rsidR="001E4EAA">
        <w:rPr>
          <w:rFonts w:ascii="Arial" w:eastAsia="Times New Roman" w:hAnsi="Arial" w:cs="Arial"/>
          <w:b/>
          <w:color w:val="44546A" w:themeColor="text2"/>
          <w:sz w:val="22"/>
          <w:lang w:eastAsia="en-US"/>
        </w:rPr>
        <w:t>4</w:t>
      </w:r>
      <w:r w:rsidR="00142365" w:rsidRPr="002E0876">
        <w:rPr>
          <w:rFonts w:ascii="Arial" w:hAnsi="Arial" w:cs="Arial"/>
          <w:color w:val="000000" w:themeColor="text1"/>
          <w:sz w:val="22"/>
        </w:rPr>
        <w:t xml:space="preserve">), and methylation level remained consistent after </w:t>
      </w:r>
      <w:r w:rsidR="00E97A53" w:rsidRPr="002E0876">
        <w:rPr>
          <w:rFonts w:ascii="Arial" w:hAnsi="Arial" w:cs="Arial"/>
          <w:color w:val="000000" w:themeColor="text1"/>
          <w:sz w:val="22"/>
        </w:rPr>
        <w:t xml:space="preserve">resampling </w:t>
      </w:r>
      <w:r w:rsidR="00142365" w:rsidRPr="002E0876">
        <w:rPr>
          <w:rFonts w:ascii="Arial" w:hAnsi="Arial" w:cs="Arial"/>
          <w:color w:val="000000" w:themeColor="text1"/>
          <w:sz w:val="22"/>
        </w:rPr>
        <w:t xml:space="preserve">100-times (CV is </w:t>
      </w:r>
      <w:r w:rsidR="002E0876" w:rsidRPr="002E0876">
        <w:rPr>
          <w:rFonts w:ascii="Arial" w:hAnsi="Arial" w:cs="Arial"/>
          <w:color w:val="000000" w:themeColor="text1"/>
          <w:sz w:val="22"/>
        </w:rPr>
        <w:t>3.8</w:t>
      </w:r>
      <w:r w:rsidR="00142365" w:rsidRPr="002E0876">
        <w:rPr>
          <w:rFonts w:ascii="Arial" w:hAnsi="Arial" w:cs="Arial"/>
          <w:color w:val="000000" w:themeColor="text1"/>
          <w:sz w:val="22"/>
        </w:rPr>
        <w:t xml:space="preserve">%, </w:t>
      </w:r>
      <w:r w:rsidR="002E0876" w:rsidRPr="002E0876">
        <w:rPr>
          <w:rFonts w:ascii="Arial" w:hAnsi="Arial" w:cs="Arial"/>
          <w:color w:val="000000" w:themeColor="text1"/>
          <w:sz w:val="22"/>
        </w:rPr>
        <w:t>4.5</w:t>
      </w:r>
      <w:r w:rsidR="00142365" w:rsidRPr="002E0876">
        <w:rPr>
          <w:rFonts w:ascii="Arial" w:hAnsi="Arial" w:cs="Arial"/>
          <w:color w:val="000000" w:themeColor="text1"/>
          <w:sz w:val="22"/>
        </w:rPr>
        <w:t xml:space="preserve">%, </w:t>
      </w:r>
      <w:r w:rsidR="002E0876" w:rsidRPr="002E0876">
        <w:rPr>
          <w:rFonts w:ascii="Arial" w:hAnsi="Arial" w:cs="Arial"/>
          <w:color w:val="000000" w:themeColor="text1"/>
          <w:sz w:val="22"/>
        </w:rPr>
        <w:t>2.4</w:t>
      </w:r>
      <w:r w:rsidR="00142365" w:rsidRPr="002E0876">
        <w:rPr>
          <w:rFonts w:ascii="Arial" w:hAnsi="Arial" w:cs="Arial"/>
          <w:color w:val="000000" w:themeColor="text1"/>
          <w:sz w:val="22"/>
        </w:rPr>
        <w:t xml:space="preserve">%, </w:t>
      </w:r>
      <w:r w:rsidR="002E0876" w:rsidRPr="002E0876">
        <w:rPr>
          <w:rFonts w:ascii="Arial" w:hAnsi="Arial" w:cs="Arial"/>
          <w:color w:val="000000" w:themeColor="text1"/>
          <w:sz w:val="22"/>
        </w:rPr>
        <w:t>3.0</w:t>
      </w:r>
      <w:r w:rsidR="00142365" w:rsidRPr="002E0876">
        <w:rPr>
          <w:rFonts w:ascii="Arial" w:hAnsi="Arial" w:cs="Arial"/>
          <w:color w:val="000000" w:themeColor="text1"/>
          <w:sz w:val="22"/>
        </w:rPr>
        <w:t xml:space="preserve">%, </w:t>
      </w:r>
      <w:r w:rsidR="002E0876" w:rsidRPr="002E0876">
        <w:rPr>
          <w:rFonts w:ascii="Arial" w:hAnsi="Arial" w:cs="Arial"/>
          <w:color w:val="000000" w:themeColor="text1"/>
          <w:sz w:val="22"/>
        </w:rPr>
        <w:t>5.1</w:t>
      </w:r>
      <w:r w:rsidR="00142365" w:rsidRPr="002E0876">
        <w:rPr>
          <w:rFonts w:ascii="Arial" w:hAnsi="Arial" w:cs="Arial"/>
          <w:color w:val="000000" w:themeColor="text1"/>
          <w:sz w:val="22"/>
        </w:rPr>
        <w:t xml:space="preserve">% for </w:t>
      </w:r>
      <w:r w:rsidR="007D0BB2" w:rsidRPr="002E0876">
        <w:rPr>
          <w:rFonts w:ascii="Arial" w:hAnsi="Arial" w:cs="Arial"/>
          <w:color w:val="000000" w:themeColor="text1"/>
          <w:sz w:val="22"/>
        </w:rPr>
        <w:t>D1</w:t>
      </w:r>
      <w:r w:rsidR="00142365" w:rsidRPr="002E0876">
        <w:rPr>
          <w:rFonts w:ascii="Arial" w:hAnsi="Arial" w:cs="Arial"/>
          <w:color w:val="000000" w:themeColor="text1"/>
          <w:sz w:val="22"/>
        </w:rPr>
        <w:t xml:space="preserve">, </w:t>
      </w:r>
      <w:r w:rsidR="007D0BB2" w:rsidRPr="002E0876">
        <w:rPr>
          <w:rFonts w:ascii="Arial" w:hAnsi="Arial" w:cs="Arial"/>
          <w:color w:val="000000" w:themeColor="text1"/>
          <w:sz w:val="22"/>
        </w:rPr>
        <w:t>D2</w:t>
      </w:r>
      <w:r w:rsidR="00142365" w:rsidRPr="002E0876">
        <w:rPr>
          <w:rFonts w:ascii="Arial" w:hAnsi="Arial" w:cs="Arial"/>
          <w:color w:val="000000" w:themeColor="text1"/>
          <w:sz w:val="22"/>
        </w:rPr>
        <w:t xml:space="preserve">, </w:t>
      </w:r>
      <w:r w:rsidR="007D0BB2" w:rsidRPr="002E0876">
        <w:rPr>
          <w:rFonts w:ascii="Arial" w:hAnsi="Arial" w:cs="Arial"/>
          <w:color w:val="000000" w:themeColor="text1"/>
          <w:sz w:val="22"/>
        </w:rPr>
        <w:t xml:space="preserve">D3, D4 </w:t>
      </w:r>
      <w:r w:rsidR="00142365" w:rsidRPr="002E0876">
        <w:rPr>
          <w:rFonts w:ascii="Arial" w:hAnsi="Arial" w:cs="Arial"/>
          <w:color w:val="000000" w:themeColor="text1"/>
          <w:sz w:val="22"/>
        </w:rPr>
        <w:t xml:space="preserve">and </w:t>
      </w:r>
      <w:r w:rsidR="007D0BB2" w:rsidRPr="002E0876">
        <w:rPr>
          <w:rFonts w:ascii="Arial" w:hAnsi="Arial" w:cs="Arial"/>
          <w:color w:val="000000" w:themeColor="text1"/>
          <w:sz w:val="22"/>
        </w:rPr>
        <w:t>D5</w:t>
      </w:r>
      <w:r w:rsidR="00142365" w:rsidRPr="002E0876">
        <w:rPr>
          <w:rFonts w:ascii="Arial" w:hAnsi="Arial" w:cs="Arial"/>
          <w:color w:val="000000" w:themeColor="text1"/>
          <w:sz w:val="22"/>
        </w:rPr>
        <w:t xml:space="preserve">, respectively, </w:t>
      </w:r>
      <w:r w:rsidR="00142365" w:rsidRPr="002E0876">
        <w:rPr>
          <w:rFonts w:ascii="Arial" w:eastAsia="Times New Roman" w:hAnsi="Arial" w:cs="Arial"/>
          <w:b/>
          <w:color w:val="44546A" w:themeColor="text2"/>
          <w:sz w:val="22"/>
          <w:lang w:eastAsia="en-US"/>
        </w:rPr>
        <w:t xml:space="preserve">Fig </w:t>
      </w:r>
      <w:r w:rsidR="002E0876" w:rsidRPr="002E0876">
        <w:rPr>
          <w:rFonts w:ascii="Arial" w:eastAsia="Times New Roman" w:hAnsi="Arial" w:cs="Arial"/>
          <w:b/>
          <w:color w:val="44546A" w:themeColor="text2"/>
          <w:sz w:val="22"/>
          <w:lang w:eastAsia="en-US"/>
        </w:rPr>
        <w:t>S</w:t>
      </w:r>
      <w:r w:rsidR="008E39DC">
        <w:rPr>
          <w:rFonts w:ascii="Arial" w:eastAsia="Times New Roman" w:hAnsi="Arial" w:cs="Arial"/>
          <w:b/>
          <w:color w:val="44546A" w:themeColor="text2"/>
          <w:sz w:val="22"/>
          <w:lang w:eastAsia="en-US"/>
        </w:rPr>
        <w:t>4</w:t>
      </w:r>
      <w:r w:rsidR="00142365" w:rsidRPr="002E0876">
        <w:rPr>
          <w:rFonts w:ascii="Arial" w:hAnsi="Arial" w:cs="Arial"/>
          <w:color w:val="000000" w:themeColor="text1"/>
          <w:sz w:val="22"/>
        </w:rPr>
        <w:t xml:space="preserve">). </w:t>
      </w:r>
      <w:commentRangeStart w:id="117"/>
      <w:r w:rsidR="00142365" w:rsidRPr="002E0876">
        <w:rPr>
          <w:rFonts w:ascii="Arial" w:hAnsi="Arial" w:cs="Arial"/>
          <w:color w:val="000000" w:themeColor="text1"/>
          <w:sz w:val="22"/>
        </w:rPr>
        <w:t xml:space="preserve">In summary, we </w:t>
      </w:r>
      <w:r w:rsidR="00470B2E">
        <w:rPr>
          <w:rFonts w:ascii="Arial" w:hAnsi="Arial" w:cs="Arial"/>
          <w:color w:val="000000" w:themeColor="text1"/>
          <w:sz w:val="22"/>
        </w:rPr>
        <w:t xml:space="preserve">demonstrate </w:t>
      </w:r>
      <w:r w:rsidR="00A96EB6">
        <w:rPr>
          <w:rFonts w:ascii="Arial" w:hAnsi="Arial" w:cs="Arial"/>
          <w:color w:val="000000" w:themeColor="text1"/>
          <w:sz w:val="22"/>
        </w:rPr>
        <w:t xml:space="preserve">that </w:t>
      </w:r>
      <w:r w:rsidR="00142365" w:rsidRPr="002E0876">
        <w:rPr>
          <w:rFonts w:ascii="Arial" w:hAnsi="Arial" w:cs="Arial"/>
          <w:color w:val="000000" w:themeColor="text1"/>
          <w:sz w:val="22"/>
        </w:rPr>
        <w:t xml:space="preserve">5M mappable </w:t>
      </w:r>
      <w:r w:rsidR="00053D72">
        <w:rPr>
          <w:rFonts w:ascii="Arial" w:hAnsi="Arial" w:cs="Arial"/>
          <w:color w:val="000000" w:themeColor="text1"/>
          <w:sz w:val="22"/>
        </w:rPr>
        <w:t>reads without redundancy in low-</w:t>
      </w:r>
      <w:r w:rsidR="00142365" w:rsidRPr="002E0876">
        <w:rPr>
          <w:rFonts w:ascii="Arial" w:hAnsi="Arial" w:cs="Arial"/>
          <w:color w:val="000000" w:themeColor="text1"/>
          <w:sz w:val="22"/>
        </w:rPr>
        <w:t xml:space="preserve">pass WGBS </w:t>
      </w:r>
      <w:r w:rsidR="00E97A53" w:rsidRPr="002E0876">
        <w:rPr>
          <w:rFonts w:ascii="Arial" w:hAnsi="Arial" w:cs="Arial"/>
          <w:color w:val="000000" w:themeColor="text1"/>
          <w:sz w:val="22"/>
        </w:rPr>
        <w:t xml:space="preserve">is a reliable </w:t>
      </w:r>
      <w:r w:rsidR="00A95B27">
        <w:rPr>
          <w:rFonts w:ascii="Arial" w:hAnsi="Arial" w:cs="Arial"/>
          <w:color w:val="000000" w:themeColor="text1"/>
          <w:sz w:val="22"/>
        </w:rPr>
        <w:t>approach</w:t>
      </w:r>
      <w:r w:rsidR="00A95B27" w:rsidRPr="002E0876">
        <w:rPr>
          <w:rFonts w:ascii="Arial" w:hAnsi="Arial" w:cs="Arial"/>
          <w:color w:val="000000" w:themeColor="text1"/>
          <w:sz w:val="22"/>
        </w:rPr>
        <w:t xml:space="preserve"> </w:t>
      </w:r>
      <w:r w:rsidR="00142365" w:rsidRPr="002E0876">
        <w:rPr>
          <w:rFonts w:ascii="Arial" w:hAnsi="Arial" w:cs="Arial"/>
          <w:color w:val="000000" w:themeColor="text1"/>
          <w:sz w:val="22"/>
        </w:rPr>
        <w:t xml:space="preserve">to evaluate </w:t>
      </w:r>
      <w:r w:rsidR="00E97A53" w:rsidRPr="002E0876">
        <w:rPr>
          <w:rFonts w:ascii="Arial" w:hAnsi="Arial" w:cs="Arial"/>
          <w:color w:val="000000" w:themeColor="text1"/>
          <w:sz w:val="22"/>
        </w:rPr>
        <w:t xml:space="preserve">the </w:t>
      </w:r>
      <w:r w:rsidR="00142365" w:rsidRPr="002E0876">
        <w:rPr>
          <w:rFonts w:ascii="Arial" w:hAnsi="Arial" w:cs="Arial"/>
          <w:color w:val="000000" w:themeColor="text1"/>
          <w:sz w:val="22"/>
        </w:rPr>
        <w:t xml:space="preserve">methylation level of </w:t>
      </w:r>
      <w:proofErr w:type="spellStart"/>
      <w:r w:rsidR="00142365" w:rsidRPr="002E0876">
        <w:rPr>
          <w:rFonts w:ascii="Arial" w:hAnsi="Arial" w:cs="Arial"/>
          <w:color w:val="000000" w:themeColor="text1"/>
          <w:sz w:val="22"/>
        </w:rPr>
        <w:t>cfDNA</w:t>
      </w:r>
      <w:proofErr w:type="spellEnd"/>
      <w:r w:rsidR="00142365" w:rsidRPr="002E0876">
        <w:rPr>
          <w:rFonts w:ascii="Arial" w:hAnsi="Arial" w:cs="Arial"/>
          <w:color w:val="000000" w:themeColor="text1"/>
          <w:sz w:val="22"/>
        </w:rPr>
        <w:t xml:space="preserve"> samples in the long-range mode</w:t>
      </w:r>
      <w:commentRangeEnd w:id="117"/>
      <w:r w:rsidR="00CF764D">
        <w:rPr>
          <w:rStyle w:val="ab"/>
        </w:rPr>
        <w:commentReference w:id="117"/>
      </w:r>
      <w:r w:rsidR="00142365" w:rsidRPr="002E0876">
        <w:rPr>
          <w:rFonts w:ascii="Arial" w:hAnsi="Arial" w:cs="Arial"/>
          <w:color w:val="000000" w:themeColor="text1"/>
          <w:sz w:val="22"/>
        </w:rPr>
        <w:t>.</w:t>
      </w:r>
    </w:p>
    <w:p w14:paraId="6AF0C1F7" w14:textId="7AE063A5" w:rsidR="002929E2" w:rsidRPr="00A32097" w:rsidDel="00C66C5D" w:rsidRDefault="00C66C5D" w:rsidP="00FA1470">
      <w:pPr>
        <w:pStyle w:val="3"/>
        <w:rPr>
          <w:del w:id="118" w:author="DD" w:date="2019-12-19T00:07:00Z"/>
          <w:rFonts w:cs="Arial"/>
        </w:rPr>
      </w:pPr>
      <w:ins w:id="119" w:author="DD" w:date="2019-12-19T00:07:00Z">
        <w:r>
          <w:rPr>
            <w:rFonts w:cs="Arial"/>
          </w:rPr>
          <w:t xml:space="preserve">   </w:t>
        </w:r>
      </w:ins>
      <w:commentRangeStart w:id="120"/>
      <w:del w:id="121" w:author="DD" w:date="2019-12-19T00:07:00Z">
        <w:r w:rsidR="00022CC4" w:rsidRPr="00A32097" w:rsidDel="00C66C5D">
          <w:rPr>
            <w:rFonts w:cs="Arial"/>
          </w:rPr>
          <w:delText xml:space="preserve">Landscape </w:delText>
        </w:r>
        <w:r w:rsidR="00075C1F" w:rsidRPr="00A32097" w:rsidDel="00C66C5D">
          <w:rPr>
            <w:rFonts w:cs="Arial"/>
          </w:rPr>
          <w:delText xml:space="preserve">of </w:delText>
        </w:r>
        <w:r w:rsidR="00F52901" w:rsidRPr="00A32097" w:rsidDel="00C66C5D">
          <w:rPr>
            <w:rFonts w:cs="Arial"/>
          </w:rPr>
          <w:delText xml:space="preserve">plasma cfDNA </w:delText>
        </w:r>
        <w:r w:rsidR="00075C1F" w:rsidRPr="00A32097" w:rsidDel="00C66C5D">
          <w:rPr>
            <w:rFonts w:cs="Arial"/>
          </w:rPr>
          <w:delText xml:space="preserve">in </w:delText>
        </w:r>
        <w:r w:rsidR="00DA3554" w:rsidDel="00C66C5D">
          <w:rPr>
            <w:rFonts w:cs="Arial"/>
          </w:rPr>
          <w:delText>HCC</w:delText>
        </w:r>
        <w:r w:rsidR="00DA6B57" w:rsidRPr="00A32097" w:rsidDel="00C66C5D">
          <w:rPr>
            <w:rFonts w:cs="Arial"/>
          </w:rPr>
          <w:delText>, cirrhosis</w:delText>
        </w:r>
        <w:r w:rsidR="00DA3554" w:rsidDel="00C66C5D">
          <w:rPr>
            <w:rFonts w:cs="Arial"/>
          </w:rPr>
          <w:delText xml:space="preserve">, </w:delText>
        </w:r>
        <w:r w:rsidR="00080889" w:rsidRPr="00A32097" w:rsidDel="00C66C5D">
          <w:rPr>
            <w:rFonts w:cs="Arial"/>
          </w:rPr>
          <w:delText xml:space="preserve">chronic </w:delText>
        </w:r>
        <w:r w:rsidR="00F52901" w:rsidRPr="00A32097" w:rsidDel="00C66C5D">
          <w:rPr>
            <w:rFonts w:cs="Arial"/>
          </w:rPr>
          <w:delText xml:space="preserve">hepatitis patients </w:delText>
        </w:r>
        <w:r w:rsidR="00075C1F" w:rsidRPr="00A32097" w:rsidDel="00C66C5D">
          <w:rPr>
            <w:rFonts w:cs="Arial"/>
          </w:rPr>
          <w:delText xml:space="preserve">and </w:delText>
        </w:r>
        <w:r w:rsidR="00F52901" w:rsidRPr="00A32097" w:rsidDel="00C66C5D">
          <w:rPr>
            <w:rFonts w:cs="Arial"/>
          </w:rPr>
          <w:delText>healthy individuals</w:delText>
        </w:r>
        <w:commentRangeEnd w:id="120"/>
        <w:r w:rsidR="00E86498" w:rsidDel="00C66C5D">
          <w:rPr>
            <w:rStyle w:val="ab"/>
            <w:rFonts w:asciiTheme="minorHAnsi" w:eastAsiaTheme="minorEastAsia" w:hAnsiTheme="minorHAnsi" w:cstheme="minorBidi"/>
            <w:b w:val="0"/>
            <w:color w:val="auto"/>
          </w:rPr>
          <w:commentReference w:id="120"/>
        </w:r>
      </w:del>
    </w:p>
    <w:p w14:paraId="55DF8392" w14:textId="42878058" w:rsidR="007312C3" w:rsidDel="00474EF2" w:rsidRDefault="00142365" w:rsidP="00936ED5">
      <w:pPr>
        <w:spacing w:before="240"/>
        <w:rPr>
          <w:del w:id="122" w:author="DD" w:date="2019-12-19T00:27:00Z"/>
          <w:rFonts w:ascii="Arial" w:hAnsi="Arial" w:cs="Arial"/>
          <w:sz w:val="22"/>
        </w:rPr>
      </w:pPr>
      <w:r w:rsidRPr="00A32097">
        <w:rPr>
          <w:rFonts w:ascii="Arial" w:hAnsi="Arial" w:cs="Arial"/>
          <w:sz w:val="22"/>
        </w:rPr>
        <w:t>We next sough</w:t>
      </w:r>
      <w:r w:rsidR="008B7BD9" w:rsidRPr="00A32097">
        <w:rPr>
          <w:rFonts w:ascii="Arial" w:hAnsi="Arial" w:cs="Arial"/>
          <w:sz w:val="22"/>
        </w:rPr>
        <w:t>t</w:t>
      </w:r>
      <w:r w:rsidRPr="00A32097">
        <w:rPr>
          <w:rFonts w:ascii="Arial" w:hAnsi="Arial" w:cs="Arial"/>
          <w:sz w:val="22"/>
        </w:rPr>
        <w:t xml:space="preserve"> </w:t>
      </w:r>
      <w:r w:rsidR="00C723FB" w:rsidRPr="00A32097">
        <w:rPr>
          <w:rFonts w:ascii="Arial" w:hAnsi="Arial" w:cs="Arial"/>
          <w:sz w:val="22"/>
        </w:rPr>
        <w:t xml:space="preserve">to evaluate </w:t>
      </w:r>
      <w:r w:rsidRPr="00A32097">
        <w:rPr>
          <w:rFonts w:ascii="Arial" w:hAnsi="Arial" w:cs="Arial"/>
          <w:sz w:val="22"/>
        </w:rPr>
        <w:t>the ability of low</w:t>
      </w:r>
      <w:r w:rsidR="00A83203" w:rsidRPr="00A32097">
        <w:rPr>
          <w:rFonts w:ascii="Arial" w:hAnsi="Arial" w:cs="Arial"/>
          <w:sz w:val="22"/>
        </w:rPr>
        <w:t>-</w:t>
      </w:r>
      <w:r w:rsidRPr="00A32097">
        <w:rPr>
          <w:rFonts w:ascii="Arial" w:hAnsi="Arial" w:cs="Arial"/>
          <w:sz w:val="22"/>
        </w:rPr>
        <w:t xml:space="preserve">pass WGBS of </w:t>
      </w:r>
      <w:proofErr w:type="spellStart"/>
      <w:r w:rsidRPr="00A32097">
        <w:rPr>
          <w:rFonts w:ascii="Arial" w:hAnsi="Arial" w:cs="Arial"/>
          <w:sz w:val="22"/>
        </w:rPr>
        <w:t>cfDNA</w:t>
      </w:r>
      <w:proofErr w:type="spellEnd"/>
      <w:r w:rsidRPr="00A32097">
        <w:rPr>
          <w:rFonts w:ascii="Arial" w:hAnsi="Arial" w:cs="Arial"/>
          <w:sz w:val="22"/>
        </w:rPr>
        <w:t xml:space="preserve"> to discriminate </w:t>
      </w:r>
      <w:r w:rsidR="00767C1F" w:rsidRPr="00A32097">
        <w:rPr>
          <w:rFonts w:ascii="Arial" w:hAnsi="Arial" w:cs="Arial"/>
          <w:sz w:val="22"/>
        </w:rPr>
        <w:t xml:space="preserve">the </w:t>
      </w:r>
      <w:r w:rsidRPr="00A32097">
        <w:rPr>
          <w:rFonts w:ascii="Arial" w:hAnsi="Arial" w:cs="Arial"/>
          <w:sz w:val="22"/>
        </w:rPr>
        <w:t>patients with different liver disease</w:t>
      </w:r>
      <w:r w:rsidR="00080889" w:rsidRPr="00A32097">
        <w:rPr>
          <w:rFonts w:ascii="Arial" w:hAnsi="Arial" w:cs="Arial"/>
          <w:sz w:val="22"/>
        </w:rPr>
        <w:t>s</w:t>
      </w:r>
      <w:r w:rsidRPr="00A32097">
        <w:rPr>
          <w:rFonts w:ascii="Arial" w:hAnsi="Arial" w:cs="Arial"/>
          <w:sz w:val="22"/>
        </w:rPr>
        <w:t xml:space="preserve">. </w:t>
      </w:r>
      <w:r w:rsidR="00A83203" w:rsidRPr="00A32097">
        <w:rPr>
          <w:rFonts w:ascii="Arial" w:hAnsi="Arial" w:cs="Arial"/>
          <w:sz w:val="22"/>
        </w:rPr>
        <w:t>W</w:t>
      </w:r>
      <w:r w:rsidR="00F52901" w:rsidRPr="00A32097">
        <w:rPr>
          <w:rFonts w:ascii="Arial" w:hAnsi="Arial" w:cs="Arial"/>
          <w:sz w:val="22"/>
        </w:rPr>
        <w:t xml:space="preserve">e </w:t>
      </w:r>
      <w:r w:rsidR="005A5E6C">
        <w:rPr>
          <w:rFonts w:ascii="Arial" w:hAnsi="Arial" w:cs="Arial"/>
          <w:sz w:val="22"/>
        </w:rPr>
        <w:t>conducted low</w:t>
      </w:r>
      <w:r w:rsidR="005A5E6C">
        <w:rPr>
          <w:rFonts w:ascii="Arial" w:hAnsi="Arial" w:cs="Arial" w:hint="eastAsia"/>
          <w:sz w:val="22"/>
        </w:rPr>
        <w:t>-</w:t>
      </w:r>
      <w:r w:rsidRPr="00A32097">
        <w:rPr>
          <w:rFonts w:ascii="Arial" w:hAnsi="Arial" w:cs="Arial"/>
          <w:sz w:val="22"/>
        </w:rPr>
        <w:t>pass</w:t>
      </w:r>
      <w:r w:rsidR="005A5E6C">
        <w:rPr>
          <w:rFonts w:ascii="Arial" w:hAnsi="Arial" w:cs="Arial"/>
          <w:sz w:val="22"/>
        </w:rPr>
        <w:t xml:space="preserve"> </w:t>
      </w:r>
      <w:r w:rsidRPr="00A32097">
        <w:rPr>
          <w:rFonts w:ascii="Arial" w:hAnsi="Arial" w:cs="Arial"/>
          <w:sz w:val="22"/>
        </w:rPr>
        <w:t xml:space="preserve">WGBS </w:t>
      </w:r>
      <w:r w:rsidR="00A83203" w:rsidRPr="00A32097">
        <w:rPr>
          <w:rFonts w:ascii="Arial" w:hAnsi="Arial" w:cs="Arial"/>
          <w:sz w:val="22"/>
        </w:rPr>
        <w:t>to the circulating</w:t>
      </w:r>
      <w:r w:rsidR="00F52901" w:rsidRPr="00A32097">
        <w:rPr>
          <w:rFonts w:ascii="Arial" w:hAnsi="Arial" w:cs="Arial"/>
          <w:sz w:val="22"/>
        </w:rPr>
        <w:t xml:space="preserve"> </w:t>
      </w:r>
      <w:proofErr w:type="spellStart"/>
      <w:r w:rsidR="00F52901" w:rsidRPr="00A32097">
        <w:rPr>
          <w:rFonts w:ascii="Arial" w:hAnsi="Arial" w:cs="Arial"/>
          <w:sz w:val="22"/>
        </w:rPr>
        <w:t>cfDNA</w:t>
      </w:r>
      <w:proofErr w:type="spellEnd"/>
      <w:r w:rsidR="00F52901" w:rsidRPr="00A32097">
        <w:rPr>
          <w:rFonts w:ascii="Arial" w:hAnsi="Arial" w:cs="Arial"/>
          <w:sz w:val="22"/>
        </w:rPr>
        <w:t xml:space="preserve"> </w:t>
      </w:r>
      <w:r w:rsidR="00A83203" w:rsidRPr="00A32097">
        <w:rPr>
          <w:rFonts w:ascii="Arial" w:hAnsi="Arial" w:cs="Arial"/>
          <w:sz w:val="22"/>
        </w:rPr>
        <w:t xml:space="preserve">which are from </w:t>
      </w:r>
      <w:r w:rsidR="00F52901" w:rsidRPr="00A32097">
        <w:rPr>
          <w:rFonts w:ascii="Arial" w:hAnsi="Arial" w:cs="Arial"/>
          <w:sz w:val="22"/>
        </w:rPr>
        <w:t>54 individuals, including 17 HCC (</w:t>
      </w:r>
      <w:r w:rsidR="00CB50DF" w:rsidRPr="00A32097">
        <w:rPr>
          <w:rFonts w:ascii="Arial" w:hAnsi="Arial" w:cs="Arial"/>
          <w:sz w:val="22"/>
        </w:rPr>
        <w:t>3</w:t>
      </w:r>
      <w:r w:rsidR="00F52901" w:rsidRPr="00A32097">
        <w:rPr>
          <w:rFonts w:ascii="Arial" w:hAnsi="Arial" w:cs="Arial"/>
          <w:sz w:val="22"/>
        </w:rPr>
        <w:t xml:space="preserve"> early stage HCC, </w:t>
      </w:r>
      <w:r w:rsidR="00CB50DF" w:rsidRPr="00A32097">
        <w:rPr>
          <w:rFonts w:ascii="Arial" w:hAnsi="Arial" w:cs="Arial"/>
          <w:sz w:val="22"/>
        </w:rPr>
        <w:t>5</w:t>
      </w:r>
      <w:r w:rsidR="00F52901" w:rsidRPr="00A32097">
        <w:rPr>
          <w:rFonts w:ascii="Arial" w:hAnsi="Arial" w:cs="Arial"/>
          <w:sz w:val="22"/>
        </w:rPr>
        <w:t xml:space="preserve"> advanced HCC and 9 HCC</w:t>
      </w:r>
      <w:r w:rsidRPr="00A32097">
        <w:rPr>
          <w:rFonts w:ascii="Arial" w:hAnsi="Arial" w:cs="Arial"/>
          <w:sz w:val="22"/>
        </w:rPr>
        <w:t xml:space="preserve"> patients</w:t>
      </w:r>
      <w:r w:rsidR="00F52901" w:rsidRPr="00A32097">
        <w:rPr>
          <w:rFonts w:ascii="Arial" w:hAnsi="Arial" w:cs="Arial"/>
          <w:sz w:val="22"/>
        </w:rPr>
        <w:t xml:space="preserve"> after surgery</w:t>
      </w:r>
      <w:r w:rsidR="00221AB8">
        <w:rPr>
          <w:rFonts w:ascii="Arial" w:hAnsi="Arial" w:cs="Arial"/>
          <w:sz w:val="22"/>
        </w:rPr>
        <w:t>;</w:t>
      </w:r>
      <w:r w:rsidR="007D1FC4" w:rsidRPr="00A32097">
        <w:rPr>
          <w:rFonts w:ascii="Arial" w:hAnsi="Arial" w:cs="Arial"/>
          <w:sz w:val="22"/>
        </w:rPr>
        <w:t xml:space="preserve"> </w:t>
      </w:r>
      <w:r w:rsidR="00F755A2" w:rsidRPr="00A32097">
        <w:rPr>
          <w:rFonts w:ascii="Arial" w:hAnsi="Arial" w:cs="Arial"/>
          <w:sz w:val="22"/>
        </w:rPr>
        <w:t>16 were</w:t>
      </w:r>
      <w:r w:rsidR="007D1FC4" w:rsidRPr="00A32097">
        <w:rPr>
          <w:rFonts w:ascii="Arial" w:hAnsi="Arial" w:cs="Arial"/>
          <w:sz w:val="22"/>
        </w:rPr>
        <w:t xml:space="preserve"> </w:t>
      </w:r>
      <w:r w:rsidR="00F755A2" w:rsidRPr="00A32097">
        <w:rPr>
          <w:rFonts w:ascii="Arial" w:hAnsi="Arial" w:cs="Arial"/>
          <w:sz w:val="22"/>
        </w:rPr>
        <w:t>HBsAg positive and 1 was anti-HBs positive</w:t>
      </w:r>
      <w:r w:rsidR="00F52901" w:rsidRPr="00A32097">
        <w:rPr>
          <w:rFonts w:ascii="Arial" w:hAnsi="Arial" w:cs="Arial"/>
          <w:sz w:val="22"/>
        </w:rPr>
        <w:t>)</w:t>
      </w:r>
      <w:r w:rsidR="007A6FC3" w:rsidRPr="00A32097">
        <w:rPr>
          <w:rFonts w:ascii="Arial" w:hAnsi="Arial" w:cs="Arial"/>
          <w:sz w:val="22"/>
        </w:rPr>
        <w:t xml:space="preserve"> , 17 with cirrhosis (14 from HBV, 1 from NASH, 1 from alcohol and 1 </w:t>
      </w:r>
      <w:r w:rsidR="006F28AB" w:rsidRPr="00A32097">
        <w:rPr>
          <w:rFonts w:ascii="Arial" w:hAnsi="Arial" w:cs="Arial"/>
          <w:sz w:val="22"/>
        </w:rPr>
        <w:t>cryptogenic cirrhosis</w:t>
      </w:r>
      <w:r w:rsidR="007A6FC3" w:rsidRPr="00A32097">
        <w:rPr>
          <w:rFonts w:ascii="Arial" w:hAnsi="Arial" w:cs="Arial"/>
          <w:sz w:val="22"/>
        </w:rPr>
        <w:t>)</w:t>
      </w:r>
      <w:r w:rsidR="00F52901" w:rsidRPr="00A32097">
        <w:rPr>
          <w:rFonts w:ascii="Arial" w:hAnsi="Arial" w:cs="Arial"/>
          <w:sz w:val="22"/>
        </w:rPr>
        <w:t>, 1</w:t>
      </w:r>
      <w:r w:rsidR="00663A17" w:rsidRPr="00A32097">
        <w:rPr>
          <w:rFonts w:ascii="Arial" w:hAnsi="Arial" w:cs="Arial"/>
          <w:sz w:val="22"/>
        </w:rPr>
        <w:t>7</w:t>
      </w:r>
      <w:r w:rsidR="00F52901" w:rsidRPr="00A32097">
        <w:rPr>
          <w:rFonts w:ascii="Arial" w:hAnsi="Arial" w:cs="Arial"/>
          <w:sz w:val="22"/>
        </w:rPr>
        <w:t xml:space="preserve"> </w:t>
      </w:r>
      <w:r w:rsidR="00F52901" w:rsidRPr="009A496C">
        <w:rPr>
          <w:rFonts w:ascii="Arial" w:hAnsi="Arial" w:cs="Arial"/>
          <w:sz w:val="22"/>
        </w:rPr>
        <w:t>with hepatitis</w:t>
      </w:r>
      <w:r w:rsidR="00D27D99" w:rsidRPr="009A496C">
        <w:rPr>
          <w:rFonts w:ascii="Arial" w:hAnsi="Arial" w:cs="Arial"/>
          <w:sz w:val="22"/>
        </w:rPr>
        <w:t xml:space="preserve"> B </w:t>
      </w:r>
      <w:r w:rsidR="00F52901" w:rsidRPr="009A496C">
        <w:rPr>
          <w:rFonts w:ascii="Arial" w:hAnsi="Arial" w:cs="Arial"/>
          <w:sz w:val="22"/>
        </w:rPr>
        <w:t>and 3 hea</w:t>
      </w:r>
      <w:r w:rsidR="00F52901" w:rsidRPr="00A32097">
        <w:rPr>
          <w:rFonts w:ascii="Arial" w:hAnsi="Arial" w:cs="Arial"/>
          <w:sz w:val="22"/>
        </w:rPr>
        <w:t>lthy volunteers (</w:t>
      </w:r>
      <w:r w:rsidR="00F52901" w:rsidRPr="00A32097">
        <w:rPr>
          <w:rFonts w:ascii="Arial" w:eastAsia="Times New Roman" w:hAnsi="Arial" w:cs="Arial"/>
          <w:b/>
          <w:color w:val="44546A" w:themeColor="text2"/>
          <w:sz w:val="22"/>
          <w:szCs w:val="20"/>
          <w:lang w:eastAsia="en-US"/>
        </w:rPr>
        <w:t xml:space="preserve">Table </w:t>
      </w:r>
      <w:r w:rsidR="00920FA1">
        <w:rPr>
          <w:rFonts w:ascii="Arial" w:eastAsia="Times New Roman" w:hAnsi="Arial" w:cs="Arial"/>
          <w:b/>
          <w:color w:val="44546A" w:themeColor="text2"/>
          <w:sz w:val="22"/>
          <w:szCs w:val="20"/>
          <w:lang w:eastAsia="en-US"/>
        </w:rPr>
        <w:t>S4</w:t>
      </w:r>
      <w:r w:rsidR="00F52901" w:rsidRPr="00A32097">
        <w:rPr>
          <w:rFonts w:ascii="Arial" w:hAnsi="Arial" w:cs="Arial"/>
          <w:sz w:val="22"/>
        </w:rPr>
        <w:t>). On average, 10.2M mappable read</w:t>
      </w:r>
      <w:r w:rsidR="00F243D5" w:rsidRPr="00A32097">
        <w:rPr>
          <w:rFonts w:ascii="Arial" w:hAnsi="Arial" w:cs="Arial"/>
          <w:sz w:val="22"/>
        </w:rPr>
        <w:t>s</w:t>
      </w:r>
      <w:r w:rsidR="00F52901" w:rsidRPr="00A32097">
        <w:rPr>
          <w:rFonts w:ascii="Arial" w:hAnsi="Arial" w:cs="Arial"/>
          <w:sz w:val="22"/>
        </w:rPr>
        <w:t xml:space="preserve"> were obtained (IQR=</w:t>
      </w:r>
      <w:r w:rsidR="002F2FF2" w:rsidRPr="00A32097">
        <w:rPr>
          <w:rFonts w:ascii="Arial" w:hAnsi="Arial" w:cs="Arial"/>
          <w:sz w:val="22"/>
        </w:rPr>
        <w:t>6.3M</w:t>
      </w:r>
      <w:r w:rsidR="00F52901" w:rsidRPr="00A32097">
        <w:rPr>
          <w:rFonts w:ascii="Arial" w:hAnsi="Arial" w:cs="Arial"/>
          <w:sz w:val="22"/>
        </w:rPr>
        <w:t xml:space="preserve">, </w:t>
      </w:r>
      <w:r w:rsidR="00F52901" w:rsidRPr="00A32097">
        <w:rPr>
          <w:rFonts w:ascii="Arial" w:eastAsia="Times New Roman" w:hAnsi="Arial" w:cs="Arial"/>
          <w:b/>
          <w:color w:val="44546A" w:themeColor="text2"/>
          <w:sz w:val="22"/>
          <w:szCs w:val="20"/>
          <w:lang w:eastAsia="en-US"/>
        </w:rPr>
        <w:t>T</w:t>
      </w:r>
      <w:r w:rsidR="00F52901" w:rsidRPr="006F06E2">
        <w:rPr>
          <w:rFonts w:ascii="Arial" w:eastAsia="Times New Roman" w:hAnsi="Arial" w:cs="Arial"/>
          <w:b/>
          <w:color w:val="44546A" w:themeColor="text2"/>
          <w:sz w:val="22"/>
          <w:szCs w:val="20"/>
          <w:lang w:eastAsia="en-US"/>
        </w:rPr>
        <w:t xml:space="preserve">able </w:t>
      </w:r>
      <w:r w:rsidR="00920FA1" w:rsidRPr="006F06E2">
        <w:rPr>
          <w:rFonts w:ascii="Arial" w:eastAsia="Times New Roman" w:hAnsi="Arial" w:cs="Arial"/>
          <w:b/>
          <w:color w:val="44546A" w:themeColor="text2"/>
          <w:sz w:val="22"/>
          <w:szCs w:val="20"/>
          <w:lang w:eastAsia="en-US"/>
        </w:rPr>
        <w:t>S</w:t>
      </w:r>
      <w:r w:rsidR="00920FA1">
        <w:rPr>
          <w:rFonts w:ascii="Arial" w:eastAsia="Times New Roman" w:hAnsi="Arial" w:cs="Arial"/>
          <w:b/>
          <w:color w:val="44546A" w:themeColor="text2"/>
          <w:sz w:val="22"/>
          <w:szCs w:val="20"/>
          <w:lang w:eastAsia="en-US"/>
        </w:rPr>
        <w:t>5</w:t>
      </w:r>
      <w:r w:rsidR="00F52901" w:rsidRPr="006F06E2">
        <w:rPr>
          <w:rFonts w:ascii="Arial" w:hAnsi="Arial" w:cs="Arial"/>
          <w:sz w:val="22"/>
        </w:rPr>
        <w:t>).</w:t>
      </w:r>
      <w:r w:rsidR="003B4898" w:rsidRPr="006F06E2">
        <w:rPr>
          <w:rFonts w:ascii="Arial" w:hAnsi="Arial" w:cs="Arial"/>
          <w:sz w:val="22"/>
        </w:rPr>
        <w:t xml:space="preserve"> </w:t>
      </w:r>
      <w:del w:id="123" w:author="DD" w:date="2019-12-19T00:31:00Z">
        <w:r w:rsidR="00293DDD" w:rsidRPr="006B55DA" w:rsidDel="003070ED">
          <w:rPr>
            <w:rFonts w:ascii="Arial" w:hAnsi="Arial" w:cs="Arial"/>
            <w:sz w:val="22"/>
            <w:bdr w:val="none" w:sz="0" w:space="0" w:color="auto" w:frame="1"/>
          </w:rPr>
          <w:delText>We estimated the cfDNA fragment size (cfDNA</w:delText>
        </w:r>
        <w:r w:rsidR="00293DDD" w:rsidRPr="006B55DA" w:rsidDel="003070ED">
          <w:rPr>
            <w:rFonts w:ascii="Arial" w:hAnsi="Arial" w:cs="Arial"/>
            <w:sz w:val="22"/>
            <w:bdr w:val="none" w:sz="0" w:space="0" w:color="auto" w:frame="1"/>
            <w:vertAlign w:val="subscript"/>
          </w:rPr>
          <w:delText>size</w:delText>
        </w:r>
        <w:r w:rsidR="00293DDD" w:rsidRPr="006B55DA" w:rsidDel="003070ED">
          <w:rPr>
            <w:rFonts w:ascii="Arial" w:hAnsi="Arial" w:cs="Arial"/>
            <w:sz w:val="22"/>
            <w:bdr w:val="none" w:sz="0" w:space="0" w:color="auto" w:frame="1"/>
          </w:rPr>
          <w:delText>) cross all the samples and found the median of</w:delText>
        </w:r>
      </w:del>
      <w:ins w:id="124" w:author="DD" w:date="2019-12-19T00:31:00Z">
        <w:r w:rsidR="003070ED">
          <w:rPr>
            <w:rFonts w:ascii="Arial" w:hAnsi="Arial" w:cs="Arial"/>
            <w:sz w:val="22"/>
            <w:bdr w:val="none" w:sz="0" w:space="0" w:color="auto" w:frame="1"/>
          </w:rPr>
          <w:t>The</w:t>
        </w:r>
      </w:ins>
      <w:r w:rsidR="00293DDD" w:rsidRPr="006B55DA">
        <w:rPr>
          <w:rFonts w:ascii="Arial" w:hAnsi="Arial" w:cs="Arial"/>
          <w:sz w:val="22"/>
          <w:bdr w:val="none" w:sz="0" w:space="0" w:color="auto" w:frame="1"/>
        </w:rPr>
        <w:t xml:space="preserve"> </w:t>
      </w:r>
      <w:proofErr w:type="spellStart"/>
      <w:ins w:id="125" w:author="DD" w:date="2019-12-19T00:31:00Z">
        <w:r w:rsidR="003070ED" w:rsidRPr="006B55DA">
          <w:rPr>
            <w:rFonts w:ascii="Arial" w:hAnsi="Arial" w:cs="Arial"/>
            <w:sz w:val="22"/>
            <w:bdr w:val="none" w:sz="0" w:space="0" w:color="auto" w:frame="1"/>
          </w:rPr>
          <w:t>cfDNA</w:t>
        </w:r>
        <w:proofErr w:type="spellEnd"/>
        <w:r w:rsidR="003070ED" w:rsidRPr="006B55DA">
          <w:rPr>
            <w:rFonts w:ascii="Arial" w:hAnsi="Arial" w:cs="Arial"/>
            <w:sz w:val="22"/>
            <w:bdr w:val="none" w:sz="0" w:space="0" w:color="auto" w:frame="1"/>
          </w:rPr>
          <w:t xml:space="preserve"> fragment size (</w:t>
        </w:r>
        <w:proofErr w:type="spellStart"/>
        <w:r w:rsidR="003070ED" w:rsidRPr="006B55DA">
          <w:rPr>
            <w:rFonts w:ascii="Arial" w:hAnsi="Arial" w:cs="Arial"/>
            <w:sz w:val="22"/>
            <w:bdr w:val="none" w:sz="0" w:space="0" w:color="auto" w:frame="1"/>
          </w:rPr>
          <w:t>cfDNA</w:t>
        </w:r>
        <w:r w:rsidR="003070ED" w:rsidRPr="006B55DA">
          <w:rPr>
            <w:rFonts w:ascii="Arial" w:hAnsi="Arial" w:cs="Arial"/>
            <w:sz w:val="22"/>
            <w:bdr w:val="none" w:sz="0" w:space="0" w:color="auto" w:frame="1"/>
            <w:vertAlign w:val="subscript"/>
          </w:rPr>
          <w:t>size</w:t>
        </w:r>
        <w:proofErr w:type="spellEnd"/>
        <w:r w:rsidR="003070ED" w:rsidRPr="006B55DA">
          <w:rPr>
            <w:rFonts w:ascii="Arial" w:hAnsi="Arial" w:cs="Arial"/>
            <w:sz w:val="22"/>
            <w:bdr w:val="none" w:sz="0" w:space="0" w:color="auto" w:frame="1"/>
          </w:rPr>
          <w:t>)</w:t>
        </w:r>
      </w:ins>
      <w:del w:id="126" w:author="DD" w:date="2019-12-19T00:31:00Z">
        <w:r w:rsidR="00293DDD" w:rsidRPr="006B55DA" w:rsidDel="003070ED">
          <w:rPr>
            <w:rFonts w:ascii="Arial" w:hAnsi="Arial" w:cs="Arial"/>
            <w:sz w:val="22"/>
            <w:bdr w:val="none" w:sz="0" w:space="0" w:color="auto" w:frame="1"/>
          </w:rPr>
          <w:delText>cfDNA</w:delText>
        </w:r>
        <w:r w:rsidR="00293DDD" w:rsidRPr="006B55DA" w:rsidDel="003070ED">
          <w:rPr>
            <w:rFonts w:ascii="Arial" w:hAnsi="Arial" w:cs="Arial"/>
            <w:sz w:val="22"/>
            <w:bdr w:val="none" w:sz="0" w:space="0" w:color="auto" w:frame="1"/>
            <w:vertAlign w:val="subscript"/>
          </w:rPr>
          <w:delText>size</w:delText>
        </w:r>
      </w:del>
      <w:r w:rsidR="00293DDD" w:rsidRPr="006B55DA">
        <w:rPr>
          <w:rFonts w:ascii="Arial" w:hAnsi="Arial" w:cs="Arial"/>
          <w:sz w:val="22"/>
          <w:bdr w:val="none" w:sz="0" w:space="0" w:color="auto" w:frame="1"/>
          <w:vertAlign w:val="subscript"/>
        </w:rPr>
        <w:t xml:space="preserve"> </w:t>
      </w:r>
      <w:r w:rsidR="00293DDD" w:rsidRPr="006B55DA">
        <w:rPr>
          <w:rFonts w:ascii="Arial" w:hAnsi="Arial" w:cs="Arial"/>
          <w:sz w:val="22"/>
          <w:bdr w:val="none" w:sz="0" w:space="0" w:color="auto" w:frame="1"/>
        </w:rPr>
        <w:t xml:space="preserve">in </w:t>
      </w:r>
      <w:r w:rsidR="00EA57CA" w:rsidRPr="006B55DA">
        <w:rPr>
          <w:rFonts w:ascii="Arial" w:hAnsi="Arial" w:cs="Arial"/>
          <w:sz w:val="22"/>
          <w:bdr w:val="none" w:sz="0" w:space="0" w:color="auto" w:frame="1"/>
        </w:rPr>
        <w:t xml:space="preserve">HCC </w:t>
      </w:r>
      <w:r w:rsidR="00293DDD" w:rsidRPr="006B55DA">
        <w:rPr>
          <w:rFonts w:ascii="Arial" w:hAnsi="Arial" w:cs="Arial"/>
          <w:sz w:val="22"/>
          <w:bdr w:val="none" w:sz="0" w:space="0" w:color="auto" w:frame="1"/>
        </w:rPr>
        <w:t xml:space="preserve">samples </w:t>
      </w:r>
      <w:del w:id="127" w:author="DD" w:date="2019-12-19T00:22:00Z">
        <w:r w:rsidR="00293DDD" w:rsidRPr="006B55DA" w:rsidDel="00474EF2">
          <w:rPr>
            <w:rFonts w:ascii="Arial" w:hAnsi="Arial" w:cs="Arial"/>
            <w:sz w:val="22"/>
            <w:bdr w:val="none" w:sz="0" w:space="0" w:color="auto" w:frame="1"/>
          </w:rPr>
          <w:delText xml:space="preserve">are </w:delText>
        </w:r>
      </w:del>
      <w:ins w:id="128" w:author="DD" w:date="2019-12-19T00:22:00Z">
        <w:r w:rsidR="00474EF2">
          <w:rPr>
            <w:rFonts w:ascii="Arial" w:hAnsi="Arial" w:cs="Arial"/>
            <w:sz w:val="22"/>
            <w:bdr w:val="none" w:sz="0" w:space="0" w:color="auto" w:frame="1"/>
          </w:rPr>
          <w:t>were</w:t>
        </w:r>
        <w:r w:rsidR="00474EF2" w:rsidRPr="006B55DA">
          <w:rPr>
            <w:rFonts w:ascii="Arial" w:hAnsi="Arial" w:cs="Arial"/>
            <w:sz w:val="22"/>
            <w:bdr w:val="none" w:sz="0" w:space="0" w:color="auto" w:frame="1"/>
          </w:rPr>
          <w:t xml:space="preserve"> </w:t>
        </w:r>
      </w:ins>
      <w:r w:rsidR="00293DDD" w:rsidRPr="006B55DA">
        <w:rPr>
          <w:rFonts w:ascii="Arial" w:hAnsi="Arial" w:cs="Arial"/>
          <w:sz w:val="22"/>
          <w:bdr w:val="none" w:sz="0" w:space="0" w:color="auto" w:frame="1"/>
        </w:rPr>
        <w:t xml:space="preserve">significantly shorter than non-HCC samples </w:t>
      </w:r>
      <w:r w:rsidR="00293DDD" w:rsidRPr="00996C5A">
        <w:rPr>
          <w:rFonts w:ascii="Arial" w:hAnsi="Arial" w:cs="Arial"/>
          <w:sz w:val="22"/>
          <w:bdr w:val="none" w:sz="0" w:space="0" w:color="auto" w:frame="1"/>
        </w:rPr>
        <w:t>(</w:t>
      </w:r>
      <w:r w:rsidR="00293DDD" w:rsidRPr="00D3757C">
        <w:rPr>
          <w:rFonts w:ascii="Arial" w:hAnsi="Arial" w:cs="Arial"/>
          <w:sz w:val="22"/>
          <w:bdr w:val="none" w:sz="0" w:space="0" w:color="auto" w:frame="1"/>
        </w:rPr>
        <w:t>P=</w:t>
      </w:r>
      <w:r w:rsidR="00996C5A" w:rsidRPr="00996C5A">
        <w:rPr>
          <w:rFonts w:ascii="Arial" w:hAnsi="Arial" w:cs="Arial"/>
          <w:sz w:val="22"/>
          <w:bdr w:val="none" w:sz="0" w:space="0" w:color="auto" w:frame="1"/>
        </w:rPr>
        <w:t>0.003</w:t>
      </w:r>
      <w:r w:rsidR="00293DDD" w:rsidRPr="00D3757C">
        <w:rPr>
          <w:rFonts w:ascii="Arial" w:hAnsi="Arial" w:cs="Arial"/>
          <w:sz w:val="22"/>
          <w:bdr w:val="none" w:sz="0" w:space="0" w:color="auto" w:frame="1"/>
        </w:rPr>
        <w:t xml:space="preserve">, </w:t>
      </w:r>
      <w:r w:rsidR="00996C5A" w:rsidRPr="00996C5A">
        <w:rPr>
          <w:rFonts w:ascii="Arial" w:hAnsi="Arial" w:cs="Arial"/>
          <w:color w:val="000000" w:themeColor="text1"/>
          <w:sz w:val="22"/>
        </w:rPr>
        <w:t>Wilcoxon rank sum test</w:t>
      </w:r>
      <w:r w:rsidR="00293DDD" w:rsidRPr="00996C5A">
        <w:rPr>
          <w:rFonts w:ascii="Arial" w:hAnsi="Arial" w:cs="Arial"/>
          <w:sz w:val="22"/>
          <w:bdr w:val="none" w:sz="0" w:space="0" w:color="auto" w:frame="1"/>
        </w:rPr>
        <w:t>), consisten</w:t>
      </w:r>
      <w:r w:rsidR="00293DDD" w:rsidRPr="006B55DA">
        <w:rPr>
          <w:rFonts w:ascii="Arial" w:hAnsi="Arial" w:cs="Arial"/>
          <w:sz w:val="22"/>
          <w:bdr w:val="none" w:sz="0" w:space="0" w:color="auto" w:frame="1"/>
        </w:rPr>
        <w:t>t with recent</w:t>
      </w:r>
      <w:r w:rsidR="008652BD" w:rsidRPr="006B55DA">
        <w:rPr>
          <w:rFonts w:ascii="Arial" w:hAnsi="Arial" w:cs="Arial"/>
          <w:sz w:val="22"/>
          <w:bdr w:val="none" w:sz="0" w:space="0" w:color="auto" w:frame="1"/>
        </w:rPr>
        <w:t xml:space="preserve"> observation</w:t>
      </w:r>
      <w:r w:rsidR="00293DDD" w:rsidRPr="006B55DA">
        <w:rPr>
          <w:rFonts w:ascii="Arial" w:hAnsi="Arial" w:cs="Arial"/>
          <w:sz w:val="22"/>
          <w:bdr w:val="none" w:sz="0" w:space="0" w:color="auto" w:frame="1"/>
        </w:rPr>
        <w:fldChar w:fldCharType="begin">
          <w:fldData xml:space="preserve">PEVuZE5vdGU+PENpdGU+PEF1dGhvcj5DcmlzdGlhbm88L0F1dGhvcj48WWVhcj4yMDE5PC9ZZWFy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</w:fldData>
        </w:fldChar>
      </w:r>
      <w:r w:rsidR="00FF7B11">
        <w:rPr>
          <w:rFonts w:ascii="Arial" w:hAnsi="Arial" w:cs="Arial"/>
          <w:sz w:val="22"/>
          <w:bdr w:val="none" w:sz="0" w:space="0" w:color="auto" w:frame="1"/>
        </w:rPr>
        <w:instrText xml:space="preserve"> ADDIN EN.CITE </w:instrText>
      </w:r>
      <w:r w:rsidR="00FF7B11">
        <w:rPr>
          <w:rFonts w:ascii="Arial" w:hAnsi="Arial" w:cs="Arial"/>
          <w:sz w:val="22"/>
          <w:bdr w:val="none" w:sz="0" w:space="0" w:color="auto" w:frame="1"/>
        </w:rPr>
        <w:fldChar w:fldCharType="begin">
          <w:fldData xml:space="preserve">PEVuZE5vdGU+PENpdGU+PEF1dGhvcj5DcmlzdGlhbm88L0F1dGhvcj48WWVhcj4yMDE5PC9ZZWFy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</w:fldData>
        </w:fldChar>
      </w:r>
      <w:r w:rsidR="00FF7B11">
        <w:rPr>
          <w:rFonts w:ascii="Arial" w:hAnsi="Arial" w:cs="Arial"/>
          <w:sz w:val="22"/>
          <w:bdr w:val="none" w:sz="0" w:space="0" w:color="auto" w:frame="1"/>
        </w:rPr>
        <w:instrText xml:space="preserve"> ADDIN EN.CITE.DATA </w:instrText>
      </w:r>
      <w:r w:rsidR="00FF7B11">
        <w:rPr>
          <w:rFonts w:ascii="Arial" w:hAnsi="Arial" w:cs="Arial"/>
          <w:sz w:val="22"/>
          <w:bdr w:val="none" w:sz="0" w:space="0" w:color="auto" w:frame="1"/>
        </w:rPr>
      </w:r>
      <w:r w:rsidR="00FF7B11">
        <w:rPr>
          <w:rFonts w:ascii="Arial" w:hAnsi="Arial" w:cs="Arial"/>
          <w:sz w:val="22"/>
          <w:bdr w:val="none" w:sz="0" w:space="0" w:color="auto" w:frame="1"/>
        </w:rPr>
        <w:fldChar w:fldCharType="end"/>
      </w:r>
      <w:r w:rsidR="00293DDD" w:rsidRPr="006B55DA">
        <w:rPr>
          <w:rFonts w:ascii="Arial" w:hAnsi="Arial" w:cs="Arial"/>
          <w:sz w:val="22"/>
          <w:bdr w:val="none" w:sz="0" w:space="0" w:color="auto" w:frame="1"/>
        </w:rPr>
      </w:r>
      <w:r w:rsidR="00293DDD" w:rsidRPr="006B55DA">
        <w:rPr>
          <w:rFonts w:ascii="Arial" w:hAnsi="Arial" w:cs="Arial"/>
          <w:sz w:val="22"/>
          <w:bdr w:val="none" w:sz="0" w:space="0" w:color="auto" w:frame="1"/>
        </w:rPr>
        <w:fldChar w:fldCharType="separate"/>
      </w:r>
      <w:r w:rsidR="00FF7B11">
        <w:rPr>
          <w:rFonts w:ascii="Arial" w:hAnsi="Arial" w:cs="Arial"/>
          <w:noProof/>
          <w:sz w:val="22"/>
          <w:bdr w:val="none" w:sz="0" w:space="0" w:color="auto" w:frame="1"/>
        </w:rPr>
        <w:t>(19)</w:t>
      </w:r>
      <w:r w:rsidR="00293DDD" w:rsidRPr="006B55DA">
        <w:rPr>
          <w:rFonts w:ascii="Arial" w:hAnsi="Arial" w:cs="Arial"/>
          <w:sz w:val="22"/>
          <w:bdr w:val="none" w:sz="0" w:space="0" w:color="auto" w:frame="1"/>
        </w:rPr>
        <w:fldChar w:fldCharType="end"/>
      </w:r>
      <w:ins w:id="129" w:author="DD" w:date="2019-12-19T00:34:00Z">
        <w:r w:rsidR="003070ED">
          <w:rPr>
            <w:rFonts w:ascii="Arial" w:hAnsi="Arial" w:cs="Arial"/>
            <w:sz w:val="22"/>
            <w:bdr w:val="none" w:sz="0" w:space="0" w:color="auto" w:frame="1"/>
          </w:rPr>
          <w:t xml:space="preserve">. </w:t>
        </w:r>
      </w:ins>
      <w:ins w:id="130" w:author="DD" w:date="2019-12-19T00:35:00Z">
        <w:r w:rsidR="003070ED" w:rsidRPr="006B55DA">
          <w:rPr>
            <w:rFonts w:ascii="Arial" w:hAnsi="Arial" w:cs="Arial"/>
            <w:sz w:val="22"/>
            <w:bdr w:val="none" w:sz="0" w:space="0" w:color="auto" w:frame="1"/>
          </w:rPr>
          <w:t xml:space="preserve">Particularly, </w:t>
        </w:r>
        <w:proofErr w:type="spellStart"/>
        <w:r w:rsidR="003070ED" w:rsidRPr="006B55DA">
          <w:rPr>
            <w:rFonts w:ascii="Arial" w:hAnsi="Arial" w:cs="Arial"/>
            <w:sz w:val="22"/>
            <w:bdr w:val="none" w:sz="0" w:space="0" w:color="auto" w:frame="1"/>
          </w:rPr>
          <w:t>cfDNA</w:t>
        </w:r>
        <w:r w:rsidR="003070ED" w:rsidRPr="006B55DA">
          <w:rPr>
            <w:rFonts w:ascii="Arial" w:hAnsi="Arial" w:cs="Arial"/>
            <w:sz w:val="22"/>
            <w:bdr w:val="none" w:sz="0" w:space="0" w:color="auto" w:frame="1"/>
            <w:vertAlign w:val="subscript"/>
          </w:rPr>
          <w:t>size</w:t>
        </w:r>
        <w:proofErr w:type="spellEnd"/>
        <w:r w:rsidR="003070ED" w:rsidRPr="006B55DA">
          <w:rPr>
            <w:rFonts w:ascii="Arial" w:hAnsi="Arial" w:cs="Arial"/>
            <w:sz w:val="22"/>
            <w:bdr w:val="none" w:sz="0" w:space="0" w:color="auto" w:frame="1"/>
          </w:rPr>
          <w:t xml:space="preserve"> in advanced HCC group were much shorter than those in healthy individuals (</w:t>
        </w:r>
        <w:r w:rsidR="003070ED" w:rsidRPr="006B55DA">
          <w:rPr>
            <w:rFonts w:ascii="Arial" w:hAnsi="Arial" w:cs="Arial"/>
            <w:color w:val="000000" w:themeColor="text1"/>
            <w:sz w:val="22"/>
          </w:rPr>
          <w:t>P &lt; 2.2x10</w:t>
        </w:r>
        <w:r w:rsidR="003070ED" w:rsidRPr="006B55DA">
          <w:rPr>
            <w:rFonts w:ascii="Arial" w:hAnsi="Arial" w:cs="Arial"/>
            <w:color w:val="000000" w:themeColor="text1"/>
            <w:sz w:val="22"/>
            <w:vertAlign w:val="superscript"/>
          </w:rPr>
          <w:t>-16</w:t>
        </w:r>
        <w:r w:rsidR="003070ED" w:rsidRPr="006B55DA">
          <w:rPr>
            <w:rFonts w:ascii="Arial" w:hAnsi="Arial" w:cs="Arial"/>
            <w:color w:val="000000" w:themeColor="text1"/>
            <w:sz w:val="22"/>
          </w:rPr>
          <w:t xml:space="preserve">, Wilcoxon rank sum test; </w:t>
        </w:r>
        <w:r w:rsidR="003070ED" w:rsidRPr="006B55DA">
          <w:rPr>
            <w:rFonts w:ascii="Arial" w:eastAsia="Times New Roman" w:hAnsi="Arial" w:cs="Arial"/>
            <w:b/>
            <w:color w:val="44546A" w:themeColor="text2"/>
            <w:sz w:val="22"/>
            <w:lang w:eastAsia="en-US"/>
          </w:rPr>
          <w:t xml:space="preserve">Fig </w:t>
        </w:r>
        <w:r w:rsidR="003070ED" w:rsidRPr="00424E1A">
          <w:rPr>
            <w:rFonts w:ascii="Arial" w:eastAsia="Times New Roman" w:hAnsi="Arial" w:cs="Arial" w:hint="eastAsia"/>
            <w:b/>
            <w:color w:val="44546A" w:themeColor="text2"/>
            <w:sz w:val="22"/>
            <w:lang w:eastAsia="en-US"/>
          </w:rPr>
          <w:t>3</w:t>
        </w:r>
        <w:r w:rsidR="003070ED" w:rsidRPr="006B55DA">
          <w:rPr>
            <w:rFonts w:ascii="Arial" w:eastAsia="Times New Roman" w:hAnsi="Arial" w:cs="Arial"/>
            <w:b/>
            <w:color w:val="44546A" w:themeColor="text2"/>
            <w:sz w:val="22"/>
            <w:lang w:eastAsia="en-US"/>
          </w:rPr>
          <w:t>A)</w:t>
        </w:r>
        <w:r w:rsidR="003070ED">
          <w:rPr>
            <w:rFonts w:ascii="Arial" w:hAnsi="Arial" w:cs="Arial"/>
            <w:sz w:val="22"/>
            <w:bdr w:val="none" w:sz="0" w:space="0" w:color="auto" w:frame="1"/>
          </w:rPr>
          <w:t xml:space="preserve">, </w:t>
        </w:r>
      </w:ins>
      <w:ins w:id="131" w:author="DD" w:date="2019-12-19T00:32:00Z">
        <w:r w:rsidR="003070ED">
          <w:rPr>
            <w:rFonts w:ascii="Arial" w:hAnsi="Arial" w:cs="Arial"/>
            <w:sz w:val="22"/>
            <w:bdr w:val="none" w:sz="0" w:space="0" w:color="auto" w:frame="1"/>
          </w:rPr>
          <w:t>and the size seem</w:t>
        </w:r>
      </w:ins>
      <w:ins w:id="132" w:author="DD" w:date="2019-12-19T00:33:00Z">
        <w:r w:rsidR="003070ED">
          <w:rPr>
            <w:rFonts w:ascii="Arial" w:hAnsi="Arial" w:cs="Arial"/>
            <w:sz w:val="22"/>
            <w:bdr w:val="none" w:sz="0" w:space="0" w:color="auto" w:frame="1"/>
          </w:rPr>
          <w:t xml:space="preserve">ed to </w:t>
        </w:r>
      </w:ins>
      <w:ins w:id="133" w:author="DD" w:date="2019-12-19T00:32:00Z">
        <w:r w:rsidR="003070ED">
          <w:rPr>
            <w:rFonts w:ascii="Arial" w:hAnsi="Arial" w:cs="Arial"/>
            <w:sz w:val="22"/>
            <w:bdr w:val="none" w:sz="0" w:space="0" w:color="auto" w:frame="1"/>
          </w:rPr>
          <w:t xml:space="preserve">decrease along with </w:t>
        </w:r>
      </w:ins>
      <w:ins w:id="134" w:author="DD" w:date="2019-12-19T00:33:00Z">
        <w:r w:rsidR="003070ED">
          <w:rPr>
            <w:rFonts w:ascii="Arial" w:hAnsi="Arial" w:cs="Arial"/>
            <w:sz w:val="22"/>
            <w:bdr w:val="none" w:sz="0" w:space="0" w:color="auto" w:frame="1"/>
          </w:rPr>
          <w:t>liver disease progression</w:t>
        </w:r>
      </w:ins>
      <w:del w:id="135" w:author="DD" w:date="2019-12-19T00:31:00Z">
        <w:r w:rsidR="00293DDD" w:rsidRPr="006B55DA" w:rsidDel="003070ED">
          <w:rPr>
            <w:rFonts w:ascii="Arial" w:hAnsi="Arial" w:cs="Arial"/>
            <w:sz w:val="22"/>
            <w:bdr w:val="none" w:sz="0" w:space="0" w:color="auto" w:frame="1"/>
          </w:rPr>
          <w:delText>.</w:delText>
        </w:r>
      </w:del>
      <w:del w:id="136" w:author="DD" w:date="2019-12-19T00:33:00Z">
        <w:r w:rsidR="008D71EC" w:rsidRPr="006B55DA" w:rsidDel="003070ED">
          <w:rPr>
            <w:rFonts w:ascii="Arial" w:hAnsi="Arial" w:cs="Arial"/>
            <w:sz w:val="22"/>
            <w:bdr w:val="none" w:sz="0" w:space="0" w:color="auto" w:frame="1"/>
          </w:rPr>
          <w:delText>The cfDNA</w:delText>
        </w:r>
        <w:r w:rsidR="008D71EC" w:rsidRPr="006B55DA" w:rsidDel="003070ED">
          <w:rPr>
            <w:rFonts w:ascii="Arial" w:hAnsi="Arial" w:cs="Arial"/>
            <w:sz w:val="22"/>
            <w:bdr w:val="none" w:sz="0" w:space="0" w:color="auto" w:frame="1"/>
            <w:vertAlign w:val="subscript"/>
          </w:rPr>
          <w:delText>size</w:delText>
        </w:r>
        <w:r w:rsidR="008D71EC" w:rsidRPr="006B55DA" w:rsidDel="003070ED">
          <w:rPr>
            <w:rFonts w:ascii="Arial" w:hAnsi="Arial" w:cs="Arial"/>
            <w:sz w:val="22"/>
            <w:bdr w:val="none" w:sz="0" w:space="0" w:color="auto" w:frame="1"/>
          </w:rPr>
          <w:delText xml:space="preserve"> in different groups showed that the o</w:delText>
        </w:r>
        <w:r w:rsidR="006F06E2" w:rsidRPr="006B55DA" w:rsidDel="003070ED">
          <w:rPr>
            <w:rFonts w:ascii="Arial" w:hAnsi="Arial" w:cs="Arial"/>
            <w:sz w:val="22"/>
            <w:bdr w:val="none" w:sz="0" w:space="0" w:color="auto" w:frame="1"/>
          </w:rPr>
          <w:delText>r</w:delText>
        </w:r>
        <w:r w:rsidR="008D71EC" w:rsidRPr="006B55DA" w:rsidDel="003070ED">
          <w:rPr>
            <w:rFonts w:ascii="Arial" w:hAnsi="Arial" w:cs="Arial"/>
            <w:sz w:val="22"/>
            <w:bdr w:val="none" w:sz="0" w:space="0" w:color="auto" w:frame="1"/>
          </w:rPr>
          <w:delText xml:space="preserve">der from short to long </w:delText>
        </w:r>
        <w:r w:rsidR="00A82861" w:rsidDel="003070ED">
          <w:rPr>
            <w:rFonts w:ascii="Arial" w:hAnsi="Arial" w:cs="Arial"/>
            <w:sz w:val="22"/>
            <w:bdr w:val="none" w:sz="0" w:space="0" w:color="auto" w:frame="1"/>
          </w:rPr>
          <w:delText>in</w:delText>
        </w:r>
        <w:r w:rsidR="00A82861" w:rsidRPr="006B55DA" w:rsidDel="003070ED">
          <w:rPr>
            <w:rFonts w:ascii="Arial" w:hAnsi="Arial" w:cs="Arial"/>
            <w:sz w:val="22"/>
            <w:bdr w:val="none" w:sz="0" w:space="0" w:color="auto" w:frame="1"/>
          </w:rPr>
          <w:delText xml:space="preserve"> </w:delText>
        </w:r>
        <w:r w:rsidR="008D71EC" w:rsidRPr="006B55DA" w:rsidDel="003070ED">
          <w:rPr>
            <w:rFonts w:ascii="Arial" w:hAnsi="Arial" w:cs="Arial"/>
            <w:sz w:val="22"/>
            <w:bdr w:val="none" w:sz="0" w:space="0" w:color="auto" w:frame="1"/>
          </w:rPr>
          <w:delText>patients with advanced HCC, patients with cirrhosis, early stage HCC and HCC after surgery, and patients with hepatitis and healthy</w:delText>
        </w:r>
        <w:r w:rsidR="00221AB8" w:rsidDel="003070ED">
          <w:rPr>
            <w:rFonts w:ascii="Arial" w:hAnsi="Arial" w:cs="Arial"/>
            <w:sz w:val="22"/>
            <w:bdr w:val="none" w:sz="0" w:space="0" w:color="auto" w:frame="1"/>
          </w:rPr>
          <w:delText xml:space="preserve"> control</w:delText>
        </w:r>
      </w:del>
      <w:r w:rsidR="00221AB8">
        <w:rPr>
          <w:rFonts w:ascii="Arial" w:hAnsi="Arial" w:cs="Arial"/>
          <w:sz w:val="22"/>
          <w:bdr w:val="none" w:sz="0" w:space="0" w:color="auto" w:frame="1"/>
        </w:rPr>
        <w:t xml:space="preserve"> </w:t>
      </w:r>
      <w:r w:rsidR="008D71EC" w:rsidRPr="006B55DA">
        <w:rPr>
          <w:rFonts w:ascii="Arial" w:hAnsi="Arial" w:cs="Arial"/>
          <w:sz w:val="22"/>
          <w:bdr w:val="none" w:sz="0" w:space="0" w:color="auto" w:frame="1"/>
        </w:rPr>
        <w:t>(</w:t>
      </w:r>
      <w:r w:rsidR="008D71EC" w:rsidRPr="006B55DA">
        <w:rPr>
          <w:rFonts w:ascii="Arial" w:eastAsia="Times New Roman" w:hAnsi="Arial" w:cs="Arial"/>
          <w:b/>
          <w:color w:val="44546A" w:themeColor="text2"/>
          <w:sz w:val="22"/>
          <w:lang w:eastAsia="en-US"/>
        </w:rPr>
        <w:t xml:space="preserve">Fig </w:t>
      </w:r>
      <w:r w:rsidR="00DA6B57">
        <w:rPr>
          <w:rFonts w:ascii="Arial" w:eastAsia="Times New Roman" w:hAnsi="Arial" w:cs="Arial"/>
          <w:b/>
          <w:color w:val="44546A" w:themeColor="text2"/>
          <w:sz w:val="22"/>
          <w:lang w:eastAsia="en-US"/>
        </w:rPr>
        <w:t>3</w:t>
      </w:r>
      <w:r w:rsidR="004B5458" w:rsidRPr="006B55DA">
        <w:rPr>
          <w:rFonts w:ascii="Arial" w:eastAsia="Times New Roman" w:hAnsi="Arial" w:cs="Arial"/>
          <w:b/>
          <w:color w:val="44546A" w:themeColor="text2"/>
          <w:sz w:val="22"/>
          <w:lang w:eastAsia="en-US"/>
        </w:rPr>
        <w:t>A</w:t>
      </w:r>
      <w:r w:rsidR="008D71EC" w:rsidRPr="006B55DA">
        <w:rPr>
          <w:rFonts w:ascii="Arial" w:eastAsia="Times New Roman" w:hAnsi="Arial" w:cs="Arial"/>
          <w:b/>
          <w:color w:val="44546A" w:themeColor="text2"/>
          <w:sz w:val="22"/>
          <w:lang w:eastAsia="en-US"/>
        </w:rPr>
        <w:t>)</w:t>
      </w:r>
      <w:r w:rsidR="008D71EC" w:rsidRPr="006B55DA">
        <w:rPr>
          <w:rFonts w:ascii="Arial" w:hAnsi="Arial" w:cs="Arial"/>
          <w:sz w:val="22"/>
          <w:bdr w:val="none" w:sz="0" w:space="0" w:color="auto" w:frame="1"/>
        </w:rPr>
        <w:t>.</w:t>
      </w:r>
      <w:del w:id="137" w:author="DD" w:date="2019-12-19T00:35:00Z">
        <w:r w:rsidR="008D71EC" w:rsidRPr="006F06E2" w:rsidDel="003070ED">
          <w:rPr>
            <w:rFonts w:ascii="Arial" w:hAnsi="Arial" w:cs="Arial"/>
            <w:sz w:val="22"/>
          </w:rPr>
          <w:delText xml:space="preserve"> </w:delText>
        </w:r>
        <w:r w:rsidR="00EA57CA" w:rsidRPr="006B55DA" w:rsidDel="003070ED">
          <w:rPr>
            <w:rFonts w:ascii="Arial" w:hAnsi="Arial" w:cs="Arial"/>
            <w:sz w:val="22"/>
            <w:bdr w:val="none" w:sz="0" w:space="0" w:color="auto" w:frame="1"/>
          </w:rPr>
          <w:delText>Particularly,</w:delText>
        </w:r>
        <w:r w:rsidR="00293DDD" w:rsidRPr="006B55DA" w:rsidDel="003070ED">
          <w:rPr>
            <w:rFonts w:ascii="Arial" w:hAnsi="Arial" w:cs="Arial"/>
            <w:sz w:val="22"/>
            <w:bdr w:val="none" w:sz="0" w:space="0" w:color="auto" w:frame="1"/>
          </w:rPr>
          <w:delText xml:space="preserve"> cfDNA</w:delText>
        </w:r>
        <w:r w:rsidR="00293DDD" w:rsidRPr="006B55DA" w:rsidDel="003070ED">
          <w:rPr>
            <w:rFonts w:ascii="Arial" w:hAnsi="Arial" w:cs="Arial"/>
            <w:sz w:val="22"/>
            <w:bdr w:val="none" w:sz="0" w:space="0" w:color="auto" w:frame="1"/>
            <w:vertAlign w:val="subscript"/>
          </w:rPr>
          <w:delText>size</w:delText>
        </w:r>
        <w:r w:rsidR="00293DDD" w:rsidRPr="006B55DA" w:rsidDel="003070ED">
          <w:rPr>
            <w:rFonts w:ascii="Arial" w:hAnsi="Arial" w:cs="Arial"/>
            <w:sz w:val="22"/>
            <w:bdr w:val="none" w:sz="0" w:space="0" w:color="auto" w:frame="1"/>
          </w:rPr>
          <w:delText xml:space="preserve"> in advanced HCC group were </w:delText>
        </w:r>
        <w:r w:rsidR="00EA57CA" w:rsidRPr="006B55DA" w:rsidDel="003070ED">
          <w:rPr>
            <w:rFonts w:ascii="Arial" w:hAnsi="Arial" w:cs="Arial"/>
            <w:sz w:val="22"/>
            <w:bdr w:val="none" w:sz="0" w:space="0" w:color="auto" w:frame="1"/>
          </w:rPr>
          <w:delText xml:space="preserve">much </w:delText>
        </w:r>
        <w:r w:rsidR="00293DDD" w:rsidRPr="006B55DA" w:rsidDel="003070ED">
          <w:rPr>
            <w:rFonts w:ascii="Arial" w:hAnsi="Arial" w:cs="Arial"/>
            <w:sz w:val="22"/>
            <w:bdr w:val="none" w:sz="0" w:space="0" w:color="auto" w:frame="1"/>
          </w:rPr>
          <w:delText>shorter than those in healthy individuals (</w:delText>
        </w:r>
        <w:r w:rsidR="00293DDD" w:rsidRPr="006B55DA" w:rsidDel="003070ED">
          <w:rPr>
            <w:rFonts w:ascii="Arial" w:hAnsi="Arial" w:cs="Arial"/>
            <w:color w:val="000000" w:themeColor="text1"/>
            <w:sz w:val="22"/>
          </w:rPr>
          <w:delText>P &lt; 2.2x10</w:delText>
        </w:r>
        <w:r w:rsidR="00293DDD" w:rsidRPr="006B55DA" w:rsidDel="003070ED">
          <w:rPr>
            <w:rFonts w:ascii="Arial" w:hAnsi="Arial" w:cs="Arial"/>
            <w:color w:val="000000" w:themeColor="text1"/>
            <w:sz w:val="22"/>
            <w:vertAlign w:val="superscript"/>
          </w:rPr>
          <w:delText>-16</w:delText>
        </w:r>
        <w:r w:rsidR="00293DDD" w:rsidRPr="006B55DA" w:rsidDel="003070ED">
          <w:rPr>
            <w:rFonts w:ascii="Arial" w:hAnsi="Arial" w:cs="Arial"/>
            <w:color w:val="000000" w:themeColor="text1"/>
            <w:sz w:val="22"/>
          </w:rPr>
          <w:delText xml:space="preserve">, Wilcoxon rank sum test; </w:delText>
        </w:r>
        <w:r w:rsidR="00293DDD" w:rsidRPr="006B55DA" w:rsidDel="003070ED">
          <w:rPr>
            <w:rFonts w:ascii="Arial" w:eastAsia="Times New Roman" w:hAnsi="Arial" w:cs="Arial"/>
            <w:b/>
            <w:color w:val="44546A" w:themeColor="text2"/>
            <w:sz w:val="22"/>
            <w:lang w:eastAsia="en-US"/>
          </w:rPr>
          <w:delText xml:space="preserve">Fig </w:delText>
        </w:r>
        <w:r w:rsidR="00424E1A" w:rsidRPr="00424E1A" w:rsidDel="003070ED">
          <w:rPr>
            <w:rFonts w:ascii="Arial" w:eastAsia="Times New Roman" w:hAnsi="Arial" w:cs="Arial" w:hint="eastAsia"/>
            <w:b/>
            <w:color w:val="44546A" w:themeColor="text2"/>
            <w:sz w:val="22"/>
            <w:lang w:eastAsia="en-US"/>
          </w:rPr>
          <w:delText>3</w:delText>
        </w:r>
        <w:r w:rsidR="004B5458" w:rsidRPr="006B55DA" w:rsidDel="003070ED">
          <w:rPr>
            <w:rFonts w:ascii="Arial" w:eastAsia="Times New Roman" w:hAnsi="Arial" w:cs="Arial"/>
            <w:b/>
            <w:color w:val="44546A" w:themeColor="text2"/>
            <w:sz w:val="22"/>
            <w:lang w:eastAsia="en-US"/>
          </w:rPr>
          <w:delText>A</w:delText>
        </w:r>
        <w:r w:rsidR="00293DDD" w:rsidRPr="006B55DA" w:rsidDel="003070ED">
          <w:rPr>
            <w:rFonts w:ascii="Arial" w:eastAsia="Times New Roman" w:hAnsi="Arial" w:cs="Arial"/>
            <w:b/>
            <w:color w:val="44546A" w:themeColor="text2"/>
            <w:sz w:val="22"/>
            <w:lang w:eastAsia="en-US"/>
          </w:rPr>
          <w:delText>)</w:delText>
        </w:r>
        <w:r w:rsidR="00293DDD" w:rsidRPr="00424E1A" w:rsidDel="003070ED">
          <w:rPr>
            <w:rFonts w:ascii="Arial" w:hAnsi="Arial" w:cs="Arial"/>
            <w:sz w:val="22"/>
            <w:bdr w:val="none" w:sz="0" w:space="0" w:color="auto" w:frame="1"/>
          </w:rPr>
          <w:delText>.</w:delText>
        </w:r>
      </w:del>
      <w:ins w:id="138" w:author="DD" w:date="2019-12-19T00:37:00Z">
        <w:r w:rsidR="003070ED">
          <w:rPr>
            <w:rFonts w:ascii="Arial" w:hAnsi="Arial" w:cs="Arial"/>
            <w:sz w:val="22"/>
            <w:bdr w:val="none" w:sz="0" w:space="0" w:color="auto" w:frame="1"/>
          </w:rPr>
          <w:t xml:space="preserve"> </w:t>
        </w:r>
      </w:ins>
      <w:commentRangeStart w:id="139"/>
      <w:del w:id="140" w:author="DD" w:date="2019-12-19T00:37:00Z">
        <w:r w:rsidR="00E86498" w:rsidDel="003070ED">
          <w:rPr>
            <w:rFonts w:ascii="Arial" w:hAnsi="Arial" w:cs="Arial"/>
            <w:sz w:val="22"/>
            <w:bdr w:val="none" w:sz="0" w:space="0" w:color="auto" w:frame="1"/>
          </w:rPr>
          <w:delText xml:space="preserve"> </w:delText>
        </w:r>
        <w:commentRangeEnd w:id="139"/>
        <w:r w:rsidR="00E86498" w:rsidDel="003070ED">
          <w:rPr>
            <w:rStyle w:val="ab"/>
          </w:rPr>
          <w:commentReference w:id="139"/>
        </w:r>
      </w:del>
    </w:p>
    <w:p w14:paraId="072C24B9" w14:textId="2B639ABB" w:rsidR="00A57FF0" w:rsidRPr="00021E53" w:rsidRDefault="00474EF2" w:rsidP="00021E53">
      <w:pPr>
        <w:spacing w:before="240"/>
        <w:rPr>
          <w:ins w:id="141" w:author="DD" w:date="2019-12-19T00:54:00Z"/>
          <w:rFonts w:ascii="Arial" w:hAnsi="Arial" w:cs="Arial" w:hint="eastAsia"/>
          <w:sz w:val="22"/>
          <w:rPrChange w:id="142" w:author="DD" w:date="2019-12-19T01:04:00Z">
            <w:rPr>
              <w:ins w:id="143" w:author="DD" w:date="2019-12-19T00:54:00Z"/>
              <w:rFonts w:ascii="Arial" w:hAnsi="Arial" w:cs="Arial" w:hint="eastAsia"/>
              <w:color w:val="000000" w:themeColor="text1"/>
              <w:sz w:val="22"/>
              <w:highlight w:val="yellow"/>
            </w:rPr>
          </w:rPrChange>
        </w:rPr>
        <w:pPrChange w:id="144" w:author="DD" w:date="2019-12-19T01:04:00Z">
          <w:pPr>
            <w:spacing w:before="240"/>
            <w:ind w:firstLine="420"/>
          </w:pPr>
        </w:pPrChange>
      </w:pPr>
      <w:ins w:id="145" w:author="DD" w:date="2019-12-19T00:24:00Z">
        <w:r>
          <w:rPr>
            <w:rFonts w:ascii="Arial" w:hAnsi="Arial" w:cs="Arial"/>
            <w:sz w:val="22"/>
          </w:rPr>
          <w:t>As expected</w:t>
        </w:r>
      </w:ins>
      <w:del w:id="146" w:author="DD" w:date="2019-12-19T00:24:00Z">
        <w:r w:rsidR="008E39DC" w:rsidDel="00474EF2">
          <w:rPr>
            <w:rFonts w:ascii="Arial" w:hAnsi="Arial" w:cs="Arial"/>
            <w:sz w:val="22"/>
          </w:rPr>
          <w:delText xml:space="preserve">In consistent with </w:delText>
        </w:r>
        <w:r w:rsidR="008E39DC" w:rsidRPr="008E39DC" w:rsidDel="00474EF2">
          <w:rPr>
            <w:rFonts w:ascii="Arial" w:hAnsi="Arial" w:cs="Arial"/>
            <w:sz w:val="22"/>
          </w:rPr>
          <w:delText>aforementioned</w:delText>
        </w:r>
        <w:r w:rsidR="008E39DC" w:rsidDel="00474EF2">
          <w:rPr>
            <w:rFonts w:ascii="Arial" w:hAnsi="Arial" w:cs="Arial"/>
            <w:sz w:val="22"/>
          </w:rPr>
          <w:delText xml:space="preserve"> pilot cfDNA for </w:delText>
        </w:r>
        <w:r w:rsidR="009E5414" w:rsidDel="00474EF2">
          <w:rPr>
            <w:rFonts w:ascii="Arial" w:hAnsi="Arial" w:cs="Arial" w:hint="eastAsia"/>
            <w:sz w:val="22"/>
          </w:rPr>
          <w:delText>five</w:delText>
        </w:r>
        <w:r w:rsidR="008E39DC" w:rsidDel="00474EF2">
          <w:rPr>
            <w:rFonts w:ascii="Arial" w:hAnsi="Arial" w:cs="Arial"/>
            <w:sz w:val="22"/>
          </w:rPr>
          <w:delText xml:space="preserve"> medium WGBS</w:delText>
        </w:r>
      </w:del>
      <w:r w:rsidR="008E39DC">
        <w:rPr>
          <w:rFonts w:ascii="Arial" w:hAnsi="Arial" w:cs="Arial"/>
          <w:sz w:val="22"/>
        </w:rPr>
        <w:t>,</w:t>
      </w:r>
      <w:r w:rsidR="007312C3" w:rsidRPr="00A32097">
        <w:rPr>
          <w:rFonts w:ascii="Arial" w:hAnsi="Arial" w:cs="Arial"/>
          <w:sz w:val="22"/>
        </w:rPr>
        <w:t xml:space="preserve"> the distribution of </w:t>
      </w:r>
      <w:proofErr w:type="spellStart"/>
      <w:r w:rsidR="007312C3" w:rsidRPr="00A32097">
        <w:rPr>
          <w:rFonts w:ascii="Arial" w:hAnsi="Arial" w:cs="Arial"/>
          <w:sz w:val="22"/>
        </w:rPr>
        <w:t>CpGs</w:t>
      </w:r>
      <w:proofErr w:type="spellEnd"/>
      <w:r w:rsidR="007312C3" w:rsidRPr="00A32097">
        <w:rPr>
          <w:rFonts w:ascii="Arial" w:hAnsi="Arial" w:cs="Arial"/>
          <w:sz w:val="22"/>
        </w:rPr>
        <w:t xml:space="preserve"> </w:t>
      </w:r>
      <w:proofErr w:type="spellStart"/>
      <w:r w:rsidR="007312C3" w:rsidRPr="00A32097">
        <w:rPr>
          <w:rFonts w:ascii="Arial" w:hAnsi="Arial" w:cs="Arial"/>
          <w:sz w:val="22"/>
        </w:rPr>
        <w:t>capatured</w:t>
      </w:r>
      <w:proofErr w:type="spellEnd"/>
      <w:r w:rsidR="007312C3" w:rsidRPr="00A32097">
        <w:rPr>
          <w:rFonts w:ascii="Arial" w:hAnsi="Arial" w:cs="Arial"/>
          <w:sz w:val="22"/>
        </w:rPr>
        <w:t xml:space="preserve"> by low-pass WGBS </w:t>
      </w:r>
      <w:r w:rsidR="008E39DC">
        <w:rPr>
          <w:rFonts w:ascii="Arial" w:hAnsi="Arial" w:cs="Arial"/>
          <w:sz w:val="22"/>
        </w:rPr>
        <w:t xml:space="preserve">also </w:t>
      </w:r>
      <w:r w:rsidR="007312C3" w:rsidRPr="00A32097">
        <w:rPr>
          <w:rFonts w:ascii="Arial" w:hAnsi="Arial" w:cs="Arial"/>
          <w:sz w:val="22"/>
        </w:rPr>
        <w:t>tended to be located at intergenic and repeat r</w:t>
      </w:r>
      <w:r w:rsidR="007312C3" w:rsidRPr="00A32097">
        <w:rPr>
          <w:rFonts w:ascii="Arial" w:hAnsi="Arial" w:cs="Arial"/>
          <w:color w:val="000000" w:themeColor="text1"/>
          <w:sz w:val="22"/>
        </w:rPr>
        <w:t>egions</w:t>
      </w:r>
      <w:r w:rsidR="00465CF5">
        <w:rPr>
          <w:rFonts w:ascii="Arial" w:hAnsi="Arial" w:cs="Arial"/>
          <w:color w:val="000000" w:themeColor="text1"/>
          <w:sz w:val="22"/>
        </w:rPr>
        <w:t>.</w:t>
      </w:r>
      <w:r w:rsidR="009E5414">
        <w:rPr>
          <w:rFonts w:ascii="Arial" w:hAnsi="Arial" w:cs="Arial"/>
          <w:color w:val="000000" w:themeColor="text1"/>
          <w:sz w:val="22"/>
        </w:rPr>
        <w:t xml:space="preserve"> </w:t>
      </w:r>
      <w:r w:rsidR="00465CF5">
        <w:rPr>
          <w:rFonts w:ascii="Arial" w:hAnsi="Arial" w:cs="Arial"/>
          <w:color w:val="000000" w:themeColor="text1"/>
          <w:sz w:val="22"/>
        </w:rPr>
        <w:t>M</w:t>
      </w:r>
      <w:r w:rsidR="00E534CF">
        <w:rPr>
          <w:rFonts w:ascii="Arial" w:hAnsi="Arial" w:cs="Arial"/>
          <w:color w:val="000000" w:themeColor="text1"/>
          <w:sz w:val="22"/>
        </w:rPr>
        <w:t>oreover</w:t>
      </w:r>
      <w:r w:rsidR="009E5414">
        <w:rPr>
          <w:rFonts w:ascii="Arial" w:hAnsi="Arial" w:cs="Arial"/>
          <w:color w:val="000000" w:themeColor="text1"/>
          <w:sz w:val="22"/>
        </w:rPr>
        <w:t xml:space="preserve">, </w:t>
      </w:r>
      <w:ins w:id="147" w:author="DD" w:date="2019-12-19T00:35:00Z">
        <w:r w:rsidR="003070ED">
          <w:rPr>
            <w:rFonts w:ascii="Arial" w:hAnsi="Arial" w:cs="Arial"/>
            <w:color w:val="000000" w:themeColor="text1"/>
            <w:sz w:val="22"/>
          </w:rPr>
          <w:t>higher in low-pass WGBS</w:t>
        </w:r>
        <w:r w:rsidR="003070ED">
          <w:rPr>
            <w:rFonts w:ascii="Arial" w:hAnsi="Arial" w:cs="Arial"/>
            <w:color w:val="000000" w:themeColor="text1"/>
            <w:sz w:val="22"/>
          </w:rPr>
          <w:t xml:space="preserve"> had </w:t>
        </w:r>
      </w:ins>
      <w:ins w:id="148" w:author="DD" w:date="2019-12-19T00:36:00Z">
        <w:r w:rsidR="003070ED">
          <w:rPr>
            <w:rFonts w:ascii="Arial" w:hAnsi="Arial" w:cs="Arial"/>
            <w:color w:val="000000" w:themeColor="text1"/>
            <w:sz w:val="22"/>
          </w:rPr>
          <w:t>much higher</w:t>
        </w:r>
      </w:ins>
      <w:del w:id="149" w:author="DD" w:date="2019-12-19T00:36:00Z">
        <w:r w:rsidR="009E5414" w:rsidDel="003070ED">
          <w:rPr>
            <w:rFonts w:ascii="Arial" w:hAnsi="Arial" w:cs="Arial"/>
            <w:color w:val="000000" w:themeColor="text1"/>
            <w:sz w:val="22"/>
          </w:rPr>
          <w:delText>the</w:delText>
        </w:r>
      </w:del>
      <w:r w:rsidR="009E5414">
        <w:rPr>
          <w:rFonts w:ascii="Arial" w:hAnsi="Arial" w:cs="Arial"/>
          <w:color w:val="000000" w:themeColor="text1"/>
          <w:sz w:val="22"/>
        </w:rPr>
        <w:t xml:space="preserve"> enrichment score of regions around</w:t>
      </w:r>
      <w:r w:rsidR="008E39DC">
        <w:rPr>
          <w:rFonts w:ascii="Arial" w:hAnsi="Arial" w:cs="Arial"/>
          <w:color w:val="000000" w:themeColor="text1"/>
          <w:sz w:val="22"/>
        </w:rPr>
        <w:t xml:space="preserve"> reported HBV integration sites</w:t>
      </w:r>
      <w:r w:rsidR="009E5414">
        <w:rPr>
          <w:rFonts w:ascii="Arial" w:hAnsi="Arial" w:cs="Arial"/>
          <w:color w:val="000000" w:themeColor="text1"/>
          <w:sz w:val="22"/>
        </w:rPr>
        <w:t xml:space="preserve"> </w:t>
      </w:r>
      <w:del w:id="150" w:author="DD" w:date="2019-12-19T00:36:00Z">
        <w:r w:rsidR="00924DDA" w:rsidDel="003070ED">
          <w:rPr>
            <w:rFonts w:ascii="Arial" w:hAnsi="Arial" w:cs="Arial"/>
            <w:color w:val="000000" w:themeColor="text1"/>
            <w:sz w:val="22"/>
          </w:rPr>
          <w:delText>was</w:delText>
        </w:r>
        <w:r w:rsidR="009E5414" w:rsidDel="003070ED">
          <w:rPr>
            <w:rFonts w:ascii="Arial" w:hAnsi="Arial" w:cs="Arial"/>
            <w:color w:val="000000" w:themeColor="text1"/>
            <w:sz w:val="22"/>
          </w:rPr>
          <w:delText xml:space="preserve"> mu</w:delText>
        </w:r>
        <w:r w:rsidR="00924DDA" w:rsidDel="003070ED">
          <w:rPr>
            <w:rFonts w:ascii="Arial" w:hAnsi="Arial" w:cs="Arial"/>
            <w:color w:val="000000" w:themeColor="text1"/>
            <w:sz w:val="22"/>
          </w:rPr>
          <w:delText xml:space="preserve">ch </w:delText>
        </w:r>
      </w:del>
      <w:del w:id="151" w:author="DD" w:date="2019-12-19T00:35:00Z">
        <w:r w:rsidR="00924DDA" w:rsidDel="003070ED">
          <w:rPr>
            <w:rFonts w:ascii="Arial" w:hAnsi="Arial" w:cs="Arial"/>
            <w:color w:val="000000" w:themeColor="text1"/>
            <w:sz w:val="22"/>
          </w:rPr>
          <w:delText xml:space="preserve">higher in low-pass WGBS </w:delText>
        </w:r>
      </w:del>
      <w:r w:rsidR="00924DDA">
        <w:rPr>
          <w:rFonts w:ascii="Arial" w:hAnsi="Arial" w:cs="Arial"/>
          <w:color w:val="000000" w:themeColor="text1"/>
          <w:sz w:val="22"/>
        </w:rPr>
        <w:t>than</w:t>
      </w:r>
      <w:r w:rsidR="009E5414">
        <w:rPr>
          <w:rFonts w:ascii="Arial" w:hAnsi="Arial" w:cs="Arial"/>
          <w:color w:val="000000" w:themeColor="text1"/>
          <w:sz w:val="22"/>
        </w:rPr>
        <w:t xml:space="preserve"> </w:t>
      </w:r>
      <w:r w:rsidR="00F90C07">
        <w:rPr>
          <w:rFonts w:ascii="Arial" w:hAnsi="Arial" w:cs="Arial"/>
          <w:color w:val="000000" w:themeColor="text1"/>
          <w:sz w:val="22"/>
        </w:rPr>
        <w:t xml:space="preserve">high-depth </w:t>
      </w:r>
      <w:r w:rsidR="009E5414">
        <w:rPr>
          <w:rFonts w:ascii="Arial" w:hAnsi="Arial" w:cs="Arial"/>
          <w:color w:val="000000" w:themeColor="text1"/>
          <w:sz w:val="22"/>
        </w:rPr>
        <w:t>WGBS</w:t>
      </w:r>
      <w:ins w:id="152" w:author="DD" w:date="2019-12-19T00:36:00Z">
        <w:r w:rsidR="003070ED">
          <w:rPr>
            <w:rFonts w:ascii="Arial" w:hAnsi="Arial" w:cs="Arial"/>
            <w:color w:val="000000" w:themeColor="text1"/>
            <w:sz w:val="22"/>
          </w:rPr>
          <w:t xml:space="preserve"> datasets</w:t>
        </w:r>
      </w:ins>
      <w:r w:rsidR="00BC62DF">
        <w:rPr>
          <w:rFonts w:ascii="Arial" w:hAnsi="Arial" w:cs="Arial"/>
          <w:color w:val="000000" w:themeColor="text1"/>
          <w:sz w:val="22"/>
        </w:rPr>
        <w:t xml:space="preserve"> </w:t>
      </w:r>
      <w:r w:rsidR="007312C3" w:rsidRPr="00A32097">
        <w:rPr>
          <w:rFonts w:ascii="Arial" w:hAnsi="Arial" w:cs="Arial"/>
          <w:sz w:val="22"/>
        </w:rPr>
        <w:t>(</w:t>
      </w:r>
      <w:r w:rsidR="007312C3" w:rsidRPr="009E5414">
        <w:rPr>
          <w:rFonts w:ascii="Arial" w:eastAsia="Times New Roman" w:hAnsi="Arial" w:cs="Arial"/>
          <w:b/>
          <w:color w:val="44546A" w:themeColor="text2"/>
          <w:sz w:val="22"/>
          <w:lang w:eastAsia="en-US"/>
        </w:rPr>
        <w:t xml:space="preserve">Fig </w:t>
      </w:r>
      <w:r w:rsidR="008E39DC" w:rsidRPr="009E5414">
        <w:rPr>
          <w:rFonts w:ascii="Arial" w:eastAsia="Times New Roman" w:hAnsi="Arial" w:cs="Arial"/>
          <w:b/>
          <w:color w:val="44546A" w:themeColor="text2"/>
          <w:sz w:val="22"/>
          <w:lang w:eastAsia="en-US"/>
        </w:rPr>
        <w:t>3B</w:t>
      </w:r>
      <w:r w:rsidR="009E5414" w:rsidRPr="009E5414">
        <w:rPr>
          <w:rFonts w:ascii="Arial" w:eastAsia="Times New Roman" w:hAnsi="Arial" w:cs="Arial"/>
          <w:b/>
          <w:color w:val="44546A" w:themeColor="text2"/>
          <w:sz w:val="22"/>
          <w:lang w:eastAsia="en-US"/>
        </w:rPr>
        <w:t>, Fig 1A</w:t>
      </w:r>
      <w:r w:rsidR="007312C3" w:rsidRPr="00A32097">
        <w:rPr>
          <w:rFonts w:ascii="Arial" w:hAnsi="Arial" w:cs="Arial"/>
          <w:sz w:val="22"/>
        </w:rPr>
        <w:t xml:space="preserve">). </w:t>
      </w:r>
      <w:r w:rsidR="007E06B4">
        <w:rPr>
          <w:rFonts w:ascii="Arial" w:hAnsi="Arial" w:cs="Arial"/>
          <w:color w:val="000000" w:themeColor="text1"/>
          <w:sz w:val="22"/>
        </w:rPr>
        <w:t xml:space="preserve">To figure out </w:t>
      </w:r>
      <w:r w:rsidR="007E06B4">
        <w:rPr>
          <w:rFonts w:ascii="Arial" w:hAnsi="Arial" w:cs="Arial" w:hint="eastAsia"/>
          <w:color w:val="000000" w:themeColor="text1"/>
          <w:sz w:val="22"/>
        </w:rPr>
        <w:t>the</w:t>
      </w:r>
      <w:r w:rsidR="007E06B4">
        <w:rPr>
          <w:rFonts w:ascii="Arial" w:hAnsi="Arial" w:cs="Arial"/>
          <w:color w:val="000000" w:themeColor="text1"/>
          <w:sz w:val="22"/>
        </w:rPr>
        <w:t xml:space="preserve"> enrichment at repeat regions is a feature of </w:t>
      </w:r>
      <w:proofErr w:type="spellStart"/>
      <w:r w:rsidR="007E06B4">
        <w:rPr>
          <w:rFonts w:ascii="Arial" w:hAnsi="Arial" w:cs="Arial"/>
          <w:color w:val="000000" w:themeColor="text1"/>
          <w:sz w:val="22"/>
        </w:rPr>
        <w:t>cfDNA</w:t>
      </w:r>
      <w:proofErr w:type="spellEnd"/>
      <w:r w:rsidR="007E06B4">
        <w:rPr>
          <w:rFonts w:ascii="Arial" w:hAnsi="Arial" w:cs="Arial"/>
          <w:color w:val="000000" w:themeColor="text1"/>
          <w:sz w:val="22"/>
        </w:rPr>
        <w:t xml:space="preserve"> or </w:t>
      </w:r>
      <w:r w:rsidR="007E06B4" w:rsidRPr="00924DDA">
        <w:rPr>
          <w:rFonts w:ascii="Arial" w:hAnsi="Arial" w:cs="Arial"/>
          <w:color w:val="000000" w:themeColor="text1"/>
          <w:sz w:val="22"/>
        </w:rPr>
        <w:t>artifacts of W</w:t>
      </w:r>
      <w:r w:rsidR="007E06B4" w:rsidRPr="00924DDA">
        <w:rPr>
          <w:rFonts w:ascii="Arial" w:hAnsi="Arial" w:cs="Arial" w:hint="eastAsia"/>
          <w:color w:val="000000" w:themeColor="text1"/>
          <w:sz w:val="22"/>
        </w:rPr>
        <w:t>G</w:t>
      </w:r>
      <w:r w:rsidR="007E06B4">
        <w:rPr>
          <w:rFonts w:ascii="Arial" w:hAnsi="Arial" w:cs="Arial" w:hint="eastAsia"/>
          <w:color w:val="000000" w:themeColor="text1"/>
          <w:sz w:val="22"/>
        </w:rPr>
        <w:t xml:space="preserve">BS, we </w:t>
      </w:r>
      <w:proofErr w:type="spellStart"/>
      <w:r w:rsidR="009F1899">
        <w:rPr>
          <w:rFonts w:ascii="Arial" w:hAnsi="Arial" w:cs="Arial"/>
          <w:color w:val="000000" w:themeColor="text1"/>
          <w:sz w:val="22"/>
        </w:rPr>
        <w:t>randonmly</w:t>
      </w:r>
      <w:proofErr w:type="spellEnd"/>
      <w:r w:rsidR="009F1899">
        <w:rPr>
          <w:rFonts w:ascii="Arial" w:hAnsi="Arial" w:cs="Arial"/>
          <w:color w:val="000000" w:themeColor="text1"/>
          <w:sz w:val="22"/>
        </w:rPr>
        <w:t xml:space="preserve"> </w:t>
      </w:r>
      <w:r w:rsidR="007E06B4">
        <w:rPr>
          <w:rFonts w:ascii="Arial" w:hAnsi="Arial" w:cs="Arial" w:hint="eastAsia"/>
          <w:color w:val="000000" w:themeColor="text1"/>
          <w:sz w:val="22"/>
        </w:rPr>
        <w:t>extracted 10M single</w:t>
      </w:r>
      <w:r w:rsidR="007E06B4">
        <w:rPr>
          <w:rFonts w:ascii="Arial" w:hAnsi="Arial" w:cs="Arial"/>
          <w:color w:val="000000" w:themeColor="text1"/>
          <w:sz w:val="22"/>
        </w:rPr>
        <w:t xml:space="preserve"> </w:t>
      </w:r>
      <w:r w:rsidR="007E06B4">
        <w:rPr>
          <w:rFonts w:ascii="Arial" w:hAnsi="Arial" w:cs="Arial" w:hint="eastAsia"/>
          <w:color w:val="000000" w:themeColor="text1"/>
          <w:sz w:val="22"/>
        </w:rPr>
        <w:t>reads</w:t>
      </w:r>
      <w:r w:rsidR="007E06B4">
        <w:rPr>
          <w:rFonts w:ascii="Arial" w:hAnsi="Arial" w:cs="Arial"/>
          <w:color w:val="000000" w:themeColor="text1"/>
          <w:sz w:val="22"/>
        </w:rPr>
        <w:t xml:space="preserve"> </w:t>
      </w:r>
      <w:r w:rsidR="007E06B4">
        <w:rPr>
          <w:rFonts w:ascii="Arial" w:hAnsi="Arial" w:cs="Arial" w:hint="eastAsia"/>
          <w:color w:val="000000" w:themeColor="text1"/>
          <w:sz w:val="22"/>
        </w:rPr>
        <w:t>from</w:t>
      </w:r>
      <w:r w:rsidR="007E06B4">
        <w:rPr>
          <w:rFonts w:ascii="Arial" w:hAnsi="Arial" w:cs="Arial"/>
          <w:color w:val="000000" w:themeColor="text1"/>
          <w:sz w:val="22"/>
        </w:rPr>
        <w:t xml:space="preserve"> published</w:t>
      </w:r>
      <w:r w:rsidR="00F90C07">
        <w:rPr>
          <w:rFonts w:ascii="Arial" w:hAnsi="Arial" w:cs="Arial"/>
          <w:color w:val="000000" w:themeColor="text1"/>
          <w:sz w:val="22"/>
        </w:rPr>
        <w:t xml:space="preserve"> high-depth </w:t>
      </w:r>
      <w:proofErr w:type="spellStart"/>
      <w:r w:rsidR="00F90C07">
        <w:rPr>
          <w:rFonts w:ascii="Arial" w:hAnsi="Arial" w:cs="Arial"/>
          <w:color w:val="000000" w:themeColor="text1"/>
          <w:sz w:val="22"/>
        </w:rPr>
        <w:t>cfDNA</w:t>
      </w:r>
      <w:proofErr w:type="spellEnd"/>
      <w:r w:rsidR="00F90C07">
        <w:rPr>
          <w:rFonts w:ascii="Arial" w:hAnsi="Arial" w:cs="Arial"/>
          <w:color w:val="000000" w:themeColor="text1"/>
          <w:sz w:val="22"/>
        </w:rPr>
        <w:t xml:space="preserve"> WGBS</w:t>
      </w:r>
      <w:r w:rsidR="00E3457E">
        <w:rPr>
          <w:rFonts w:ascii="Arial" w:hAnsi="Arial" w:cs="Arial"/>
          <w:color w:val="000000" w:themeColor="text1"/>
          <w:sz w:val="22"/>
        </w:rPr>
        <w:t xml:space="preserve"> datasets</w:t>
      </w:r>
      <w:r w:rsidR="00E86498">
        <w:rPr>
          <w:rFonts w:ascii="Arial" w:hAnsi="Arial" w:cs="Arial"/>
          <w:sz w:val="22"/>
        </w:rPr>
        <w:t xml:space="preserve"> </w:t>
      </w:r>
      <w:r w:rsidR="00E86498">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86498">
        <w:rPr>
          <w:rFonts w:ascii="Arial" w:hAnsi="Arial" w:cs="Arial"/>
          <w:sz w:val="22"/>
        </w:rPr>
        <w:instrText xml:space="preserve"> ADDIN EN.CITE </w:instrText>
      </w:r>
      <w:r w:rsidR="00E86498">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86498">
        <w:rPr>
          <w:rFonts w:ascii="Arial" w:hAnsi="Arial" w:cs="Arial"/>
          <w:sz w:val="22"/>
        </w:rPr>
        <w:instrText xml:space="preserve"> ADDIN EN.CITE.DATA </w:instrText>
      </w:r>
      <w:r w:rsidR="00E86498">
        <w:rPr>
          <w:rFonts w:ascii="Arial" w:hAnsi="Arial" w:cs="Arial"/>
          <w:sz w:val="22"/>
        </w:rPr>
      </w:r>
      <w:r w:rsidR="00E86498">
        <w:rPr>
          <w:rFonts w:ascii="Arial" w:hAnsi="Arial" w:cs="Arial"/>
          <w:sz w:val="22"/>
        </w:rPr>
        <w:fldChar w:fldCharType="end"/>
      </w:r>
      <w:r w:rsidR="00E86498">
        <w:rPr>
          <w:rFonts w:ascii="Arial" w:hAnsi="Arial" w:cs="Arial"/>
          <w:sz w:val="22"/>
        </w:rPr>
      </w:r>
      <w:r w:rsidR="00E86498">
        <w:rPr>
          <w:rFonts w:ascii="Arial" w:hAnsi="Arial" w:cs="Arial"/>
          <w:sz w:val="22"/>
        </w:rPr>
        <w:fldChar w:fldCharType="separate"/>
      </w:r>
      <w:r w:rsidR="00E86498">
        <w:rPr>
          <w:rFonts w:ascii="Arial" w:hAnsi="Arial" w:cs="Arial"/>
          <w:noProof/>
          <w:sz w:val="22"/>
        </w:rPr>
        <w:t>(25)</w:t>
      </w:r>
      <w:r w:rsidR="00E86498">
        <w:rPr>
          <w:rFonts w:ascii="Arial" w:hAnsi="Arial" w:cs="Arial"/>
          <w:sz w:val="22"/>
        </w:rPr>
        <w:fldChar w:fldCharType="end"/>
      </w:r>
      <w:r w:rsidR="00E3457E">
        <w:rPr>
          <w:rFonts w:ascii="Arial" w:hAnsi="Arial" w:cs="Arial"/>
          <w:color w:val="000000" w:themeColor="text1"/>
          <w:sz w:val="22"/>
        </w:rPr>
        <w:t>, including</w:t>
      </w:r>
      <w:r w:rsidR="007E06B4">
        <w:rPr>
          <w:rFonts w:ascii="Arial" w:hAnsi="Arial" w:cs="Arial"/>
          <w:color w:val="000000" w:themeColor="text1"/>
          <w:sz w:val="22"/>
        </w:rPr>
        <w:t xml:space="preserve"> </w:t>
      </w:r>
      <w:r w:rsidR="00E534CF">
        <w:rPr>
          <w:rFonts w:ascii="Arial" w:hAnsi="Arial" w:cs="Arial"/>
          <w:color w:val="000000" w:themeColor="text1"/>
          <w:sz w:val="22"/>
        </w:rPr>
        <w:t xml:space="preserve">58 </w:t>
      </w:r>
      <w:proofErr w:type="spellStart"/>
      <w:r w:rsidR="00E534CF">
        <w:rPr>
          <w:rFonts w:ascii="Arial" w:hAnsi="Arial" w:cs="Arial"/>
          <w:color w:val="000000" w:themeColor="text1"/>
          <w:sz w:val="22"/>
        </w:rPr>
        <w:t>cfDNA</w:t>
      </w:r>
      <w:proofErr w:type="spellEnd"/>
      <w:r w:rsidR="00E534CF">
        <w:rPr>
          <w:rFonts w:ascii="Arial" w:hAnsi="Arial" w:cs="Arial"/>
          <w:color w:val="000000" w:themeColor="text1"/>
          <w:sz w:val="22"/>
        </w:rPr>
        <w:t xml:space="preserve"> samples</w:t>
      </w:r>
      <w:del w:id="153" w:author="DD" w:date="2019-12-19T00:44:00Z">
        <w:r w:rsidR="00E534CF" w:rsidDel="00976C54">
          <w:rPr>
            <w:rFonts w:ascii="Arial" w:hAnsi="Arial" w:cs="Arial"/>
            <w:color w:val="000000" w:themeColor="text1"/>
            <w:sz w:val="22"/>
          </w:rPr>
          <w:delText xml:space="preserve"> (32 healthy individuals and 26 early stage HCC patients) </w:delText>
        </w:r>
      </w:del>
      <w:ins w:id="154" w:author="DD" w:date="2019-12-19T00:44:00Z">
        <w:r w:rsidR="00976C54">
          <w:rPr>
            <w:rFonts w:ascii="Arial" w:hAnsi="Arial" w:cs="Arial"/>
            <w:color w:val="000000" w:themeColor="text1"/>
            <w:sz w:val="22"/>
          </w:rPr>
          <w:t xml:space="preserve"> </w:t>
        </w:r>
      </w:ins>
      <w:r w:rsidR="00E534CF">
        <w:rPr>
          <w:rFonts w:ascii="Arial" w:hAnsi="Arial" w:cs="Arial"/>
          <w:color w:val="000000" w:themeColor="text1"/>
          <w:sz w:val="22"/>
        </w:rPr>
        <w:t xml:space="preserve">and 30 tissue </w:t>
      </w:r>
      <w:proofErr w:type="spellStart"/>
      <w:r w:rsidR="00E534CF">
        <w:rPr>
          <w:rFonts w:ascii="Arial" w:hAnsi="Arial" w:cs="Arial"/>
          <w:color w:val="000000" w:themeColor="text1"/>
          <w:sz w:val="22"/>
        </w:rPr>
        <w:t>sampels</w:t>
      </w:r>
      <w:proofErr w:type="spellEnd"/>
      <w:ins w:id="155" w:author="DD" w:date="2019-12-19T00:45:00Z">
        <w:r w:rsidR="00976C54">
          <w:rPr>
            <w:rFonts w:ascii="Arial" w:hAnsi="Arial" w:cs="Arial"/>
            <w:color w:val="000000" w:themeColor="text1"/>
            <w:sz w:val="22"/>
          </w:rPr>
          <w:t xml:space="preserve"> </w:t>
        </w:r>
      </w:ins>
      <w:del w:id="156" w:author="DD" w:date="2019-12-19T00:45:00Z">
        <w:r w:rsidR="00E534CF" w:rsidDel="00976C54">
          <w:rPr>
            <w:rFonts w:ascii="Arial" w:hAnsi="Arial" w:cs="Arial"/>
            <w:color w:val="000000" w:themeColor="text1"/>
            <w:sz w:val="22"/>
          </w:rPr>
          <w:delText>(</w:delText>
        </w:r>
        <w:r w:rsidR="00924DDA" w:rsidDel="00976C54">
          <w:rPr>
            <w:rFonts w:ascii="Arial" w:hAnsi="Arial" w:cs="Arial"/>
            <w:color w:val="000000" w:themeColor="text1"/>
            <w:sz w:val="22"/>
          </w:rPr>
          <w:delText>15 tumor tissues and paried</w:delText>
        </w:r>
        <w:r w:rsidR="00E534CF" w:rsidDel="00976C54">
          <w:rPr>
            <w:rFonts w:ascii="Arial" w:hAnsi="Arial" w:cs="Arial"/>
            <w:color w:val="000000" w:themeColor="text1"/>
            <w:sz w:val="22"/>
          </w:rPr>
          <w:delText xml:space="preserve"> buffy coat</w:delText>
        </w:r>
        <w:r w:rsidR="00924DDA" w:rsidDel="00976C54">
          <w:rPr>
            <w:rFonts w:ascii="Arial" w:hAnsi="Arial" w:cs="Arial"/>
            <w:color w:val="000000" w:themeColor="text1"/>
            <w:sz w:val="22"/>
          </w:rPr>
          <w:delText xml:space="preserve"> samples</w:delText>
        </w:r>
        <w:r w:rsidR="00E534CF" w:rsidDel="00976C54">
          <w:rPr>
            <w:rFonts w:ascii="Arial" w:hAnsi="Arial" w:cs="Arial"/>
            <w:color w:val="000000" w:themeColor="text1"/>
            <w:sz w:val="22"/>
          </w:rPr>
          <w:delText>)</w:delText>
        </w:r>
        <w:r w:rsidR="00C92756" w:rsidDel="00976C54">
          <w:rPr>
            <w:rFonts w:ascii="Arial" w:hAnsi="Arial" w:cs="Arial"/>
            <w:sz w:val="22"/>
          </w:rPr>
          <w:delText xml:space="preserve"> </w:delText>
        </w:r>
      </w:del>
      <w:r w:rsidR="007E06B4">
        <w:rPr>
          <w:rFonts w:ascii="Arial" w:hAnsi="Arial" w:cs="Arial"/>
          <w:sz w:val="22"/>
        </w:rPr>
        <w:t xml:space="preserve">as well as </w:t>
      </w:r>
      <w:r w:rsidR="007E06B4">
        <w:rPr>
          <w:rFonts w:ascii="Arial" w:hAnsi="Arial" w:cs="Arial" w:hint="eastAsia"/>
          <w:sz w:val="22"/>
        </w:rPr>
        <w:t>analyzed</w:t>
      </w:r>
      <w:r w:rsidR="007E06B4">
        <w:rPr>
          <w:rFonts w:ascii="Arial" w:hAnsi="Arial" w:cs="Arial"/>
          <w:sz w:val="22"/>
        </w:rPr>
        <w:t xml:space="preserve"> region enrichment score.</w:t>
      </w:r>
      <w:r w:rsidR="00E3457E">
        <w:rPr>
          <w:rFonts w:ascii="Arial" w:hAnsi="Arial" w:cs="Arial"/>
          <w:sz w:val="22"/>
        </w:rPr>
        <w:t xml:space="preserve"> </w:t>
      </w:r>
      <w:proofErr w:type="spellStart"/>
      <w:ins w:id="157" w:author="DD" w:date="2019-12-19T00:50:00Z">
        <w:r w:rsidR="00976C54">
          <w:rPr>
            <w:rFonts w:ascii="Arial" w:hAnsi="Arial" w:cs="Arial" w:hint="eastAsia"/>
            <w:sz w:val="22"/>
          </w:rPr>
          <w:t>Ove</w:t>
        </w:r>
        <w:r w:rsidR="00976C54">
          <w:rPr>
            <w:rFonts w:ascii="Arial" w:hAnsi="Arial" w:cs="Arial"/>
            <w:sz w:val="22"/>
          </w:rPr>
          <w:t>rrepresntation</w:t>
        </w:r>
        <w:proofErr w:type="spellEnd"/>
        <w:r w:rsidR="00976C54">
          <w:rPr>
            <w:rFonts w:ascii="Arial" w:hAnsi="Arial" w:cs="Arial"/>
            <w:sz w:val="22"/>
          </w:rPr>
          <w:t xml:space="preserve"> of </w:t>
        </w:r>
      </w:ins>
      <w:del w:id="158" w:author="DD" w:date="2019-12-19T00:51:00Z">
        <w:r w:rsidR="00924DDA" w:rsidDel="00A57FF0">
          <w:rPr>
            <w:rFonts w:ascii="Arial" w:hAnsi="Arial" w:cs="Arial"/>
            <w:sz w:val="22"/>
          </w:rPr>
          <w:delText xml:space="preserve">In accordance with our data, the enrichment score </w:delText>
        </w:r>
        <w:r w:rsidR="00924DDA" w:rsidDel="00A57FF0">
          <w:rPr>
            <w:rFonts w:ascii="Arial" w:hAnsi="Arial" w:cs="Arial"/>
            <w:color w:val="000000" w:themeColor="text1"/>
            <w:sz w:val="22"/>
          </w:rPr>
          <w:delText xml:space="preserve">of </w:delText>
        </w:r>
      </w:del>
      <w:r w:rsidR="00924DDA">
        <w:rPr>
          <w:rFonts w:ascii="Arial" w:hAnsi="Arial" w:cs="Arial"/>
          <w:color w:val="000000" w:themeColor="text1"/>
          <w:sz w:val="22"/>
        </w:rPr>
        <w:t>regions around reported HBV integration sites</w:t>
      </w:r>
      <w:ins w:id="159" w:author="DD" w:date="2019-12-19T00:51:00Z">
        <w:r w:rsidR="00A57FF0">
          <w:rPr>
            <w:rFonts w:ascii="Arial" w:hAnsi="Arial" w:cs="Arial"/>
            <w:color w:val="000000" w:themeColor="text1"/>
            <w:sz w:val="22"/>
          </w:rPr>
          <w:t xml:space="preserve"> was also observed in </w:t>
        </w:r>
        <w:r w:rsidR="00A57FF0">
          <w:rPr>
            <w:rFonts w:ascii="Arial" w:hAnsi="Arial" w:cs="Arial"/>
            <w:sz w:val="22"/>
          </w:rPr>
          <w:t>these datasets</w:t>
        </w:r>
      </w:ins>
      <w:ins w:id="160" w:author="DD" w:date="2019-12-19T00:52:00Z">
        <w:r w:rsidR="00A57FF0">
          <w:rPr>
            <w:rFonts w:ascii="Arial" w:hAnsi="Arial" w:cs="Arial"/>
            <w:sz w:val="22"/>
          </w:rPr>
          <w:t xml:space="preserve"> </w:t>
        </w:r>
      </w:ins>
      <w:del w:id="161" w:author="DD" w:date="2019-12-19T00:51:00Z">
        <w:r w:rsidR="00924DDA" w:rsidDel="00A57FF0">
          <w:rPr>
            <w:rFonts w:ascii="Arial" w:hAnsi="Arial" w:cs="Arial"/>
            <w:sz w:val="22"/>
          </w:rPr>
          <w:delText xml:space="preserve"> </w:delText>
        </w:r>
        <w:r w:rsidR="00924DDA" w:rsidRPr="00936ED5" w:rsidDel="00A57FF0">
          <w:rPr>
            <w:rFonts w:ascii="Arial" w:hAnsi="Arial" w:cs="Arial"/>
            <w:sz w:val="22"/>
            <w:highlight w:val="yellow"/>
          </w:rPr>
          <w:delText xml:space="preserve">by </w:delText>
        </w:r>
        <w:r w:rsidR="00E86498" w:rsidRPr="00936ED5" w:rsidDel="00A57FF0">
          <w:rPr>
            <w:rFonts w:ascii="Arial" w:hAnsi="Arial" w:cs="Arial"/>
            <w:sz w:val="22"/>
            <w:highlight w:val="yellow"/>
          </w:rPr>
          <w:delText>randomly 10M</w:delText>
        </w:r>
        <w:r w:rsidR="009A3489" w:rsidRPr="00936ED5" w:rsidDel="00A57FF0">
          <w:rPr>
            <w:rFonts w:ascii="Arial" w:hAnsi="Arial" w:cs="Arial"/>
            <w:sz w:val="22"/>
            <w:highlight w:val="yellow"/>
          </w:rPr>
          <w:delText xml:space="preserve"> reads </w:delText>
        </w:r>
        <w:r w:rsidR="00924DDA" w:rsidRPr="00936ED5" w:rsidDel="00A57FF0">
          <w:rPr>
            <w:rFonts w:ascii="Arial" w:hAnsi="Arial" w:cs="Arial"/>
            <w:sz w:val="22"/>
            <w:highlight w:val="yellow"/>
          </w:rPr>
          <w:delText xml:space="preserve">was still higher than </w:delText>
        </w:r>
        <w:r w:rsidR="009A3489" w:rsidRPr="00936ED5" w:rsidDel="00A57FF0">
          <w:rPr>
            <w:rFonts w:ascii="Arial" w:hAnsi="Arial" w:cs="Arial"/>
            <w:sz w:val="22"/>
            <w:highlight w:val="yellow"/>
          </w:rPr>
          <w:delText xml:space="preserve">that by </w:delText>
        </w:r>
        <w:r w:rsidR="00924DDA" w:rsidRPr="00936ED5" w:rsidDel="00A57FF0">
          <w:rPr>
            <w:rFonts w:ascii="Arial" w:hAnsi="Arial" w:cs="Arial"/>
            <w:sz w:val="22"/>
            <w:highlight w:val="yellow"/>
          </w:rPr>
          <w:delText>deep sequencing</w:delText>
        </w:r>
        <w:r w:rsidR="00924DDA" w:rsidDel="00A57FF0">
          <w:rPr>
            <w:rFonts w:ascii="Arial" w:hAnsi="Arial" w:cs="Arial"/>
            <w:sz w:val="22"/>
          </w:rPr>
          <w:delText xml:space="preserve"> </w:delText>
        </w:r>
      </w:del>
      <w:r w:rsidR="00924DDA">
        <w:rPr>
          <w:rFonts w:ascii="Arial" w:hAnsi="Arial" w:cs="Arial"/>
          <w:sz w:val="22"/>
        </w:rPr>
        <w:t>(</w:t>
      </w:r>
      <w:r w:rsidR="00924DDA" w:rsidRPr="009E5414">
        <w:rPr>
          <w:rFonts w:ascii="Arial" w:eastAsia="Times New Roman" w:hAnsi="Arial" w:cs="Arial"/>
          <w:b/>
          <w:color w:val="44546A" w:themeColor="text2"/>
          <w:sz w:val="22"/>
          <w:lang w:eastAsia="en-US"/>
        </w:rPr>
        <w:t>Fig 3</w:t>
      </w:r>
      <w:r w:rsidR="00924DDA">
        <w:rPr>
          <w:rFonts w:ascii="Arial" w:eastAsia="Times New Roman" w:hAnsi="Arial" w:cs="Arial"/>
          <w:b/>
          <w:color w:val="44546A" w:themeColor="text2"/>
          <w:sz w:val="22"/>
          <w:lang w:eastAsia="en-US"/>
        </w:rPr>
        <w:t>C</w:t>
      </w:r>
      <w:r w:rsidR="00924DDA" w:rsidRPr="009E5414">
        <w:rPr>
          <w:rFonts w:ascii="Arial" w:eastAsia="Times New Roman" w:hAnsi="Arial" w:cs="Arial"/>
          <w:b/>
          <w:color w:val="44546A" w:themeColor="text2"/>
          <w:sz w:val="22"/>
          <w:lang w:eastAsia="en-US"/>
        </w:rPr>
        <w:t xml:space="preserve">, Fig </w:t>
      </w:r>
      <w:r w:rsidR="00924DDA">
        <w:rPr>
          <w:rFonts w:ascii="Arial" w:eastAsia="Times New Roman" w:hAnsi="Arial" w:cs="Arial"/>
          <w:b/>
          <w:color w:val="44546A" w:themeColor="text2"/>
          <w:sz w:val="22"/>
          <w:lang w:eastAsia="en-US"/>
        </w:rPr>
        <w:t>S5</w:t>
      </w:r>
      <w:r w:rsidR="00924DDA">
        <w:rPr>
          <w:rFonts w:ascii="Arial" w:hAnsi="Arial" w:cs="Arial"/>
          <w:sz w:val="22"/>
        </w:rPr>
        <w:t xml:space="preserve">). </w:t>
      </w:r>
      <w:r w:rsidR="00E3457E">
        <w:rPr>
          <w:rFonts w:ascii="Arial" w:hAnsi="Arial" w:cs="Arial"/>
          <w:sz w:val="22"/>
        </w:rPr>
        <w:t>S</w:t>
      </w:r>
      <w:r w:rsidR="00E3457E">
        <w:rPr>
          <w:rFonts w:ascii="Arial" w:hAnsi="Arial" w:cs="Arial" w:hint="eastAsia"/>
          <w:sz w:val="22"/>
        </w:rPr>
        <w:t>trikingly</w:t>
      </w:r>
      <w:r w:rsidR="00E3457E">
        <w:rPr>
          <w:rFonts w:ascii="Arial" w:hAnsi="Arial" w:cs="Arial"/>
          <w:sz w:val="22"/>
        </w:rPr>
        <w:t xml:space="preserve">, compared to tumor tissue and buffy coat, </w:t>
      </w:r>
      <w:proofErr w:type="spellStart"/>
      <w:r w:rsidR="00E3457E">
        <w:rPr>
          <w:rFonts w:ascii="Arial" w:hAnsi="Arial" w:cs="Arial"/>
          <w:sz w:val="22"/>
        </w:rPr>
        <w:t>cfDNA</w:t>
      </w:r>
      <w:proofErr w:type="spellEnd"/>
      <w:r w:rsidR="00E3457E">
        <w:rPr>
          <w:rFonts w:ascii="Arial" w:hAnsi="Arial" w:cs="Arial"/>
          <w:sz w:val="22"/>
        </w:rPr>
        <w:t xml:space="preserve"> samples were less enriched </w:t>
      </w:r>
      <w:r w:rsidR="00EA04AB">
        <w:rPr>
          <w:rFonts w:ascii="Arial" w:hAnsi="Arial" w:cs="Arial" w:hint="eastAsia"/>
          <w:sz w:val="22"/>
        </w:rPr>
        <w:t>functional</w:t>
      </w:r>
      <w:r w:rsidR="00EA04AB">
        <w:rPr>
          <w:rFonts w:ascii="Arial" w:hAnsi="Arial" w:cs="Arial"/>
          <w:sz w:val="22"/>
        </w:rPr>
        <w:t xml:space="preserve"> </w:t>
      </w:r>
      <w:r w:rsidR="00EA04AB">
        <w:rPr>
          <w:rFonts w:ascii="Arial" w:hAnsi="Arial" w:cs="Arial" w:hint="eastAsia"/>
          <w:sz w:val="22"/>
        </w:rPr>
        <w:t>element</w:t>
      </w:r>
      <w:r w:rsidR="00EA04AB">
        <w:rPr>
          <w:rFonts w:ascii="Arial" w:hAnsi="Arial" w:cs="Arial"/>
          <w:sz w:val="22"/>
        </w:rPr>
        <w:t>s (CpG island, promoter and exon) and more enriched in intergenic, repeat regions and HBV integration reg</w:t>
      </w:r>
      <w:r w:rsidR="00EA04AB" w:rsidRPr="0043798E">
        <w:rPr>
          <w:rFonts w:ascii="Arial" w:hAnsi="Arial" w:cs="Arial"/>
          <w:sz w:val="22"/>
        </w:rPr>
        <w:t>ions</w:t>
      </w:r>
      <w:r w:rsidR="009A3489">
        <w:rPr>
          <w:rFonts w:ascii="Arial" w:hAnsi="Arial" w:cs="Arial"/>
          <w:sz w:val="22"/>
        </w:rPr>
        <w:t xml:space="preserve"> </w:t>
      </w:r>
      <w:r w:rsidR="009A3489" w:rsidRPr="00936ED5">
        <w:rPr>
          <w:rFonts w:ascii="Arial" w:hAnsi="Arial" w:cs="Arial"/>
          <w:sz w:val="22"/>
          <w:highlight w:val="yellow"/>
        </w:rPr>
        <w:t>in both randomly 10M reads and high-depth data.</w:t>
      </w:r>
      <w:r w:rsidR="00A20935" w:rsidRPr="00936ED5">
        <w:rPr>
          <w:rFonts w:ascii="Arial" w:hAnsi="Arial" w:cs="Arial"/>
          <w:sz w:val="22"/>
          <w:highlight w:val="yellow"/>
        </w:rPr>
        <w:t xml:space="preserve"> (</w:t>
      </w:r>
      <w:r w:rsidR="009A3489" w:rsidRPr="00936ED5">
        <w:rPr>
          <w:rFonts w:ascii="Arial" w:hAnsi="Arial" w:cs="Arial"/>
          <w:sz w:val="22"/>
          <w:highlight w:val="yellow"/>
        </w:rPr>
        <w:t xml:space="preserve">randomly 10M reads in </w:t>
      </w:r>
      <w:r w:rsidR="009A3489" w:rsidRPr="00936ED5">
        <w:rPr>
          <w:rFonts w:ascii="Arial" w:eastAsia="Times New Roman" w:hAnsi="Arial" w:cs="Arial"/>
          <w:b/>
          <w:color w:val="44546A" w:themeColor="text2"/>
          <w:sz w:val="22"/>
          <w:highlight w:val="yellow"/>
          <w:lang w:eastAsia="en-US"/>
        </w:rPr>
        <w:t xml:space="preserve">Fig </w:t>
      </w:r>
      <w:r w:rsidR="00A20935" w:rsidRPr="00936ED5">
        <w:rPr>
          <w:rFonts w:ascii="Arial" w:eastAsia="Times New Roman" w:hAnsi="Arial" w:cs="Arial"/>
          <w:b/>
          <w:color w:val="44546A" w:themeColor="text2"/>
          <w:sz w:val="22"/>
          <w:highlight w:val="yellow"/>
          <w:lang w:eastAsia="en-US"/>
        </w:rPr>
        <w:t>3</w:t>
      </w:r>
      <w:r w:rsidR="00A20935" w:rsidRPr="00936ED5">
        <w:rPr>
          <w:rFonts w:ascii="Arial" w:hAnsi="Arial" w:cs="Arial"/>
          <w:b/>
          <w:color w:val="44546A" w:themeColor="text2"/>
          <w:sz w:val="22"/>
          <w:highlight w:val="yellow"/>
        </w:rPr>
        <w:t>C</w:t>
      </w:r>
      <w:r w:rsidR="00C92756" w:rsidRPr="00936ED5">
        <w:rPr>
          <w:rFonts w:ascii="Arial" w:hAnsi="Arial" w:cs="Arial"/>
          <w:color w:val="000000" w:themeColor="text1"/>
          <w:sz w:val="22"/>
          <w:highlight w:val="yellow"/>
        </w:rPr>
        <w:t xml:space="preserve">; </w:t>
      </w:r>
      <w:r w:rsidR="009A3489" w:rsidRPr="00936ED5">
        <w:rPr>
          <w:rFonts w:ascii="Arial" w:hAnsi="Arial" w:cs="Arial"/>
          <w:color w:val="000000" w:themeColor="text1"/>
          <w:sz w:val="22"/>
          <w:highlight w:val="yellow"/>
        </w:rPr>
        <w:t xml:space="preserve">high-depth reads in </w:t>
      </w:r>
      <w:r w:rsidR="00C92756" w:rsidRPr="00936ED5">
        <w:rPr>
          <w:rFonts w:ascii="Arial" w:eastAsia="Times New Roman" w:hAnsi="Arial" w:cs="Arial"/>
          <w:b/>
          <w:color w:val="44546A" w:themeColor="text2"/>
          <w:sz w:val="22"/>
          <w:highlight w:val="yellow"/>
          <w:lang w:eastAsia="en-US"/>
        </w:rPr>
        <w:t>Fig S5</w:t>
      </w:r>
      <w:r w:rsidR="00924DDA" w:rsidRPr="00936ED5">
        <w:rPr>
          <w:rFonts w:ascii="Arial" w:eastAsia="Times New Roman" w:hAnsi="Arial" w:cs="Arial"/>
          <w:b/>
          <w:color w:val="44546A" w:themeColor="text2"/>
          <w:sz w:val="22"/>
          <w:highlight w:val="yellow"/>
          <w:lang w:eastAsia="en-US"/>
        </w:rPr>
        <w:t>C</w:t>
      </w:r>
      <w:r w:rsidR="00A20935" w:rsidRPr="00936ED5">
        <w:rPr>
          <w:rFonts w:ascii="Arial" w:hAnsi="Arial" w:cs="Arial"/>
          <w:sz w:val="22"/>
          <w:highlight w:val="yellow"/>
        </w:rPr>
        <w:t>)</w:t>
      </w:r>
      <w:r w:rsidR="00A20935">
        <w:rPr>
          <w:rFonts w:ascii="Arial" w:hAnsi="Arial" w:cs="Arial"/>
          <w:sz w:val="22"/>
        </w:rPr>
        <w:t xml:space="preserve">, </w:t>
      </w:r>
      <w:commentRangeStart w:id="162"/>
      <w:r w:rsidR="00E534CF">
        <w:rPr>
          <w:rFonts w:ascii="Arial" w:hAnsi="Arial" w:cs="Arial"/>
          <w:sz w:val="22"/>
        </w:rPr>
        <w:t>suggest</w:t>
      </w:r>
      <w:r w:rsidR="0043798E">
        <w:rPr>
          <w:rFonts w:ascii="Arial" w:hAnsi="Arial" w:cs="Arial" w:hint="eastAsia"/>
          <w:sz w:val="22"/>
        </w:rPr>
        <w:t>ing</w:t>
      </w:r>
      <w:r w:rsidR="00E534CF">
        <w:rPr>
          <w:rFonts w:ascii="Arial" w:hAnsi="Arial" w:cs="Arial"/>
          <w:sz w:val="22"/>
        </w:rPr>
        <w:t xml:space="preserve"> this enrichment</w:t>
      </w:r>
      <w:r w:rsidR="00A20935">
        <w:rPr>
          <w:rFonts w:ascii="Arial" w:hAnsi="Arial" w:cs="Arial"/>
          <w:sz w:val="22"/>
        </w:rPr>
        <w:t xml:space="preserve"> is a feature of </w:t>
      </w:r>
      <w:proofErr w:type="spellStart"/>
      <w:r w:rsidR="00A20935">
        <w:rPr>
          <w:rFonts w:ascii="Arial" w:hAnsi="Arial" w:cs="Arial"/>
          <w:sz w:val="22"/>
        </w:rPr>
        <w:t>cfDNA</w:t>
      </w:r>
      <w:proofErr w:type="spellEnd"/>
      <w:r w:rsidR="00A20935">
        <w:rPr>
          <w:rFonts w:ascii="Arial" w:hAnsi="Arial" w:cs="Arial"/>
          <w:sz w:val="22"/>
        </w:rPr>
        <w:t xml:space="preserve"> and </w:t>
      </w:r>
      <w:r w:rsidR="00E534CF">
        <w:rPr>
          <w:rFonts w:ascii="Arial" w:hAnsi="Arial" w:cs="Arial"/>
          <w:sz w:val="22"/>
        </w:rPr>
        <w:t xml:space="preserve">the bias of </w:t>
      </w:r>
      <w:proofErr w:type="spellStart"/>
      <w:r w:rsidR="00E534CF">
        <w:rPr>
          <w:rFonts w:ascii="Arial" w:hAnsi="Arial" w:cs="Arial"/>
          <w:sz w:val="22"/>
        </w:rPr>
        <w:t>cfDNA</w:t>
      </w:r>
      <w:proofErr w:type="spellEnd"/>
      <w:r w:rsidR="00E534CF">
        <w:rPr>
          <w:rFonts w:ascii="Arial" w:hAnsi="Arial" w:cs="Arial"/>
          <w:sz w:val="22"/>
        </w:rPr>
        <w:t xml:space="preserve"> release.</w:t>
      </w:r>
      <w:commentRangeEnd w:id="162"/>
      <w:r w:rsidR="00890DCF">
        <w:rPr>
          <w:rStyle w:val="ab"/>
        </w:rPr>
        <w:commentReference w:id="162"/>
      </w:r>
    </w:p>
    <w:p w14:paraId="3E33FE85" w14:textId="3D729871" w:rsidR="003070ED" w:rsidDel="00021E53" w:rsidRDefault="00A57FF0" w:rsidP="00021E53">
      <w:pPr>
        <w:spacing w:before="240"/>
        <w:rPr>
          <w:del w:id="163" w:author="DD" w:date="2019-12-19T00:42:00Z"/>
          <w:rFonts w:ascii="Arial" w:hAnsi="Arial" w:cs="Arial"/>
          <w:color w:val="000000" w:themeColor="text1"/>
          <w:sz w:val="22"/>
        </w:rPr>
      </w:pPr>
      <w:ins w:id="164" w:author="DD" w:date="2019-12-19T00:58:00Z">
        <w:r>
          <w:rPr>
            <w:rFonts w:ascii="Arial" w:hAnsi="Arial" w:cs="Arial"/>
            <w:sz w:val="22"/>
          </w:rPr>
          <w:t xml:space="preserve">Using our low-pass WGBS </w:t>
        </w:r>
        <w:proofErr w:type="spellStart"/>
        <w:r>
          <w:rPr>
            <w:rFonts w:ascii="Arial" w:hAnsi="Arial" w:cs="Arial"/>
            <w:sz w:val="22"/>
          </w:rPr>
          <w:t>datasetes</w:t>
        </w:r>
        <w:proofErr w:type="spellEnd"/>
        <w:r>
          <w:rPr>
            <w:rFonts w:ascii="Arial" w:hAnsi="Arial" w:cs="Arial"/>
            <w:sz w:val="22"/>
          </w:rPr>
          <w:t>, w</w:t>
        </w:r>
        <w:r w:rsidRPr="00A32097">
          <w:rPr>
            <w:rFonts w:ascii="Arial" w:hAnsi="Arial" w:cs="Arial"/>
            <w:sz w:val="22"/>
          </w:rPr>
          <w:t xml:space="preserve">e </w:t>
        </w:r>
        <w:r>
          <w:rPr>
            <w:rFonts w:ascii="Arial" w:hAnsi="Arial" w:cs="Arial"/>
            <w:sz w:val="22"/>
          </w:rPr>
          <w:t xml:space="preserve">explored </w:t>
        </w:r>
        <w:r w:rsidRPr="00A32097">
          <w:rPr>
            <w:rFonts w:ascii="Arial" w:hAnsi="Arial" w:cs="Arial"/>
            <w:sz w:val="22"/>
          </w:rPr>
          <w:t xml:space="preserve">whether DNA methylation in HBV integration regions could mirror the hypo-methylation profiles of </w:t>
        </w:r>
        <w:proofErr w:type="spellStart"/>
        <w:r w:rsidRPr="00A32097">
          <w:rPr>
            <w:rFonts w:ascii="Arial" w:hAnsi="Arial" w:cs="Arial"/>
            <w:sz w:val="22"/>
          </w:rPr>
          <w:t>cfDNA</w:t>
        </w:r>
        <w:proofErr w:type="spellEnd"/>
        <w:r w:rsidRPr="00A32097">
          <w:rPr>
            <w:rFonts w:ascii="Arial" w:hAnsi="Arial" w:cs="Arial"/>
            <w:sz w:val="22"/>
          </w:rPr>
          <w:t xml:space="preserve"> from HCC patients and </w:t>
        </w:r>
        <w:r>
          <w:rPr>
            <w:rFonts w:ascii="Arial" w:hAnsi="Arial" w:cs="Arial"/>
            <w:sz w:val="22"/>
          </w:rPr>
          <w:t>the potential</w:t>
        </w:r>
        <w:r w:rsidRPr="00A32097">
          <w:rPr>
            <w:rFonts w:ascii="Arial" w:hAnsi="Arial" w:cs="Arial"/>
            <w:sz w:val="22"/>
          </w:rPr>
          <w:t xml:space="preserve"> for </w:t>
        </w:r>
        <w:r>
          <w:rPr>
            <w:rFonts w:ascii="Arial" w:hAnsi="Arial" w:cs="Arial"/>
            <w:sz w:val="22"/>
          </w:rPr>
          <w:t>early HCC detection</w:t>
        </w:r>
        <w:r w:rsidRPr="009A496C">
          <w:rPr>
            <w:rFonts w:ascii="Arial" w:hAnsi="Arial" w:cs="Arial"/>
            <w:sz w:val="22"/>
          </w:rPr>
          <w:t xml:space="preserve">. </w:t>
        </w:r>
      </w:ins>
      <w:proofErr w:type="spellStart"/>
      <w:ins w:id="165" w:author="DD" w:date="2019-12-19T01:00:00Z">
        <w:r>
          <w:rPr>
            <w:rFonts w:ascii="Arial" w:hAnsi="Arial" w:cs="Arial"/>
            <w:sz w:val="22"/>
          </w:rPr>
          <w:t>Accodrding</w:t>
        </w:r>
        <w:proofErr w:type="spellEnd"/>
        <w:r>
          <w:rPr>
            <w:rFonts w:ascii="Arial" w:hAnsi="Arial" w:cs="Arial"/>
            <w:sz w:val="22"/>
          </w:rPr>
          <w:t xml:space="preserve"> to </w:t>
        </w:r>
        <w:proofErr w:type="spellStart"/>
        <w:proofErr w:type="gramStart"/>
        <w:r>
          <w:rPr>
            <w:rFonts w:ascii="Arial" w:hAnsi="Arial" w:cs="Arial"/>
            <w:color w:val="000000" w:themeColor="text1"/>
            <w:sz w:val="22"/>
          </w:rPr>
          <w:t>cf</w:t>
        </w:r>
        <w:r w:rsidRPr="00936ED5">
          <w:rPr>
            <w:rFonts w:ascii="Arial" w:hAnsi="Arial" w:cs="Arial"/>
            <w:color w:val="000000" w:themeColor="text1"/>
            <w:sz w:val="22"/>
            <w:highlight w:val="yellow"/>
          </w:rPr>
          <w:t>Methyl</w:t>
        </w:r>
        <w:r>
          <w:rPr>
            <w:rFonts w:ascii="Arial" w:hAnsi="Arial" w:cs="Arial"/>
            <w:color w:val="000000" w:themeColor="text1"/>
            <w:sz w:val="22"/>
            <w:vertAlign w:val="subscript"/>
          </w:rPr>
          <w:t>ins</w:t>
        </w:r>
        <w:proofErr w:type="spellEnd"/>
        <w:r w:rsidRPr="009A496C" w:rsidDel="00A57FF0">
          <w:rPr>
            <w:rFonts w:ascii="Arial" w:hAnsi="Arial" w:cs="Arial"/>
            <w:sz w:val="22"/>
          </w:rPr>
          <w:t xml:space="preserve"> </w:t>
        </w:r>
        <w:r>
          <w:rPr>
            <w:rFonts w:ascii="Arial" w:hAnsi="Arial" w:cs="Arial"/>
            <w:sz w:val="22"/>
          </w:rPr>
          <w:t>,</w:t>
        </w:r>
        <w:proofErr w:type="gramEnd"/>
        <w:r>
          <w:rPr>
            <w:rFonts w:ascii="Arial" w:hAnsi="Arial" w:cs="Arial"/>
            <w:sz w:val="22"/>
          </w:rPr>
          <w:t xml:space="preserve"> </w:t>
        </w:r>
        <w:r>
          <w:rPr>
            <w:rFonts w:ascii="Arial" w:hAnsi="Arial" w:cs="Arial"/>
            <w:sz w:val="22"/>
            <w:highlight w:val="yellow"/>
          </w:rPr>
          <w:t>t</w:t>
        </w:r>
      </w:ins>
      <w:ins w:id="166" w:author="DD" w:date="2019-12-19T00:59:00Z">
        <w:r w:rsidRPr="00936ED5">
          <w:rPr>
            <w:rFonts w:ascii="Arial" w:hAnsi="Arial" w:cs="Arial"/>
            <w:sz w:val="22"/>
            <w:highlight w:val="yellow"/>
          </w:rPr>
          <w:t>he advanced HCC patients showed significantly hypo-methyla</w:t>
        </w:r>
        <w:r w:rsidRPr="00936ED5">
          <w:rPr>
            <w:rFonts w:ascii="Arial" w:hAnsi="Arial" w:cs="Arial"/>
            <w:color w:val="000000" w:themeColor="text1"/>
            <w:sz w:val="22"/>
            <w:highlight w:val="yellow"/>
          </w:rPr>
          <w:t xml:space="preserve">tion level compared to healthy individuals (&lt;66.1%; P = 0.03, Wilcoxon rank sum test; </w:t>
        </w:r>
        <w:r w:rsidRPr="00936ED5">
          <w:rPr>
            <w:rFonts w:ascii="Arial" w:eastAsia="Times New Roman" w:hAnsi="Arial" w:cs="Arial"/>
            <w:b/>
            <w:color w:val="44546A" w:themeColor="text2"/>
            <w:sz w:val="22"/>
            <w:highlight w:val="yellow"/>
            <w:lang w:eastAsia="en-US"/>
          </w:rPr>
          <w:t>Fig 4A</w:t>
        </w:r>
        <w:r w:rsidRPr="00936ED5">
          <w:rPr>
            <w:rFonts w:ascii="Arial" w:hAnsi="Arial" w:cs="Arial"/>
            <w:color w:val="000000" w:themeColor="text1"/>
            <w:sz w:val="22"/>
            <w:highlight w:val="yellow"/>
          </w:rPr>
          <w:t>;</w:t>
        </w:r>
        <w:r w:rsidRPr="00936ED5">
          <w:rPr>
            <w:rFonts w:ascii="Arial" w:eastAsia="Times New Roman" w:hAnsi="Arial" w:cs="Arial"/>
            <w:b/>
            <w:color w:val="44546A" w:themeColor="text2"/>
            <w:sz w:val="22"/>
            <w:highlight w:val="yellow"/>
            <w:lang w:eastAsia="en-US"/>
          </w:rPr>
          <w:t xml:space="preserve"> Table S4)</w:t>
        </w:r>
        <w:r w:rsidRPr="00936ED5">
          <w:rPr>
            <w:rFonts w:ascii="Arial" w:hAnsi="Arial" w:cs="Arial"/>
            <w:color w:val="000000" w:themeColor="text1"/>
            <w:sz w:val="22"/>
            <w:highlight w:val="yellow"/>
          </w:rPr>
          <w:t xml:space="preserve">. However, for early stage HCC patients, this methylation level was relatively higher, ranging from 68.5% to 72.3%. </w:t>
        </w:r>
        <w:r w:rsidRPr="00936ED5">
          <w:rPr>
            <w:rFonts w:ascii="Arial" w:hAnsi="Arial" w:cs="Arial"/>
            <w:sz w:val="22"/>
            <w:highlight w:val="yellow"/>
          </w:rPr>
          <w:t xml:space="preserve">As expected, after surgery, most HCC patients (8/9) demonstrated similar </w:t>
        </w:r>
        <w:proofErr w:type="spellStart"/>
        <w:r w:rsidRPr="00936ED5">
          <w:rPr>
            <w:rFonts w:ascii="Arial" w:hAnsi="Arial" w:cs="Arial"/>
            <w:sz w:val="22"/>
            <w:highlight w:val="yellow"/>
          </w:rPr>
          <w:t>cfDNA</w:t>
        </w:r>
        <w:proofErr w:type="spellEnd"/>
        <w:r w:rsidRPr="00936ED5">
          <w:rPr>
            <w:rFonts w:ascii="Arial" w:hAnsi="Arial" w:cs="Arial"/>
            <w:sz w:val="22"/>
            <w:highlight w:val="yellow"/>
          </w:rPr>
          <w:t xml:space="preserve"> methylation levels to healthy individuals and patients with chronic hepatitis or cirrhosis</w:t>
        </w:r>
        <w:r w:rsidRPr="00936ED5">
          <w:rPr>
            <w:rFonts w:ascii="Arial" w:hAnsi="Arial" w:cs="Arial"/>
            <w:color w:val="000000" w:themeColor="text1"/>
            <w:sz w:val="22"/>
            <w:highlight w:val="yellow"/>
          </w:rPr>
          <w:t xml:space="preserve">. </w:t>
        </w:r>
        <w:r w:rsidRPr="00936ED5">
          <w:rPr>
            <w:rFonts w:ascii="Arial" w:hAnsi="Arial" w:cs="Arial"/>
            <w:sz w:val="22"/>
            <w:highlight w:val="yellow"/>
          </w:rPr>
          <w:t xml:space="preserve">Nevertheless, one (P45) out of the nine HCC patients exhibited a lower methylation after surgery (68.49%, </w:t>
        </w:r>
        <w:r w:rsidRPr="00936ED5">
          <w:rPr>
            <w:rFonts w:ascii="Arial" w:hAnsi="Arial" w:cs="Arial"/>
            <w:b/>
            <w:color w:val="44546A" w:themeColor="text2"/>
            <w:sz w:val="22"/>
            <w:highlight w:val="yellow"/>
          </w:rPr>
          <w:t>Fig S5A</w:t>
        </w:r>
        <w:r w:rsidRPr="00936ED5">
          <w:rPr>
            <w:rFonts w:ascii="Arial" w:hAnsi="Arial" w:cs="Arial"/>
            <w:sz w:val="22"/>
            <w:highlight w:val="yellow"/>
          </w:rPr>
          <w:t xml:space="preserve">; </w:t>
        </w:r>
        <w:r w:rsidRPr="00936ED5">
          <w:rPr>
            <w:rFonts w:ascii="Arial" w:hAnsi="Arial" w:cs="Arial"/>
            <w:b/>
            <w:color w:val="44546A" w:themeColor="text2"/>
            <w:sz w:val="22"/>
            <w:highlight w:val="yellow"/>
          </w:rPr>
          <w:t>Table S4</w:t>
        </w:r>
        <w:r w:rsidRPr="00936ED5">
          <w:rPr>
            <w:rFonts w:ascii="Arial" w:hAnsi="Arial" w:cs="Arial"/>
            <w:sz w:val="22"/>
            <w:highlight w:val="yellow"/>
          </w:rPr>
          <w:t xml:space="preserve">), and died two months later due to tumor recurrence, suggesting that there </w:t>
        </w:r>
        <w:proofErr w:type="gramStart"/>
        <w:r w:rsidRPr="00936ED5">
          <w:rPr>
            <w:rFonts w:ascii="Arial" w:hAnsi="Arial" w:cs="Arial"/>
            <w:sz w:val="22"/>
            <w:highlight w:val="yellow"/>
          </w:rPr>
          <w:t>were</w:t>
        </w:r>
        <w:proofErr w:type="gramEnd"/>
        <w:r w:rsidRPr="00936ED5">
          <w:rPr>
            <w:rFonts w:ascii="Arial" w:hAnsi="Arial" w:cs="Arial"/>
            <w:sz w:val="22"/>
            <w:highlight w:val="yellow"/>
          </w:rPr>
          <w:t xml:space="preserve"> micro-metastasis with tumor cells in that individual.</w:t>
        </w:r>
        <w:r>
          <w:rPr>
            <w:rFonts w:ascii="Arial" w:hAnsi="Arial" w:cs="Arial"/>
            <w:sz w:val="22"/>
          </w:rPr>
          <w:t xml:space="preserve"> </w:t>
        </w:r>
        <w:r w:rsidRPr="00A32097">
          <w:rPr>
            <w:rFonts w:ascii="Arial" w:hAnsi="Arial" w:cs="Arial"/>
            <w:color w:val="000000" w:themeColor="text1"/>
            <w:sz w:val="22"/>
          </w:rPr>
          <w:t xml:space="preserve">Additionally, a negative correlation was observed between </w:t>
        </w:r>
      </w:ins>
      <w:proofErr w:type="spellStart"/>
      <w:ins w:id="167" w:author="DD" w:date="2019-12-19T01:04:00Z">
        <w:r w:rsidR="00021E53">
          <w:rPr>
            <w:rFonts w:ascii="Arial" w:hAnsi="Arial" w:cs="Arial"/>
            <w:color w:val="000000" w:themeColor="text1"/>
            <w:sz w:val="22"/>
          </w:rPr>
          <w:t>cf</w:t>
        </w:r>
        <w:r w:rsidR="00021E53" w:rsidRPr="00936ED5">
          <w:rPr>
            <w:rFonts w:ascii="Arial" w:hAnsi="Arial" w:cs="Arial"/>
            <w:color w:val="000000" w:themeColor="text1"/>
            <w:sz w:val="22"/>
            <w:highlight w:val="yellow"/>
          </w:rPr>
          <w:t>Methyl</w:t>
        </w:r>
        <w:r w:rsidR="00021E53">
          <w:rPr>
            <w:rFonts w:ascii="Arial" w:hAnsi="Arial" w:cs="Arial"/>
            <w:color w:val="000000" w:themeColor="text1"/>
            <w:sz w:val="22"/>
            <w:vertAlign w:val="subscript"/>
          </w:rPr>
          <w:t>ins</w:t>
        </w:r>
      </w:ins>
      <w:proofErr w:type="spellEnd"/>
      <w:ins w:id="168" w:author="DD" w:date="2019-12-19T00:59:00Z">
        <w:r w:rsidRPr="00A32097">
          <w:rPr>
            <w:rFonts w:ascii="Arial" w:hAnsi="Arial" w:cs="Arial"/>
            <w:color w:val="000000" w:themeColor="text1"/>
            <w:sz w:val="22"/>
          </w:rPr>
          <w:t xml:space="preserve"> and alpha-fetoprotein (AFP) levels (Pearson’s correlation coefficient = </w:t>
        </w:r>
        <w:r w:rsidRPr="00ED366D">
          <w:rPr>
            <w:rFonts w:ascii="Arial" w:hAnsi="Arial" w:cs="Arial"/>
            <w:color w:val="000000" w:themeColor="text1"/>
            <w:sz w:val="22"/>
          </w:rPr>
          <w:t>-0.59</w:t>
        </w:r>
        <w:r w:rsidRPr="00A32097">
          <w:rPr>
            <w:rFonts w:ascii="Arial" w:hAnsi="Arial" w:cs="Arial"/>
            <w:color w:val="000000" w:themeColor="text1"/>
            <w:sz w:val="22"/>
          </w:rPr>
          <w:t xml:space="preserve">, P = </w:t>
        </w:r>
        <w:r w:rsidRPr="00ED366D">
          <w:rPr>
            <w:rFonts w:ascii="Arial" w:hAnsi="Arial" w:cs="Arial"/>
            <w:color w:val="000000" w:themeColor="text1"/>
            <w:sz w:val="22"/>
          </w:rPr>
          <w:t xml:space="preserve">5.9 </w:t>
        </w:r>
        <w:r w:rsidRPr="00A32097">
          <w:rPr>
            <w:rFonts w:ascii="Arial" w:hAnsi="Arial" w:cs="Arial"/>
            <w:color w:val="000000" w:themeColor="text1"/>
            <w:sz w:val="22"/>
          </w:rPr>
          <w:t>x10</w:t>
        </w:r>
        <w:r w:rsidRPr="00A32097">
          <w:rPr>
            <w:rFonts w:ascii="Arial" w:hAnsi="Arial" w:cs="Arial"/>
            <w:color w:val="000000" w:themeColor="text1"/>
            <w:sz w:val="22"/>
            <w:vertAlign w:val="superscript"/>
          </w:rPr>
          <w:t>-</w:t>
        </w:r>
        <w:r>
          <w:rPr>
            <w:rFonts w:ascii="Arial" w:hAnsi="Arial" w:cs="Arial"/>
            <w:color w:val="000000" w:themeColor="text1"/>
            <w:sz w:val="22"/>
            <w:vertAlign w:val="superscript"/>
          </w:rPr>
          <w:t>6</w:t>
        </w:r>
        <w:r w:rsidRPr="00A32097">
          <w:rPr>
            <w:rFonts w:ascii="Arial" w:hAnsi="Arial" w:cs="Arial"/>
            <w:color w:val="000000" w:themeColor="text1"/>
            <w:sz w:val="22"/>
          </w:rPr>
          <w:t xml:space="preserve">; </w:t>
        </w:r>
        <w:r w:rsidRPr="00A32097">
          <w:rPr>
            <w:rFonts w:ascii="Arial" w:eastAsia="Times New Roman" w:hAnsi="Arial" w:cs="Arial"/>
            <w:b/>
            <w:color w:val="44546A" w:themeColor="text2"/>
            <w:sz w:val="22"/>
            <w:lang w:eastAsia="en-US"/>
          </w:rPr>
          <w:t>Fig 4</w:t>
        </w:r>
        <w:r>
          <w:rPr>
            <w:rFonts w:ascii="Arial" w:eastAsia="Times New Roman" w:hAnsi="Arial" w:cs="Arial"/>
            <w:b/>
            <w:color w:val="44546A" w:themeColor="text2"/>
            <w:sz w:val="22"/>
            <w:lang w:eastAsia="en-US"/>
          </w:rPr>
          <w:t>A-B</w:t>
        </w:r>
        <w:r w:rsidRPr="00A32097">
          <w:rPr>
            <w:rFonts w:ascii="Arial" w:hAnsi="Arial" w:cs="Arial"/>
            <w:color w:val="000000" w:themeColor="text1"/>
            <w:sz w:val="22"/>
          </w:rPr>
          <w:t>).</w:t>
        </w:r>
        <w:r w:rsidDel="002671E5">
          <w:rPr>
            <w:rFonts w:ascii="Arial" w:hAnsi="Arial" w:cs="Arial"/>
            <w:color w:val="000000" w:themeColor="text1"/>
            <w:sz w:val="22"/>
          </w:rPr>
          <w:t xml:space="preserve"> </w:t>
        </w:r>
      </w:ins>
      <w:ins w:id="169" w:author="DD" w:date="2019-12-19T01:04:00Z">
        <w:r w:rsidR="00021E53">
          <w:rPr>
            <w:rFonts w:ascii="Arial" w:hAnsi="Arial" w:cs="Arial" w:hint="eastAsia"/>
            <w:color w:val="000000" w:themeColor="text1"/>
            <w:sz w:val="22"/>
          </w:rPr>
          <w:t>B</w:t>
        </w:r>
        <w:r w:rsidR="00021E53">
          <w:rPr>
            <w:rFonts w:ascii="Arial" w:hAnsi="Arial" w:cs="Arial"/>
            <w:color w:val="000000" w:themeColor="text1"/>
            <w:sz w:val="22"/>
          </w:rPr>
          <w:t xml:space="preserve">esides, </w:t>
        </w:r>
        <w:proofErr w:type="spellStart"/>
        <w:r w:rsidR="00021E53">
          <w:rPr>
            <w:rFonts w:ascii="Arial" w:hAnsi="Arial" w:cs="Arial"/>
            <w:color w:val="000000" w:themeColor="text1"/>
            <w:sz w:val="22"/>
          </w:rPr>
          <w:t>cf</w:t>
        </w:r>
        <w:r w:rsidR="00021E53" w:rsidRPr="00936ED5">
          <w:rPr>
            <w:rFonts w:ascii="Arial" w:hAnsi="Arial" w:cs="Arial"/>
            <w:color w:val="000000" w:themeColor="text1"/>
            <w:sz w:val="22"/>
            <w:highlight w:val="yellow"/>
          </w:rPr>
          <w:t>Methyl</w:t>
        </w:r>
        <w:r w:rsidR="00021E53">
          <w:rPr>
            <w:rFonts w:ascii="Arial" w:hAnsi="Arial" w:cs="Arial"/>
            <w:color w:val="000000" w:themeColor="text1"/>
            <w:sz w:val="22"/>
            <w:vertAlign w:val="subscript"/>
          </w:rPr>
          <w:t>ins</w:t>
        </w:r>
        <w:proofErr w:type="spellEnd"/>
        <w:r w:rsidR="00021E53">
          <w:rPr>
            <w:rFonts w:ascii="Arial" w:hAnsi="Arial" w:cs="Arial"/>
            <w:color w:val="000000" w:themeColor="text1"/>
            <w:sz w:val="22"/>
            <w:vertAlign w:val="subscript"/>
          </w:rPr>
          <w:t xml:space="preserve"> </w:t>
        </w:r>
      </w:ins>
      <w:ins w:id="170" w:author="DD" w:date="2019-12-19T01:06:00Z">
        <w:r w:rsidR="00021E53" w:rsidRPr="00021E53">
          <w:rPr>
            <w:rFonts w:ascii="Arial" w:hAnsi="Arial" w:cs="Arial"/>
            <w:color w:val="000000" w:themeColor="text1"/>
            <w:sz w:val="22"/>
            <w:rPrChange w:id="171" w:author="DD" w:date="2019-12-19T01:06:00Z">
              <w:rPr>
                <w:rFonts w:ascii="Arial" w:hAnsi="Arial" w:cs="Arial"/>
                <w:color w:val="000000" w:themeColor="text1"/>
                <w:sz w:val="22"/>
                <w:vertAlign w:val="subscript"/>
              </w:rPr>
            </w:rPrChange>
          </w:rPr>
          <w:t xml:space="preserve">seemed to </w:t>
        </w:r>
      </w:ins>
      <w:ins w:id="172" w:author="DD" w:date="2019-12-19T01:04:00Z">
        <w:r w:rsidR="00021E53" w:rsidRPr="00021E53">
          <w:rPr>
            <w:rFonts w:ascii="Arial" w:hAnsi="Arial" w:cs="Arial"/>
            <w:color w:val="000000" w:themeColor="text1"/>
            <w:sz w:val="22"/>
            <w:rPrChange w:id="173" w:author="DD" w:date="2019-12-19T01:06:00Z">
              <w:rPr>
                <w:rFonts w:ascii="Arial" w:hAnsi="Arial" w:cs="Arial"/>
                <w:color w:val="000000" w:themeColor="text1"/>
                <w:sz w:val="22"/>
                <w:vertAlign w:val="subscript"/>
              </w:rPr>
            </w:rPrChange>
          </w:rPr>
          <w:t>h</w:t>
        </w:r>
      </w:ins>
      <w:ins w:id="174" w:author="DD" w:date="2019-12-19T01:05:00Z">
        <w:r w:rsidR="00021E53" w:rsidRPr="00021E53">
          <w:rPr>
            <w:rFonts w:ascii="Arial" w:hAnsi="Arial" w:cs="Arial"/>
            <w:color w:val="000000" w:themeColor="text1"/>
            <w:sz w:val="22"/>
            <w:rPrChange w:id="175" w:author="DD" w:date="2019-12-19T01:06:00Z">
              <w:rPr>
                <w:rFonts w:ascii="Arial" w:hAnsi="Arial" w:cs="Arial"/>
                <w:color w:val="000000" w:themeColor="text1"/>
                <w:sz w:val="22"/>
                <w:vertAlign w:val="subscript"/>
              </w:rPr>
            </w:rPrChange>
          </w:rPr>
          <w:t>a</w:t>
        </w:r>
      </w:ins>
      <w:ins w:id="176" w:author="DD" w:date="2019-12-19T01:06:00Z">
        <w:r w:rsidR="00021E53" w:rsidRPr="00021E53">
          <w:rPr>
            <w:rFonts w:ascii="Arial" w:hAnsi="Arial" w:cs="Arial"/>
            <w:color w:val="000000" w:themeColor="text1"/>
            <w:sz w:val="22"/>
            <w:rPrChange w:id="177" w:author="DD" w:date="2019-12-19T01:06:00Z">
              <w:rPr>
                <w:rFonts w:ascii="Arial" w:hAnsi="Arial" w:cs="Arial"/>
                <w:color w:val="000000" w:themeColor="text1"/>
                <w:sz w:val="22"/>
                <w:vertAlign w:val="subscript"/>
              </w:rPr>
            </w:rPrChange>
          </w:rPr>
          <w:t>ve</w:t>
        </w:r>
        <w:r w:rsidR="00021E53">
          <w:rPr>
            <w:rFonts w:ascii="Arial" w:hAnsi="Arial" w:cs="Arial"/>
            <w:color w:val="000000" w:themeColor="text1"/>
            <w:sz w:val="22"/>
          </w:rPr>
          <w:t xml:space="preserve"> </w:t>
        </w:r>
      </w:ins>
      <w:ins w:id="178" w:author="DD" w:date="2019-12-19T01:05:00Z">
        <w:r w:rsidR="00021E53">
          <w:rPr>
            <w:rFonts w:ascii="Arial" w:hAnsi="Arial" w:cs="Arial"/>
            <w:color w:val="000000" w:themeColor="text1"/>
            <w:sz w:val="22"/>
          </w:rPr>
          <w:t xml:space="preserve">no difference among </w:t>
        </w:r>
        <w:r w:rsidR="00021E53" w:rsidRPr="00936ED5">
          <w:rPr>
            <w:rFonts w:ascii="Arial" w:hAnsi="Arial" w:cs="Arial"/>
            <w:sz w:val="22"/>
            <w:highlight w:val="yellow"/>
          </w:rPr>
          <w:t>healthy individuals</w:t>
        </w:r>
        <w:r w:rsidR="00021E53">
          <w:rPr>
            <w:rFonts w:ascii="Arial" w:hAnsi="Arial" w:cs="Arial"/>
            <w:sz w:val="22"/>
          </w:rPr>
          <w:t xml:space="preserve">, </w:t>
        </w:r>
      </w:ins>
      <w:ins w:id="179" w:author="DD" w:date="2019-12-19T01:08:00Z">
        <w:r w:rsidR="00021E53">
          <w:rPr>
            <w:rFonts w:ascii="Arial" w:hAnsi="Arial" w:cs="Arial"/>
            <w:sz w:val="22"/>
          </w:rPr>
          <w:t>p</w:t>
        </w:r>
      </w:ins>
      <w:ins w:id="180" w:author="DD" w:date="2019-12-19T01:06:00Z">
        <w:r w:rsidR="00021E53" w:rsidRPr="00936ED5">
          <w:rPr>
            <w:rFonts w:ascii="Arial" w:hAnsi="Arial" w:cs="Arial"/>
            <w:sz w:val="22"/>
            <w:highlight w:val="yellow"/>
          </w:rPr>
          <w:t>atients with</w:t>
        </w:r>
      </w:ins>
      <w:ins w:id="181" w:author="DD" w:date="2019-12-19T01:08:00Z">
        <w:r w:rsidR="00021E53">
          <w:rPr>
            <w:rFonts w:ascii="Arial" w:hAnsi="Arial" w:cs="Arial"/>
            <w:sz w:val="22"/>
            <w:highlight w:val="yellow"/>
          </w:rPr>
          <w:t xml:space="preserve"> </w:t>
        </w:r>
      </w:ins>
      <w:ins w:id="182" w:author="DD" w:date="2019-12-19T01:06:00Z">
        <w:r w:rsidR="00021E53" w:rsidRPr="00936ED5">
          <w:rPr>
            <w:rFonts w:ascii="Arial" w:hAnsi="Arial" w:cs="Arial"/>
            <w:sz w:val="22"/>
            <w:highlight w:val="yellow"/>
          </w:rPr>
          <w:t xml:space="preserve">chronic hepatitis and </w:t>
        </w:r>
        <w:proofErr w:type="gramStart"/>
        <w:r w:rsidR="00021E53" w:rsidRPr="00936ED5">
          <w:rPr>
            <w:rFonts w:ascii="Arial" w:hAnsi="Arial" w:cs="Arial"/>
            <w:sz w:val="22"/>
            <w:highlight w:val="yellow"/>
          </w:rPr>
          <w:t>cirrhosis</w:t>
        </w:r>
      </w:ins>
      <w:ins w:id="183" w:author="DD" w:date="2019-12-19T01:07:00Z">
        <w:r w:rsidR="00021E53">
          <w:rPr>
            <w:rFonts w:ascii="Arial" w:hAnsi="Arial" w:cs="Arial"/>
            <w:sz w:val="22"/>
          </w:rPr>
          <w:t>(</w:t>
        </w:r>
      </w:ins>
      <w:proofErr w:type="gramEnd"/>
      <w:ins w:id="184" w:author="DD" w:date="2019-12-19T01:08:00Z">
        <w:r w:rsidR="00021E53" w:rsidRPr="00936ED5">
          <w:rPr>
            <w:rFonts w:ascii="Arial" w:hAnsi="Arial" w:cs="Arial"/>
            <w:sz w:val="22"/>
            <w:highlight w:val="yellow"/>
          </w:rPr>
          <w:t>(</w:t>
        </w:r>
        <w:r w:rsidR="00021E53" w:rsidRPr="00936ED5">
          <w:rPr>
            <w:rFonts w:ascii="Arial" w:hAnsi="Arial" w:cs="Arial"/>
            <w:color w:val="000000" w:themeColor="text1"/>
            <w:sz w:val="22"/>
            <w:highlight w:val="yellow"/>
          </w:rPr>
          <w:t xml:space="preserve">P </w:t>
        </w:r>
        <w:r w:rsidR="00021E53">
          <w:rPr>
            <w:rFonts w:ascii="Arial" w:hAnsi="Arial" w:cs="Arial"/>
            <w:color w:val="000000" w:themeColor="text1"/>
            <w:sz w:val="22"/>
            <w:highlight w:val="yellow"/>
          </w:rPr>
          <w:t>&gt;0.1</w:t>
        </w:r>
        <w:r w:rsidR="00021E53" w:rsidRPr="00936ED5">
          <w:rPr>
            <w:rFonts w:ascii="Arial" w:hAnsi="Arial" w:cs="Arial"/>
            <w:color w:val="000000" w:themeColor="text1"/>
            <w:sz w:val="22"/>
            <w:highlight w:val="yellow"/>
          </w:rPr>
          <w:t xml:space="preserve">, Wilcoxon rank sum test; </w:t>
        </w:r>
        <w:r w:rsidR="00021E53" w:rsidRPr="00936ED5">
          <w:rPr>
            <w:rFonts w:ascii="Arial" w:eastAsia="Times New Roman" w:hAnsi="Arial" w:cs="Arial"/>
            <w:b/>
            <w:color w:val="44546A" w:themeColor="text2"/>
            <w:sz w:val="22"/>
            <w:highlight w:val="yellow"/>
            <w:lang w:eastAsia="en-US"/>
          </w:rPr>
          <w:t>Fig 4A</w:t>
        </w:r>
        <w:r w:rsidR="00021E53" w:rsidRPr="00936ED5">
          <w:rPr>
            <w:rFonts w:ascii="Arial" w:hAnsi="Arial" w:cs="Arial"/>
            <w:sz w:val="22"/>
            <w:highlight w:val="yellow"/>
          </w:rPr>
          <w:t>).</w:t>
        </w:r>
        <w:r w:rsidR="00021E53" w:rsidRPr="00021E53">
          <w:rPr>
            <w:rFonts w:ascii="Arial" w:hAnsi="Arial" w:cs="Arial"/>
            <w:sz w:val="22"/>
            <w:highlight w:val="yellow"/>
          </w:rPr>
          <w:t xml:space="preserve"> </w:t>
        </w:r>
        <w:r w:rsidR="00021E53" w:rsidRPr="00936ED5">
          <w:rPr>
            <w:rFonts w:ascii="Arial" w:hAnsi="Arial" w:cs="Arial"/>
            <w:sz w:val="22"/>
            <w:highlight w:val="yellow"/>
          </w:rPr>
          <w:t xml:space="preserve">We also included one patient with acute hepatitis B in the hepatitis group and found that </w:t>
        </w:r>
        <w:proofErr w:type="spellStart"/>
        <w:r w:rsidR="00021E53" w:rsidRPr="005100F7">
          <w:rPr>
            <w:rFonts w:ascii="Arial" w:hAnsi="Arial" w:cs="Arial"/>
            <w:color w:val="000000" w:themeColor="text1"/>
            <w:sz w:val="22"/>
            <w:highlight w:val="yellow"/>
          </w:rPr>
          <w:t>Methyl</w:t>
        </w:r>
        <w:r w:rsidR="00021E53" w:rsidRPr="005100F7">
          <w:rPr>
            <w:rFonts w:ascii="Arial" w:hAnsi="Arial" w:cs="Arial"/>
            <w:color w:val="000000" w:themeColor="text1"/>
            <w:sz w:val="22"/>
            <w:highlight w:val="yellow"/>
            <w:vertAlign w:val="subscript"/>
          </w:rPr>
          <w:t>HBVLR</w:t>
        </w:r>
        <w:proofErr w:type="spellEnd"/>
        <w:r w:rsidR="00021E53" w:rsidRPr="00936ED5">
          <w:rPr>
            <w:rFonts w:ascii="Arial" w:hAnsi="Arial" w:cs="Arial"/>
            <w:sz w:val="22"/>
            <w:highlight w:val="yellow"/>
          </w:rPr>
          <w:t xml:space="preserve"> from this patient was similar to patients with chronic hepatitis (</w:t>
        </w:r>
        <w:r w:rsidR="00021E53" w:rsidRPr="00936ED5">
          <w:rPr>
            <w:rFonts w:ascii="Arial" w:hAnsi="Arial" w:cs="Arial"/>
            <w:b/>
            <w:color w:val="44546A" w:themeColor="text2"/>
            <w:sz w:val="22"/>
            <w:highlight w:val="yellow"/>
          </w:rPr>
          <w:t>Table S4</w:t>
        </w:r>
        <w:r w:rsidR="00021E53" w:rsidRPr="00936ED5">
          <w:rPr>
            <w:rFonts w:ascii="Arial" w:hAnsi="Arial" w:cs="Arial"/>
            <w:color w:val="000000" w:themeColor="text1"/>
            <w:sz w:val="22"/>
            <w:highlight w:val="yellow"/>
          </w:rPr>
          <w:t xml:space="preserve">; </w:t>
        </w:r>
        <w:r w:rsidR="00021E53" w:rsidRPr="00936ED5">
          <w:rPr>
            <w:rFonts w:ascii="Arial" w:eastAsia="Times New Roman" w:hAnsi="Arial" w:cs="Arial"/>
            <w:b/>
            <w:color w:val="44546A" w:themeColor="text2"/>
            <w:sz w:val="22"/>
            <w:highlight w:val="yellow"/>
            <w:lang w:eastAsia="en-US"/>
          </w:rPr>
          <w:t>Fig 4A</w:t>
        </w:r>
        <w:r w:rsidR="00021E53" w:rsidRPr="00936ED5">
          <w:rPr>
            <w:rFonts w:ascii="Arial" w:hAnsi="Arial" w:cs="Arial"/>
            <w:sz w:val="22"/>
            <w:highlight w:val="yellow"/>
          </w:rPr>
          <w:t xml:space="preserve">). </w:t>
        </w:r>
      </w:ins>
      <w:moveToRangeStart w:id="185" w:author="DD" w:date="2019-12-19T00:39:00Z" w:name="move27608394"/>
      <w:moveTo w:id="186" w:author="DD" w:date="2019-12-19T00:39:00Z">
        <w:del w:id="187" w:author="DD" w:date="2019-12-19T00:40:00Z">
          <w:r w:rsidR="003070ED" w:rsidRPr="00936ED5" w:rsidDel="003070ED">
            <w:rPr>
              <w:rFonts w:ascii="Arial" w:hAnsi="Arial" w:cs="Arial"/>
              <w:color w:val="000000" w:themeColor="text1"/>
              <w:sz w:val="22"/>
              <w:highlight w:val="yellow"/>
            </w:rPr>
            <w:delText>Then, long-range methylation around HBV integaration sites</w:delText>
          </w:r>
          <w:r w:rsidR="003070ED" w:rsidRPr="00936ED5" w:rsidDel="003070ED">
            <w:rPr>
              <w:rFonts w:ascii="Arial" w:hAnsi="Arial" w:cs="Arial"/>
              <w:sz w:val="22"/>
              <w:highlight w:val="yellow"/>
            </w:rPr>
            <w:delText xml:space="preserve"> (</w:delText>
          </w:r>
          <w:r w:rsidR="003070ED" w:rsidRPr="00936ED5" w:rsidDel="003070ED">
            <w:rPr>
              <w:rFonts w:ascii="Arial" w:hAnsi="Arial" w:cs="Arial"/>
              <w:color w:val="000000" w:themeColor="text1"/>
              <w:sz w:val="22"/>
              <w:highlight w:val="yellow"/>
            </w:rPr>
            <w:delText>Methyl</w:delText>
          </w:r>
          <w:r w:rsidR="003070ED" w:rsidRPr="00936ED5" w:rsidDel="003070ED">
            <w:rPr>
              <w:rFonts w:ascii="Arial" w:hAnsi="Arial" w:cs="Arial"/>
              <w:color w:val="000000" w:themeColor="text1"/>
              <w:sz w:val="22"/>
              <w:highlight w:val="yellow"/>
              <w:vertAlign w:val="subscript"/>
            </w:rPr>
            <w:delText>HBV</w:delText>
          </w:r>
          <w:r w:rsidR="003070ED" w:rsidRPr="005100F7" w:rsidDel="003070ED">
            <w:rPr>
              <w:rFonts w:ascii="Arial" w:hAnsi="Arial" w:cs="Arial"/>
              <w:color w:val="000000" w:themeColor="text1"/>
              <w:sz w:val="22"/>
              <w:highlight w:val="yellow"/>
              <w:vertAlign w:val="subscript"/>
            </w:rPr>
            <w:delText>LR</w:delText>
          </w:r>
          <w:r w:rsidR="003070ED" w:rsidRPr="00936ED5" w:rsidDel="003070ED">
            <w:rPr>
              <w:rFonts w:ascii="Arial" w:hAnsi="Arial" w:cs="Arial"/>
              <w:color w:val="000000" w:themeColor="text1"/>
              <w:sz w:val="22"/>
              <w:highlight w:val="yellow"/>
            </w:rPr>
            <w:delText xml:space="preserve">) was calculated in each sample </w:delText>
          </w:r>
          <w:r w:rsidR="003070ED" w:rsidRPr="00936ED5" w:rsidDel="003070ED">
            <w:rPr>
              <w:rFonts w:ascii="Arial" w:eastAsia="Times New Roman" w:hAnsi="Arial" w:cs="Arial"/>
              <w:b/>
              <w:color w:val="44546A" w:themeColor="text2"/>
              <w:sz w:val="22"/>
              <w:highlight w:val="yellow"/>
              <w:lang w:eastAsia="en-US"/>
            </w:rPr>
            <w:delText>(Methods)</w:delText>
          </w:r>
          <w:r w:rsidR="003070ED" w:rsidRPr="00936ED5" w:rsidDel="003070ED">
            <w:rPr>
              <w:rFonts w:ascii="Arial" w:hAnsi="Arial" w:cs="Arial"/>
              <w:color w:val="000000" w:themeColor="text1"/>
              <w:sz w:val="22"/>
              <w:highlight w:val="yellow"/>
            </w:rPr>
            <w:delText xml:space="preserve">. </w:delText>
          </w:r>
        </w:del>
        <w:del w:id="188" w:author="DD" w:date="2019-12-19T01:08:00Z">
          <w:r w:rsidR="003070ED" w:rsidRPr="00936ED5" w:rsidDel="00021E53">
            <w:rPr>
              <w:rFonts w:ascii="Arial" w:hAnsi="Arial" w:cs="Arial"/>
              <w:color w:val="000000" w:themeColor="text1"/>
              <w:sz w:val="22"/>
              <w:highlight w:val="yellow"/>
            </w:rPr>
            <w:delText>P</w:delText>
          </w:r>
          <w:r w:rsidR="003070ED" w:rsidRPr="00936ED5" w:rsidDel="00021E53">
            <w:rPr>
              <w:rFonts w:ascii="Arial" w:hAnsi="Arial" w:cs="Arial"/>
              <w:sz w:val="22"/>
              <w:highlight w:val="yellow"/>
            </w:rPr>
            <w:delText xml:space="preserve">atients with chronic hepatitis and cirrhosis had similar </w:delText>
          </w:r>
          <w:r w:rsidR="003070ED" w:rsidRPr="005100F7" w:rsidDel="00021E53">
            <w:rPr>
              <w:rFonts w:ascii="Arial" w:hAnsi="Arial" w:cs="Arial"/>
              <w:color w:val="000000" w:themeColor="text1"/>
              <w:sz w:val="22"/>
              <w:highlight w:val="yellow"/>
            </w:rPr>
            <w:delText>Methyl</w:delText>
          </w:r>
          <w:r w:rsidR="003070ED" w:rsidRPr="005100F7" w:rsidDel="00021E53">
            <w:rPr>
              <w:rFonts w:ascii="Arial" w:hAnsi="Arial" w:cs="Arial"/>
              <w:color w:val="000000" w:themeColor="text1"/>
              <w:sz w:val="22"/>
              <w:highlight w:val="yellow"/>
              <w:vertAlign w:val="subscript"/>
            </w:rPr>
            <w:delText>HBVLR</w:delText>
          </w:r>
          <w:r w:rsidR="003070ED" w:rsidRPr="00936ED5" w:rsidDel="00021E53">
            <w:rPr>
              <w:rFonts w:ascii="Arial" w:hAnsi="Arial" w:cs="Arial"/>
              <w:sz w:val="22"/>
              <w:highlight w:val="yellow"/>
            </w:rPr>
            <w:delText xml:space="preserve"> with healthy individuals (</w:delText>
          </w:r>
          <w:r w:rsidR="003070ED" w:rsidRPr="00936ED5" w:rsidDel="00021E53">
            <w:rPr>
              <w:rFonts w:ascii="Arial" w:hAnsi="Arial" w:cs="Arial"/>
              <w:color w:val="000000" w:themeColor="text1"/>
              <w:sz w:val="22"/>
              <w:highlight w:val="yellow"/>
            </w:rPr>
            <w:delText xml:space="preserve">P = 0.4789 and 0.1789, Wilcoxon rank sum test; </w:delText>
          </w:r>
          <w:r w:rsidR="003070ED" w:rsidRPr="00936ED5" w:rsidDel="00021E53">
            <w:rPr>
              <w:rFonts w:ascii="Arial" w:eastAsia="Times New Roman" w:hAnsi="Arial" w:cs="Arial"/>
              <w:b/>
              <w:color w:val="44546A" w:themeColor="text2"/>
              <w:sz w:val="22"/>
              <w:highlight w:val="yellow"/>
              <w:lang w:eastAsia="en-US"/>
            </w:rPr>
            <w:delText>Fig 4A</w:delText>
          </w:r>
          <w:r w:rsidR="003070ED" w:rsidRPr="00936ED5" w:rsidDel="00021E53">
            <w:rPr>
              <w:rFonts w:ascii="Arial" w:hAnsi="Arial" w:cs="Arial"/>
              <w:sz w:val="22"/>
              <w:highlight w:val="yellow"/>
            </w:rPr>
            <w:delText xml:space="preserve">). We also included one patient with acute hepatitis B in the hepatitis group and found that </w:delText>
          </w:r>
          <w:r w:rsidR="003070ED" w:rsidRPr="005100F7" w:rsidDel="00021E53">
            <w:rPr>
              <w:rFonts w:ascii="Arial" w:hAnsi="Arial" w:cs="Arial"/>
              <w:color w:val="000000" w:themeColor="text1"/>
              <w:sz w:val="22"/>
              <w:highlight w:val="yellow"/>
            </w:rPr>
            <w:delText>Methyl</w:delText>
          </w:r>
          <w:r w:rsidR="003070ED" w:rsidRPr="005100F7" w:rsidDel="00021E53">
            <w:rPr>
              <w:rFonts w:ascii="Arial" w:hAnsi="Arial" w:cs="Arial"/>
              <w:color w:val="000000" w:themeColor="text1"/>
              <w:sz w:val="22"/>
              <w:highlight w:val="yellow"/>
              <w:vertAlign w:val="subscript"/>
            </w:rPr>
            <w:delText>HBVLR</w:delText>
          </w:r>
          <w:r w:rsidR="003070ED" w:rsidRPr="00936ED5" w:rsidDel="00021E53">
            <w:rPr>
              <w:rFonts w:ascii="Arial" w:hAnsi="Arial" w:cs="Arial"/>
              <w:sz w:val="22"/>
              <w:highlight w:val="yellow"/>
            </w:rPr>
            <w:delText xml:space="preserve"> from this patient was similar to patients with chronic hepatitis (</w:delText>
          </w:r>
          <w:r w:rsidR="003070ED" w:rsidRPr="00936ED5" w:rsidDel="00021E53">
            <w:rPr>
              <w:rFonts w:ascii="Arial" w:hAnsi="Arial" w:cs="Arial"/>
              <w:b/>
              <w:color w:val="44546A" w:themeColor="text2"/>
              <w:sz w:val="22"/>
              <w:highlight w:val="yellow"/>
            </w:rPr>
            <w:delText>Table S4</w:delText>
          </w:r>
          <w:r w:rsidR="003070ED" w:rsidRPr="00936ED5" w:rsidDel="00021E53">
            <w:rPr>
              <w:rFonts w:ascii="Arial" w:hAnsi="Arial" w:cs="Arial"/>
              <w:color w:val="000000" w:themeColor="text1"/>
              <w:sz w:val="22"/>
              <w:highlight w:val="yellow"/>
            </w:rPr>
            <w:delText xml:space="preserve">; </w:delText>
          </w:r>
          <w:r w:rsidR="003070ED" w:rsidRPr="00936ED5" w:rsidDel="00021E53">
            <w:rPr>
              <w:rFonts w:ascii="Arial" w:eastAsia="Times New Roman" w:hAnsi="Arial" w:cs="Arial"/>
              <w:b/>
              <w:color w:val="44546A" w:themeColor="text2"/>
              <w:sz w:val="22"/>
              <w:highlight w:val="yellow"/>
              <w:lang w:eastAsia="en-US"/>
            </w:rPr>
            <w:delText>Fig 4A</w:delText>
          </w:r>
          <w:r w:rsidR="003070ED" w:rsidRPr="00936ED5" w:rsidDel="00021E53">
            <w:rPr>
              <w:rFonts w:ascii="Arial" w:hAnsi="Arial" w:cs="Arial"/>
              <w:sz w:val="22"/>
              <w:highlight w:val="yellow"/>
            </w:rPr>
            <w:delText xml:space="preserve">). </w:delText>
          </w:r>
        </w:del>
        <w:del w:id="189" w:author="DD" w:date="2019-12-19T00:59:00Z">
          <w:r w:rsidR="003070ED" w:rsidRPr="00936ED5" w:rsidDel="00A57FF0">
            <w:rPr>
              <w:rFonts w:ascii="Arial" w:hAnsi="Arial" w:cs="Arial"/>
              <w:sz w:val="22"/>
              <w:highlight w:val="yellow"/>
            </w:rPr>
            <w:delText>The advanced HCC patients showed significantly hypo-methyla</w:delText>
          </w:r>
          <w:r w:rsidR="003070ED" w:rsidRPr="00936ED5" w:rsidDel="00A57FF0">
            <w:rPr>
              <w:rFonts w:ascii="Arial" w:hAnsi="Arial" w:cs="Arial"/>
              <w:color w:val="000000" w:themeColor="text1"/>
              <w:sz w:val="22"/>
              <w:highlight w:val="yellow"/>
            </w:rPr>
            <w:delText xml:space="preserve">tion level compared to healthy individuals (&lt;66.1%; P = 0.03, Wilcoxon rank sum test; </w:delText>
          </w:r>
          <w:r w:rsidR="003070ED" w:rsidRPr="00936ED5" w:rsidDel="00A57FF0">
            <w:rPr>
              <w:rFonts w:ascii="Arial" w:eastAsia="Times New Roman" w:hAnsi="Arial" w:cs="Arial"/>
              <w:b/>
              <w:color w:val="44546A" w:themeColor="text2"/>
              <w:sz w:val="22"/>
              <w:highlight w:val="yellow"/>
              <w:lang w:eastAsia="en-US"/>
            </w:rPr>
            <w:delText>Fig 4A</w:delText>
          </w:r>
          <w:r w:rsidR="003070ED" w:rsidRPr="00936ED5" w:rsidDel="00A57FF0">
            <w:rPr>
              <w:rFonts w:ascii="Arial" w:hAnsi="Arial" w:cs="Arial"/>
              <w:color w:val="000000" w:themeColor="text1"/>
              <w:sz w:val="22"/>
              <w:highlight w:val="yellow"/>
            </w:rPr>
            <w:delText>;</w:delText>
          </w:r>
          <w:r w:rsidR="003070ED" w:rsidRPr="00936ED5" w:rsidDel="00A57FF0">
            <w:rPr>
              <w:rFonts w:ascii="Arial" w:eastAsia="Times New Roman" w:hAnsi="Arial" w:cs="Arial"/>
              <w:b/>
              <w:color w:val="44546A" w:themeColor="text2"/>
              <w:sz w:val="22"/>
              <w:highlight w:val="yellow"/>
              <w:lang w:eastAsia="en-US"/>
            </w:rPr>
            <w:delText xml:space="preserve"> Table S4)</w:delText>
          </w:r>
          <w:r w:rsidR="003070ED" w:rsidRPr="00936ED5" w:rsidDel="00A57FF0">
            <w:rPr>
              <w:rFonts w:ascii="Arial" w:hAnsi="Arial" w:cs="Arial"/>
              <w:color w:val="000000" w:themeColor="text1"/>
              <w:sz w:val="22"/>
              <w:highlight w:val="yellow"/>
            </w:rPr>
            <w:delText xml:space="preserve">. However, for early stage HCC patients, this methylation level was relatively higher, ranging from 68.5% to 72.3%. </w:delText>
          </w:r>
          <w:r w:rsidR="003070ED" w:rsidRPr="00936ED5" w:rsidDel="00A57FF0">
            <w:rPr>
              <w:rFonts w:ascii="Arial" w:hAnsi="Arial" w:cs="Arial"/>
              <w:sz w:val="22"/>
              <w:highlight w:val="yellow"/>
            </w:rPr>
            <w:delText>As expected, after surgery, most HCC patients (8/9) demonstrated similar cfDNA methylation levels to healthy individuals and patients with chronic hepatitis or cirrhosis</w:delText>
          </w:r>
          <w:r w:rsidR="003070ED" w:rsidRPr="00936ED5" w:rsidDel="00A57FF0">
            <w:rPr>
              <w:rFonts w:ascii="Arial" w:hAnsi="Arial" w:cs="Arial"/>
              <w:color w:val="000000" w:themeColor="text1"/>
              <w:sz w:val="22"/>
              <w:highlight w:val="yellow"/>
            </w:rPr>
            <w:delText xml:space="preserve">. </w:delText>
          </w:r>
          <w:r w:rsidR="003070ED" w:rsidRPr="00936ED5" w:rsidDel="00A57FF0">
            <w:rPr>
              <w:rFonts w:ascii="Arial" w:hAnsi="Arial" w:cs="Arial"/>
              <w:sz w:val="22"/>
              <w:highlight w:val="yellow"/>
            </w:rPr>
            <w:delText xml:space="preserve">Nevertheless, one (P45) out of the nine HCC patients exhibited a lower methylation after surgery (68.49%, </w:delText>
          </w:r>
          <w:r w:rsidR="003070ED" w:rsidRPr="00936ED5" w:rsidDel="00A57FF0">
            <w:rPr>
              <w:rFonts w:ascii="Arial" w:hAnsi="Arial" w:cs="Arial"/>
              <w:b/>
              <w:color w:val="44546A" w:themeColor="text2"/>
              <w:sz w:val="22"/>
              <w:highlight w:val="yellow"/>
            </w:rPr>
            <w:delText>Fig S5A</w:delText>
          </w:r>
          <w:r w:rsidR="003070ED" w:rsidRPr="00936ED5" w:rsidDel="00A57FF0">
            <w:rPr>
              <w:rFonts w:ascii="Arial" w:hAnsi="Arial" w:cs="Arial"/>
              <w:sz w:val="22"/>
              <w:highlight w:val="yellow"/>
            </w:rPr>
            <w:delText xml:space="preserve">; </w:delText>
          </w:r>
          <w:r w:rsidR="003070ED" w:rsidRPr="00936ED5" w:rsidDel="00A57FF0">
            <w:rPr>
              <w:rFonts w:ascii="Arial" w:hAnsi="Arial" w:cs="Arial"/>
              <w:b/>
              <w:color w:val="44546A" w:themeColor="text2"/>
              <w:sz w:val="22"/>
              <w:highlight w:val="yellow"/>
            </w:rPr>
            <w:delText>Table S4</w:delText>
          </w:r>
          <w:r w:rsidR="003070ED" w:rsidRPr="00936ED5" w:rsidDel="00A57FF0">
            <w:rPr>
              <w:rFonts w:ascii="Arial" w:hAnsi="Arial" w:cs="Arial"/>
              <w:sz w:val="22"/>
              <w:highlight w:val="yellow"/>
            </w:rPr>
            <w:delText>), and died two months later due to tumor recurrence, suggesting that there were micro-metastasis with tumor cells in that individual.</w:delText>
          </w:r>
          <w:r w:rsidR="003070ED" w:rsidDel="00A57FF0">
            <w:rPr>
              <w:rFonts w:ascii="Arial" w:hAnsi="Arial" w:cs="Arial"/>
              <w:sz w:val="22"/>
            </w:rPr>
            <w:delText xml:space="preserve"> </w:delText>
          </w:r>
          <w:r w:rsidR="003070ED" w:rsidRPr="00A32097" w:rsidDel="00A57FF0">
            <w:rPr>
              <w:rFonts w:ascii="Arial" w:hAnsi="Arial" w:cs="Arial"/>
              <w:color w:val="000000" w:themeColor="text1"/>
              <w:sz w:val="22"/>
            </w:rPr>
            <w:delText>Additionally, a negative correlation was observed between Methyl</w:delText>
          </w:r>
          <w:r w:rsidR="003070ED" w:rsidRPr="00A32097" w:rsidDel="00A57FF0">
            <w:rPr>
              <w:rFonts w:ascii="Arial" w:hAnsi="Arial" w:cs="Arial"/>
              <w:color w:val="000000" w:themeColor="text1"/>
              <w:sz w:val="22"/>
              <w:vertAlign w:val="subscript"/>
            </w:rPr>
            <w:delText>HBV</w:delText>
          </w:r>
          <w:r w:rsidR="003070ED" w:rsidDel="00A57FF0">
            <w:rPr>
              <w:rFonts w:ascii="Arial" w:hAnsi="Arial" w:cs="Arial"/>
              <w:color w:val="000000" w:themeColor="text1"/>
              <w:sz w:val="22"/>
              <w:vertAlign w:val="subscript"/>
            </w:rPr>
            <w:delText>5k</w:delText>
          </w:r>
          <w:r w:rsidR="003070ED" w:rsidRPr="00A32097" w:rsidDel="00A57FF0">
            <w:rPr>
              <w:rFonts w:ascii="Arial" w:hAnsi="Arial" w:cs="Arial"/>
              <w:color w:val="000000" w:themeColor="text1"/>
              <w:sz w:val="22"/>
            </w:rPr>
            <w:delText xml:space="preserve"> and alpha-fetoprotein (AFP) levels (Pearson’s correlation coefficient = </w:delText>
          </w:r>
          <w:r w:rsidR="003070ED" w:rsidRPr="00ED366D" w:rsidDel="00A57FF0">
            <w:rPr>
              <w:rFonts w:ascii="Arial" w:hAnsi="Arial" w:cs="Arial"/>
              <w:color w:val="000000" w:themeColor="text1"/>
              <w:sz w:val="22"/>
            </w:rPr>
            <w:delText>-0.59</w:delText>
          </w:r>
          <w:r w:rsidR="003070ED" w:rsidRPr="00A32097" w:rsidDel="00A57FF0">
            <w:rPr>
              <w:rFonts w:ascii="Arial" w:hAnsi="Arial" w:cs="Arial"/>
              <w:color w:val="000000" w:themeColor="text1"/>
              <w:sz w:val="22"/>
            </w:rPr>
            <w:delText xml:space="preserve">, P = </w:delText>
          </w:r>
          <w:r w:rsidR="003070ED" w:rsidRPr="00ED366D" w:rsidDel="00A57FF0">
            <w:rPr>
              <w:rFonts w:ascii="Arial" w:hAnsi="Arial" w:cs="Arial"/>
              <w:color w:val="000000" w:themeColor="text1"/>
              <w:sz w:val="22"/>
            </w:rPr>
            <w:delText xml:space="preserve">5.9 </w:delText>
          </w:r>
          <w:r w:rsidR="003070ED" w:rsidRPr="00A32097" w:rsidDel="00A57FF0">
            <w:rPr>
              <w:rFonts w:ascii="Arial" w:hAnsi="Arial" w:cs="Arial"/>
              <w:color w:val="000000" w:themeColor="text1"/>
              <w:sz w:val="22"/>
            </w:rPr>
            <w:delText>x10</w:delText>
          </w:r>
          <w:r w:rsidR="003070ED" w:rsidRPr="00A32097" w:rsidDel="00A57FF0">
            <w:rPr>
              <w:rFonts w:ascii="Arial" w:hAnsi="Arial" w:cs="Arial"/>
              <w:color w:val="000000" w:themeColor="text1"/>
              <w:sz w:val="22"/>
              <w:vertAlign w:val="superscript"/>
            </w:rPr>
            <w:delText>-</w:delText>
          </w:r>
          <w:r w:rsidR="003070ED" w:rsidDel="00A57FF0">
            <w:rPr>
              <w:rFonts w:ascii="Arial" w:hAnsi="Arial" w:cs="Arial"/>
              <w:color w:val="000000" w:themeColor="text1"/>
              <w:sz w:val="22"/>
              <w:vertAlign w:val="superscript"/>
            </w:rPr>
            <w:delText>6</w:delText>
          </w:r>
          <w:r w:rsidR="003070ED" w:rsidRPr="00A32097" w:rsidDel="00A57FF0">
            <w:rPr>
              <w:rFonts w:ascii="Arial" w:hAnsi="Arial" w:cs="Arial"/>
              <w:color w:val="000000" w:themeColor="text1"/>
              <w:sz w:val="22"/>
            </w:rPr>
            <w:delText xml:space="preserve">; </w:delText>
          </w:r>
          <w:r w:rsidR="003070ED" w:rsidRPr="00A32097" w:rsidDel="00A57FF0">
            <w:rPr>
              <w:rFonts w:ascii="Arial" w:eastAsia="Times New Roman" w:hAnsi="Arial" w:cs="Arial"/>
              <w:b/>
              <w:color w:val="44546A" w:themeColor="text2"/>
              <w:sz w:val="22"/>
              <w:lang w:eastAsia="en-US"/>
            </w:rPr>
            <w:delText>Fig 4</w:delText>
          </w:r>
          <w:r w:rsidR="003070ED" w:rsidDel="00A57FF0">
            <w:rPr>
              <w:rFonts w:ascii="Arial" w:eastAsia="Times New Roman" w:hAnsi="Arial" w:cs="Arial"/>
              <w:b/>
              <w:color w:val="44546A" w:themeColor="text2"/>
              <w:sz w:val="22"/>
              <w:lang w:eastAsia="en-US"/>
            </w:rPr>
            <w:delText>A-B</w:delText>
          </w:r>
          <w:r w:rsidR="003070ED" w:rsidRPr="00A32097" w:rsidDel="00A57FF0">
            <w:rPr>
              <w:rFonts w:ascii="Arial" w:hAnsi="Arial" w:cs="Arial"/>
              <w:color w:val="000000" w:themeColor="text1"/>
              <w:sz w:val="22"/>
            </w:rPr>
            <w:delText>).</w:delText>
          </w:r>
          <w:r w:rsidR="003070ED" w:rsidDel="00A57FF0">
            <w:rPr>
              <w:rFonts w:ascii="Arial" w:hAnsi="Arial" w:cs="Arial"/>
              <w:color w:val="000000" w:themeColor="text1"/>
              <w:sz w:val="22"/>
            </w:rPr>
            <w:delText xml:space="preserve"> </w:delText>
          </w:r>
        </w:del>
      </w:moveTo>
    </w:p>
    <w:p w14:paraId="704EFB44" w14:textId="77777777" w:rsidR="00021E53" w:rsidRDefault="00021E53" w:rsidP="00021E53">
      <w:pPr>
        <w:spacing w:before="240"/>
        <w:ind w:firstLine="420"/>
        <w:rPr>
          <w:ins w:id="190" w:author="DD" w:date="2019-12-19T01:09:00Z"/>
          <w:rFonts w:ascii="Arial" w:hAnsi="Arial" w:cs="Arial" w:hint="eastAsia"/>
          <w:color w:val="000000" w:themeColor="text1"/>
          <w:sz w:val="22"/>
        </w:rPr>
        <w:pPrChange w:id="191" w:author="DD" w:date="2019-12-19T01:08:00Z">
          <w:pPr>
            <w:spacing w:before="240"/>
            <w:ind w:firstLine="420"/>
          </w:pPr>
        </w:pPrChange>
      </w:pPr>
    </w:p>
    <w:moveToRangeEnd w:id="185"/>
    <w:p w14:paraId="0F72CFDB" w14:textId="01CE4992" w:rsidR="009E5414" w:rsidDel="00021E53" w:rsidRDefault="009E5414" w:rsidP="007312C3">
      <w:pPr>
        <w:pStyle w:val="3"/>
        <w:rPr>
          <w:del w:id="192" w:author="DD" w:date="2019-12-19T00:39:00Z"/>
          <w:rFonts w:eastAsia="Times New Roman" w:cs="Arial"/>
          <w:b w:val="0"/>
          <w:color w:val="44546A" w:themeColor="text2"/>
          <w:lang w:eastAsia="en-US"/>
        </w:rPr>
      </w:pPr>
    </w:p>
    <w:p w14:paraId="61E92401" w14:textId="77777777" w:rsidR="00021E53" w:rsidRPr="00021E53" w:rsidRDefault="00021E53" w:rsidP="00021E53">
      <w:pPr>
        <w:rPr>
          <w:ins w:id="193" w:author="DD" w:date="2019-12-19T01:09:00Z"/>
          <w:lang w:eastAsia="en-US"/>
          <w:rPrChange w:id="194" w:author="DD" w:date="2019-12-19T01:09:00Z">
            <w:rPr>
              <w:ins w:id="195" w:author="DD" w:date="2019-12-19T01:09:00Z"/>
              <w:rFonts w:ascii="Arial" w:eastAsia="Times New Roman" w:hAnsi="Arial" w:cs="Arial"/>
              <w:b/>
              <w:color w:val="44546A" w:themeColor="text2"/>
              <w:sz w:val="22"/>
              <w:lang w:eastAsia="en-US"/>
            </w:rPr>
          </w:rPrChange>
        </w:rPr>
        <w:pPrChange w:id="196" w:author="DD" w:date="2019-12-19T01:09:00Z">
          <w:pPr>
            <w:spacing w:before="240"/>
            <w:ind w:firstLine="420"/>
          </w:pPr>
        </w:pPrChange>
      </w:pPr>
    </w:p>
    <w:p w14:paraId="1EA8CEFF" w14:textId="4B1B6826" w:rsidR="00173FBF" w:rsidRDefault="0058764D" w:rsidP="007312C3">
      <w:pPr>
        <w:pStyle w:val="3"/>
        <w:rPr>
          <w:rFonts w:cs="Arial"/>
        </w:rPr>
      </w:pPr>
      <w:r w:rsidRPr="00344F95">
        <w:rPr>
          <w:rFonts w:cs="Arial" w:hint="eastAsia"/>
        </w:rPr>
        <w:t>D</w:t>
      </w:r>
      <w:r w:rsidRPr="00344F95">
        <w:rPr>
          <w:rFonts w:cs="Arial"/>
        </w:rPr>
        <w:t xml:space="preserve">NA methylation around </w:t>
      </w:r>
      <w:r w:rsidR="007922C0" w:rsidRPr="00344F95">
        <w:rPr>
          <w:rFonts w:cs="Arial"/>
        </w:rPr>
        <w:t>HBV integration</w:t>
      </w:r>
      <w:r w:rsidRPr="00344F95">
        <w:rPr>
          <w:rFonts w:cs="Arial"/>
        </w:rPr>
        <w:t xml:space="preserve"> </w:t>
      </w:r>
      <w:r w:rsidR="00344F95" w:rsidRPr="00344F95">
        <w:rPr>
          <w:rFonts w:cs="Arial"/>
        </w:rPr>
        <w:t>region</w:t>
      </w:r>
      <w:r w:rsidR="00344F95">
        <w:rPr>
          <w:rFonts w:cs="Arial"/>
        </w:rPr>
        <w:t>s</w:t>
      </w:r>
      <w:r w:rsidRPr="00344F95">
        <w:rPr>
          <w:rFonts w:cs="Arial"/>
        </w:rPr>
        <w:t xml:space="preserve"> enhance HCC prediction</w:t>
      </w:r>
    </w:p>
    <w:p w14:paraId="38AFEA7B" w14:textId="3E19D60A" w:rsidR="00E86498" w:rsidDel="00A57FF0" w:rsidRDefault="006C45CF" w:rsidP="00755C53">
      <w:pPr>
        <w:spacing w:before="240"/>
        <w:rPr>
          <w:del w:id="197" w:author="DD" w:date="2019-12-19T00:57:00Z"/>
          <w:rFonts w:ascii="Arial" w:hAnsi="Arial" w:cs="Arial"/>
          <w:color w:val="000000" w:themeColor="text1"/>
          <w:sz w:val="22"/>
        </w:rPr>
        <w:pPrChange w:id="198" w:author="DD" w:date="2019-12-19T01:15:00Z">
          <w:pPr>
            <w:spacing w:before="240"/>
            <w:ind w:firstLine="420"/>
          </w:pPr>
        </w:pPrChange>
      </w:pPr>
      <w:del w:id="199" w:author="DD" w:date="2019-12-19T00:54:00Z">
        <w:r w:rsidDel="00A57FF0">
          <w:rPr>
            <w:rFonts w:ascii="Arial" w:hAnsi="Arial" w:cs="Arial" w:hint="eastAsia"/>
            <w:sz w:val="22"/>
          </w:rPr>
          <w:delText>Based</w:delText>
        </w:r>
        <w:r w:rsidDel="00A57FF0">
          <w:rPr>
            <w:rFonts w:ascii="Arial" w:hAnsi="Arial" w:cs="Arial"/>
            <w:sz w:val="22"/>
          </w:rPr>
          <w:delText xml:space="preserve"> on the above discoveries</w:delText>
        </w:r>
      </w:del>
      <w:del w:id="200" w:author="DD" w:date="2019-12-19T00:55:00Z">
        <w:r w:rsidDel="00A57FF0">
          <w:rPr>
            <w:rFonts w:ascii="Arial" w:hAnsi="Arial" w:cs="Arial"/>
            <w:sz w:val="22"/>
          </w:rPr>
          <w:delText xml:space="preserve">, </w:delText>
        </w:r>
        <w:r w:rsidR="00D9286A" w:rsidRPr="00A32097" w:rsidDel="00A57FF0">
          <w:rPr>
            <w:rFonts w:ascii="Arial" w:hAnsi="Arial" w:cs="Arial"/>
            <w:sz w:val="22"/>
          </w:rPr>
          <w:delText>w</w:delText>
        </w:r>
      </w:del>
      <w:del w:id="201" w:author="DD" w:date="2019-12-19T00:57:00Z">
        <w:r w:rsidR="00D9286A" w:rsidRPr="00A32097" w:rsidDel="00A57FF0">
          <w:rPr>
            <w:rFonts w:ascii="Arial" w:hAnsi="Arial" w:cs="Arial"/>
            <w:sz w:val="22"/>
          </w:rPr>
          <w:delText xml:space="preserve">e </w:delText>
        </w:r>
        <w:r w:rsidDel="00A57FF0">
          <w:rPr>
            <w:rFonts w:ascii="Arial" w:hAnsi="Arial" w:cs="Arial"/>
            <w:sz w:val="22"/>
          </w:rPr>
          <w:delText xml:space="preserve">explored </w:delText>
        </w:r>
        <w:r w:rsidR="00D9286A" w:rsidRPr="00A32097" w:rsidDel="00A57FF0">
          <w:rPr>
            <w:rFonts w:ascii="Arial" w:hAnsi="Arial" w:cs="Arial"/>
            <w:sz w:val="22"/>
          </w:rPr>
          <w:delText xml:space="preserve">whether DNA methylation in HBV integration regions could mirror the hypo-methylation profiles of cfDNA from HCC patients and </w:delText>
        </w:r>
        <w:r w:rsidR="00310D74" w:rsidDel="00A57FF0">
          <w:rPr>
            <w:rFonts w:ascii="Arial" w:hAnsi="Arial" w:cs="Arial"/>
            <w:sz w:val="22"/>
          </w:rPr>
          <w:delText>the potential</w:delText>
        </w:r>
        <w:r w:rsidR="00D9286A" w:rsidRPr="00A32097" w:rsidDel="00A57FF0">
          <w:rPr>
            <w:rFonts w:ascii="Arial" w:hAnsi="Arial" w:cs="Arial"/>
            <w:sz w:val="22"/>
          </w:rPr>
          <w:delText xml:space="preserve"> for </w:delText>
        </w:r>
        <w:r w:rsidR="00310D74" w:rsidDel="00A57FF0">
          <w:rPr>
            <w:rFonts w:ascii="Arial" w:hAnsi="Arial" w:cs="Arial"/>
            <w:sz w:val="22"/>
          </w:rPr>
          <w:delText>early HCC detection</w:delText>
        </w:r>
      </w:del>
      <w:del w:id="202" w:author="DD" w:date="2019-12-19T00:55:00Z">
        <w:r w:rsidR="00310D74" w:rsidDel="00A57FF0">
          <w:rPr>
            <w:rFonts w:ascii="Arial" w:hAnsi="Arial" w:cs="Arial"/>
            <w:sz w:val="22"/>
          </w:rPr>
          <w:delText xml:space="preserve"> at low-pass WGBS</w:delText>
        </w:r>
      </w:del>
      <w:del w:id="203" w:author="DD" w:date="2019-12-19T00:57:00Z">
        <w:r w:rsidR="00D9286A" w:rsidRPr="009A496C" w:rsidDel="00A57FF0">
          <w:rPr>
            <w:rFonts w:ascii="Arial" w:hAnsi="Arial" w:cs="Arial"/>
            <w:sz w:val="22"/>
          </w:rPr>
          <w:delText xml:space="preserve">. </w:delText>
        </w:r>
      </w:del>
      <w:del w:id="204" w:author="DD" w:date="2019-12-19T00:56:00Z">
        <w:r w:rsidR="00331517" w:rsidRPr="009A496C" w:rsidDel="00A57FF0">
          <w:rPr>
            <w:rFonts w:ascii="Arial" w:hAnsi="Arial" w:cs="Arial"/>
            <w:sz w:val="22"/>
          </w:rPr>
          <w:delText xml:space="preserve">We </w:delText>
        </w:r>
        <w:r w:rsidR="00310D74" w:rsidDel="00A57FF0">
          <w:rPr>
            <w:rFonts w:ascii="Arial" w:hAnsi="Arial" w:cs="Arial"/>
            <w:sz w:val="22"/>
          </w:rPr>
          <w:delText xml:space="preserve">first </w:delText>
        </w:r>
        <w:r w:rsidR="00331517" w:rsidRPr="009A496C" w:rsidDel="00A57FF0">
          <w:rPr>
            <w:rFonts w:ascii="Arial" w:hAnsi="Arial" w:cs="Arial"/>
            <w:sz w:val="22"/>
          </w:rPr>
          <w:delText xml:space="preserve">collected all the </w:delText>
        </w:r>
        <w:r w:rsidR="00495F92" w:rsidRPr="009A496C" w:rsidDel="00A57FF0">
          <w:rPr>
            <w:rFonts w:ascii="Arial" w:hAnsi="Arial" w:cs="Arial"/>
            <w:sz w:val="22"/>
          </w:rPr>
          <w:delText xml:space="preserve">CpGs with read depth exceeding 5 reads within </w:delText>
        </w:r>
        <w:r w:rsidR="00310D74" w:rsidDel="00A57FF0">
          <w:rPr>
            <w:rFonts w:ascii="Arial" w:hAnsi="Arial" w:cs="Arial"/>
            <w:sz w:val="22"/>
          </w:rPr>
          <w:delText>5kb</w:delText>
        </w:r>
        <w:r w:rsidR="00495F92" w:rsidRPr="009A496C" w:rsidDel="00A57FF0">
          <w:rPr>
            <w:rFonts w:ascii="Arial" w:hAnsi="Arial" w:cs="Arial"/>
            <w:sz w:val="22"/>
          </w:rPr>
          <w:delText xml:space="preserve"> flanking HBV integration sites and </w:delText>
        </w:r>
        <w:r w:rsidR="00310D74" w:rsidDel="00A57FF0">
          <w:rPr>
            <w:rFonts w:ascii="Arial" w:hAnsi="Arial" w:cs="Arial"/>
            <w:sz w:val="22"/>
          </w:rPr>
          <w:delText>found</w:delText>
        </w:r>
        <w:r w:rsidR="00F52901" w:rsidRPr="009A496C" w:rsidDel="00A57FF0">
          <w:rPr>
            <w:rFonts w:ascii="Arial" w:hAnsi="Arial" w:cs="Arial"/>
            <w:sz w:val="22"/>
          </w:rPr>
          <w:delText xml:space="preserve"> </w:delText>
        </w:r>
        <w:r w:rsidR="00310D74" w:rsidDel="00A57FF0">
          <w:rPr>
            <w:rFonts w:ascii="Arial" w:hAnsi="Arial" w:cs="Arial"/>
            <w:sz w:val="22"/>
          </w:rPr>
          <w:delText>t</w:delText>
        </w:r>
        <w:r w:rsidR="00F52901" w:rsidRPr="009A496C" w:rsidDel="00A57FF0">
          <w:rPr>
            <w:rFonts w:ascii="Arial" w:hAnsi="Arial" w:cs="Arial"/>
            <w:sz w:val="22"/>
          </w:rPr>
          <w:delText>hese CpGs were significantly hypo-methylated</w:delText>
        </w:r>
      </w:del>
      <w:del w:id="205" w:author="DD" w:date="2019-12-19T00:57:00Z">
        <w:r w:rsidR="00F52901" w:rsidRPr="009A496C" w:rsidDel="00A57FF0">
          <w:rPr>
            <w:rFonts w:ascii="Arial" w:hAnsi="Arial" w:cs="Arial"/>
            <w:sz w:val="22"/>
          </w:rPr>
          <w:delText xml:space="preserve"> in advanced HCC patients</w:delText>
        </w:r>
        <w:r w:rsidR="00FC67CA" w:rsidRPr="009A496C" w:rsidDel="00A57FF0">
          <w:rPr>
            <w:rFonts w:ascii="Arial" w:hAnsi="Arial" w:cs="Arial"/>
            <w:sz w:val="22"/>
          </w:rPr>
          <w:delText xml:space="preserve">, while </w:delText>
        </w:r>
        <w:r w:rsidR="00310D74" w:rsidDel="00A57FF0">
          <w:rPr>
            <w:rFonts w:ascii="Arial" w:hAnsi="Arial" w:cs="Arial"/>
            <w:sz w:val="22"/>
          </w:rPr>
          <w:delText>methylation leve</w:delText>
        </w:r>
        <w:r w:rsidR="00BE0CBC" w:rsidDel="00A57FF0">
          <w:rPr>
            <w:rFonts w:ascii="Arial" w:hAnsi="Arial" w:cs="Arial"/>
            <w:sz w:val="22"/>
          </w:rPr>
          <w:delText>ls</w:delText>
        </w:r>
        <w:r w:rsidR="00310D74" w:rsidDel="00A57FF0">
          <w:rPr>
            <w:rFonts w:ascii="Arial" w:hAnsi="Arial" w:cs="Arial" w:hint="eastAsia"/>
            <w:sz w:val="22"/>
          </w:rPr>
          <w:delText xml:space="preserve"> </w:delText>
        </w:r>
        <w:r w:rsidR="00310D74" w:rsidDel="00A57FF0">
          <w:rPr>
            <w:rFonts w:ascii="Arial" w:hAnsi="Arial" w:cs="Arial"/>
            <w:sz w:val="22"/>
          </w:rPr>
          <w:delText xml:space="preserve">decreased less </w:delText>
        </w:r>
        <w:r w:rsidR="00FC67CA" w:rsidRPr="009A496C" w:rsidDel="00A57FF0">
          <w:rPr>
            <w:rFonts w:ascii="Arial" w:hAnsi="Arial" w:cs="Arial"/>
            <w:sz w:val="22"/>
          </w:rPr>
          <w:delText>in early stage HCC patient</w:delText>
        </w:r>
        <w:r w:rsidR="00FC67CA" w:rsidRPr="00784038" w:rsidDel="00A57FF0">
          <w:rPr>
            <w:rFonts w:ascii="Arial" w:hAnsi="Arial" w:cs="Arial"/>
            <w:sz w:val="22"/>
          </w:rPr>
          <w:delText>s</w:delText>
        </w:r>
        <w:r w:rsidR="00F52901" w:rsidRPr="00784038" w:rsidDel="00A57FF0">
          <w:rPr>
            <w:rFonts w:ascii="Arial" w:hAnsi="Arial" w:cs="Arial"/>
            <w:sz w:val="22"/>
          </w:rPr>
          <w:delText xml:space="preserve"> </w:delText>
        </w:r>
        <w:r w:rsidR="00F52901" w:rsidRPr="00784038" w:rsidDel="00A57FF0">
          <w:rPr>
            <w:rFonts w:ascii="Arial" w:hAnsi="Arial" w:cs="Arial"/>
            <w:color w:val="000000" w:themeColor="text1"/>
            <w:sz w:val="22"/>
          </w:rPr>
          <w:delText>(</w:delText>
        </w:r>
        <w:r w:rsidR="00F52901" w:rsidRPr="00784038" w:rsidDel="00A57FF0">
          <w:rPr>
            <w:rFonts w:ascii="Arial" w:eastAsia="Times New Roman" w:hAnsi="Arial" w:cs="Arial"/>
            <w:b/>
            <w:color w:val="44546A" w:themeColor="text2"/>
            <w:sz w:val="22"/>
            <w:lang w:eastAsia="en-US"/>
          </w:rPr>
          <w:delText xml:space="preserve">Fig </w:delText>
        </w:r>
        <w:r w:rsidR="00E84BBB" w:rsidDel="00A57FF0">
          <w:rPr>
            <w:rFonts w:ascii="Arial" w:eastAsia="Times New Roman" w:hAnsi="Arial" w:cs="Arial"/>
            <w:b/>
            <w:color w:val="44546A" w:themeColor="text2"/>
            <w:sz w:val="22"/>
            <w:lang w:eastAsia="en-US"/>
          </w:rPr>
          <w:delText>S6</w:delText>
        </w:r>
        <w:r w:rsidR="00310D74" w:rsidRPr="00784038" w:rsidDel="00A57FF0">
          <w:rPr>
            <w:rFonts w:ascii="Arial" w:eastAsia="Times New Roman" w:hAnsi="Arial" w:cs="Arial"/>
            <w:b/>
            <w:color w:val="44546A" w:themeColor="text2"/>
            <w:sz w:val="22"/>
            <w:lang w:eastAsia="en-US"/>
          </w:rPr>
          <w:delText>A</w:delText>
        </w:r>
        <w:r w:rsidR="00F52901" w:rsidRPr="00784038" w:rsidDel="00A57FF0">
          <w:rPr>
            <w:rFonts w:ascii="Arial" w:hAnsi="Arial" w:cs="Arial"/>
            <w:color w:val="000000" w:themeColor="text1"/>
            <w:sz w:val="22"/>
          </w:rPr>
          <w:delText>)</w:delText>
        </w:r>
        <w:r w:rsidR="00F52901" w:rsidRPr="009A496C" w:rsidDel="00A57FF0">
          <w:rPr>
            <w:rFonts w:ascii="Arial" w:hAnsi="Arial" w:cs="Arial"/>
            <w:color w:val="000000" w:themeColor="text1"/>
            <w:sz w:val="22"/>
          </w:rPr>
          <w:delText xml:space="preserve">. </w:delText>
        </w:r>
      </w:del>
      <w:moveFromRangeStart w:id="206" w:author="DD" w:date="2019-12-19T00:39:00Z" w:name="move27608394"/>
      <w:moveFrom w:id="207" w:author="DD" w:date="2019-12-19T00:39:00Z">
        <w:del w:id="208" w:author="DD" w:date="2019-12-19T00:57:00Z">
          <w:r w:rsidR="0074337D" w:rsidRPr="00936ED5" w:rsidDel="00A57FF0">
            <w:rPr>
              <w:rFonts w:ascii="Arial" w:hAnsi="Arial" w:cs="Arial"/>
              <w:color w:val="000000" w:themeColor="text1"/>
              <w:sz w:val="22"/>
              <w:highlight w:val="yellow"/>
            </w:rPr>
            <w:delText xml:space="preserve">Then, </w:delText>
          </w:r>
          <w:r w:rsidR="00713367" w:rsidRPr="00936ED5" w:rsidDel="00A57FF0">
            <w:rPr>
              <w:rFonts w:ascii="Arial" w:hAnsi="Arial" w:cs="Arial"/>
              <w:color w:val="000000" w:themeColor="text1"/>
              <w:sz w:val="22"/>
              <w:highlight w:val="yellow"/>
            </w:rPr>
            <w:delText>long-range methylation around HBV integaration sites</w:delText>
          </w:r>
          <w:r w:rsidR="00F52901" w:rsidRPr="00936ED5" w:rsidDel="00A57FF0">
            <w:rPr>
              <w:rFonts w:ascii="Arial" w:hAnsi="Arial" w:cs="Arial"/>
              <w:sz w:val="22"/>
              <w:highlight w:val="yellow"/>
            </w:rPr>
            <w:delText xml:space="preserve"> (</w:delText>
          </w:r>
          <w:r w:rsidR="00713367" w:rsidRPr="00936ED5" w:rsidDel="00A57FF0">
            <w:rPr>
              <w:rFonts w:ascii="Arial" w:hAnsi="Arial" w:cs="Arial"/>
              <w:color w:val="000000" w:themeColor="text1"/>
              <w:sz w:val="22"/>
              <w:highlight w:val="yellow"/>
            </w:rPr>
            <w:delText>Methyl</w:delText>
          </w:r>
          <w:r w:rsidR="00713367" w:rsidRPr="00936ED5" w:rsidDel="00A57FF0">
            <w:rPr>
              <w:rFonts w:ascii="Arial" w:hAnsi="Arial" w:cs="Arial"/>
              <w:color w:val="000000" w:themeColor="text1"/>
              <w:sz w:val="22"/>
              <w:highlight w:val="yellow"/>
              <w:vertAlign w:val="subscript"/>
            </w:rPr>
            <w:delText>HBV</w:delText>
          </w:r>
          <w:r w:rsidR="00713367" w:rsidRPr="005100F7" w:rsidDel="00A57FF0">
            <w:rPr>
              <w:rFonts w:ascii="Arial" w:hAnsi="Arial" w:cs="Arial"/>
              <w:color w:val="000000" w:themeColor="text1"/>
              <w:sz w:val="22"/>
              <w:highlight w:val="yellow"/>
              <w:vertAlign w:val="subscript"/>
            </w:rPr>
            <w:delText>LR</w:delText>
          </w:r>
          <w:r w:rsidR="00F52901" w:rsidRPr="00936ED5" w:rsidDel="00A57FF0">
            <w:rPr>
              <w:rFonts w:ascii="Arial" w:hAnsi="Arial" w:cs="Arial"/>
              <w:color w:val="000000" w:themeColor="text1"/>
              <w:sz w:val="22"/>
              <w:highlight w:val="yellow"/>
            </w:rPr>
            <w:delText>)</w:delText>
          </w:r>
          <w:r w:rsidR="0059032B" w:rsidRPr="00936ED5" w:rsidDel="00A57FF0">
            <w:rPr>
              <w:rFonts w:ascii="Arial" w:hAnsi="Arial" w:cs="Arial"/>
              <w:color w:val="000000" w:themeColor="text1"/>
              <w:sz w:val="22"/>
              <w:highlight w:val="yellow"/>
            </w:rPr>
            <w:delText xml:space="preserve"> was calculated in each sample</w:delText>
          </w:r>
          <w:r w:rsidR="000F71E5" w:rsidRPr="00936ED5" w:rsidDel="00A57FF0">
            <w:rPr>
              <w:rFonts w:ascii="Arial" w:hAnsi="Arial" w:cs="Arial"/>
              <w:color w:val="000000" w:themeColor="text1"/>
              <w:sz w:val="22"/>
              <w:highlight w:val="yellow"/>
            </w:rPr>
            <w:delText xml:space="preserve"> </w:delText>
          </w:r>
          <w:r w:rsidR="000F71E5" w:rsidRPr="00936ED5" w:rsidDel="00A57FF0">
            <w:rPr>
              <w:rFonts w:ascii="Arial" w:eastAsia="Times New Roman" w:hAnsi="Arial" w:cs="Arial"/>
              <w:b/>
              <w:color w:val="44546A" w:themeColor="text2"/>
              <w:sz w:val="22"/>
              <w:highlight w:val="yellow"/>
              <w:lang w:eastAsia="en-US"/>
            </w:rPr>
            <w:delText>(Methods)</w:delText>
          </w:r>
          <w:r w:rsidR="00353EB8" w:rsidRPr="00936ED5" w:rsidDel="00A57FF0">
            <w:rPr>
              <w:rFonts w:ascii="Arial" w:hAnsi="Arial" w:cs="Arial"/>
              <w:color w:val="000000" w:themeColor="text1"/>
              <w:sz w:val="22"/>
              <w:highlight w:val="yellow"/>
            </w:rPr>
            <w:delText>.</w:delText>
          </w:r>
          <w:r w:rsidR="00713367" w:rsidRPr="00936ED5" w:rsidDel="00A57FF0">
            <w:rPr>
              <w:rFonts w:ascii="Arial" w:hAnsi="Arial" w:cs="Arial"/>
              <w:color w:val="000000" w:themeColor="text1"/>
              <w:sz w:val="22"/>
              <w:highlight w:val="yellow"/>
            </w:rPr>
            <w:delText xml:space="preserve"> P</w:delText>
          </w:r>
          <w:r w:rsidR="00713367" w:rsidRPr="00936ED5" w:rsidDel="00A57FF0">
            <w:rPr>
              <w:rFonts w:ascii="Arial" w:hAnsi="Arial" w:cs="Arial"/>
              <w:sz w:val="22"/>
              <w:highlight w:val="yellow"/>
            </w:rPr>
            <w:delText xml:space="preserve">atients with chronic hepatitis and cirrhosis had similar </w:delText>
          </w:r>
          <w:r w:rsidR="00713367" w:rsidRPr="005100F7" w:rsidDel="00A57FF0">
            <w:rPr>
              <w:rFonts w:ascii="Arial" w:hAnsi="Arial" w:cs="Arial"/>
              <w:color w:val="000000" w:themeColor="text1"/>
              <w:sz w:val="22"/>
              <w:highlight w:val="yellow"/>
            </w:rPr>
            <w:delText>Methyl</w:delText>
          </w:r>
          <w:r w:rsidR="00713367" w:rsidRPr="005100F7" w:rsidDel="00A57FF0">
            <w:rPr>
              <w:rFonts w:ascii="Arial" w:hAnsi="Arial" w:cs="Arial"/>
              <w:color w:val="000000" w:themeColor="text1"/>
              <w:sz w:val="22"/>
              <w:highlight w:val="yellow"/>
              <w:vertAlign w:val="subscript"/>
            </w:rPr>
            <w:delText>HBVLR</w:delText>
          </w:r>
          <w:r w:rsidR="00713367" w:rsidRPr="00936ED5" w:rsidDel="00A57FF0">
            <w:rPr>
              <w:rFonts w:ascii="Arial" w:hAnsi="Arial" w:cs="Arial"/>
              <w:sz w:val="22"/>
              <w:highlight w:val="yellow"/>
            </w:rPr>
            <w:delText xml:space="preserve"> with healthy individuals (</w:delText>
          </w:r>
          <w:r w:rsidR="00713367" w:rsidRPr="00936ED5" w:rsidDel="00A57FF0">
            <w:rPr>
              <w:rFonts w:ascii="Arial" w:hAnsi="Arial" w:cs="Arial"/>
              <w:color w:val="000000" w:themeColor="text1"/>
              <w:sz w:val="22"/>
              <w:highlight w:val="yellow"/>
            </w:rPr>
            <w:delText xml:space="preserve">P = 0.4789 and 0.1789, Wilcoxon rank sum test; </w:delText>
          </w:r>
          <w:r w:rsidR="00FF6992" w:rsidRPr="00936ED5" w:rsidDel="00A57FF0">
            <w:rPr>
              <w:rFonts w:ascii="Arial" w:eastAsia="Times New Roman" w:hAnsi="Arial" w:cs="Arial"/>
              <w:b/>
              <w:color w:val="44546A" w:themeColor="text2"/>
              <w:sz w:val="22"/>
              <w:highlight w:val="yellow"/>
              <w:lang w:eastAsia="en-US"/>
            </w:rPr>
            <w:delText>Fig 4A</w:delText>
          </w:r>
          <w:r w:rsidR="00713367" w:rsidRPr="00936ED5" w:rsidDel="00A57FF0">
            <w:rPr>
              <w:rFonts w:ascii="Arial" w:hAnsi="Arial" w:cs="Arial"/>
              <w:sz w:val="22"/>
              <w:highlight w:val="yellow"/>
            </w:rPr>
            <w:delText xml:space="preserve">). We also included one patient with acute hepatitis B in the hepatitis group and found that </w:delText>
          </w:r>
          <w:r w:rsidR="00FF6992" w:rsidRPr="005100F7" w:rsidDel="00A57FF0">
            <w:rPr>
              <w:rFonts w:ascii="Arial" w:hAnsi="Arial" w:cs="Arial"/>
              <w:color w:val="000000" w:themeColor="text1"/>
              <w:sz w:val="22"/>
              <w:highlight w:val="yellow"/>
            </w:rPr>
            <w:delText>Methyl</w:delText>
          </w:r>
          <w:r w:rsidR="00FF6992" w:rsidRPr="005100F7" w:rsidDel="00A57FF0">
            <w:rPr>
              <w:rFonts w:ascii="Arial" w:hAnsi="Arial" w:cs="Arial"/>
              <w:color w:val="000000" w:themeColor="text1"/>
              <w:sz w:val="22"/>
              <w:highlight w:val="yellow"/>
              <w:vertAlign w:val="subscript"/>
            </w:rPr>
            <w:delText>HBVLR</w:delText>
          </w:r>
          <w:r w:rsidR="00713367" w:rsidRPr="00936ED5" w:rsidDel="00A57FF0">
            <w:rPr>
              <w:rFonts w:ascii="Arial" w:hAnsi="Arial" w:cs="Arial"/>
              <w:sz w:val="22"/>
              <w:highlight w:val="yellow"/>
            </w:rPr>
            <w:delText xml:space="preserve"> from this patient was similar to patients with chronic hepatitis (</w:delText>
          </w:r>
          <w:r w:rsidR="00713367" w:rsidRPr="00936ED5" w:rsidDel="00A57FF0">
            <w:rPr>
              <w:rFonts w:ascii="Arial" w:hAnsi="Arial" w:cs="Arial"/>
              <w:b/>
              <w:color w:val="44546A" w:themeColor="text2"/>
              <w:sz w:val="22"/>
              <w:highlight w:val="yellow"/>
            </w:rPr>
            <w:delText>Table S4</w:delText>
          </w:r>
          <w:r w:rsidR="00713367" w:rsidRPr="00936ED5" w:rsidDel="00A57FF0">
            <w:rPr>
              <w:rFonts w:ascii="Arial" w:hAnsi="Arial" w:cs="Arial"/>
              <w:color w:val="000000" w:themeColor="text1"/>
              <w:sz w:val="22"/>
              <w:highlight w:val="yellow"/>
            </w:rPr>
            <w:delText xml:space="preserve">; </w:delText>
          </w:r>
          <w:r w:rsidR="00FF6992" w:rsidRPr="00936ED5" w:rsidDel="00A57FF0">
            <w:rPr>
              <w:rFonts w:ascii="Arial" w:eastAsia="Times New Roman" w:hAnsi="Arial" w:cs="Arial"/>
              <w:b/>
              <w:color w:val="44546A" w:themeColor="text2"/>
              <w:sz w:val="22"/>
              <w:highlight w:val="yellow"/>
              <w:lang w:eastAsia="en-US"/>
            </w:rPr>
            <w:delText>Fig 4A</w:delText>
          </w:r>
          <w:r w:rsidR="00713367" w:rsidRPr="00936ED5" w:rsidDel="00A57FF0">
            <w:rPr>
              <w:rFonts w:ascii="Arial" w:hAnsi="Arial" w:cs="Arial"/>
              <w:sz w:val="22"/>
              <w:highlight w:val="yellow"/>
            </w:rPr>
            <w:delText>).</w:delText>
          </w:r>
          <w:r w:rsidR="00F52901" w:rsidRPr="00936ED5" w:rsidDel="00A57FF0">
            <w:rPr>
              <w:rFonts w:ascii="Arial" w:hAnsi="Arial" w:cs="Arial"/>
              <w:sz w:val="22"/>
              <w:highlight w:val="yellow"/>
            </w:rPr>
            <w:delText xml:space="preserve"> </w:delText>
          </w:r>
          <w:r w:rsidR="00353EB8" w:rsidRPr="00936ED5" w:rsidDel="00A57FF0">
            <w:rPr>
              <w:rFonts w:ascii="Arial" w:hAnsi="Arial" w:cs="Arial"/>
              <w:sz w:val="22"/>
              <w:highlight w:val="yellow"/>
            </w:rPr>
            <w:delText>T</w:delText>
          </w:r>
          <w:r w:rsidR="00F52901" w:rsidRPr="00936ED5" w:rsidDel="00A57FF0">
            <w:rPr>
              <w:rFonts w:ascii="Arial" w:hAnsi="Arial" w:cs="Arial"/>
              <w:sz w:val="22"/>
              <w:highlight w:val="yellow"/>
            </w:rPr>
            <w:delText>he advanced HCC patients showed significantly hypo-methyla</w:delText>
          </w:r>
          <w:r w:rsidR="00F52901" w:rsidRPr="00936ED5" w:rsidDel="00A57FF0">
            <w:rPr>
              <w:rFonts w:ascii="Arial" w:hAnsi="Arial" w:cs="Arial"/>
              <w:color w:val="000000" w:themeColor="text1"/>
              <w:sz w:val="22"/>
              <w:highlight w:val="yellow"/>
            </w:rPr>
            <w:delText>tion level</w:delText>
          </w:r>
          <w:r w:rsidR="00836049" w:rsidRPr="00936ED5" w:rsidDel="00A57FF0">
            <w:rPr>
              <w:rFonts w:ascii="Arial" w:hAnsi="Arial" w:cs="Arial"/>
              <w:color w:val="000000" w:themeColor="text1"/>
              <w:sz w:val="22"/>
              <w:highlight w:val="yellow"/>
            </w:rPr>
            <w:delText xml:space="preserve"> compared to healthy individuals</w:delText>
          </w:r>
          <w:r w:rsidR="00F52901" w:rsidRPr="00936ED5" w:rsidDel="00A57FF0">
            <w:rPr>
              <w:rFonts w:ascii="Arial" w:hAnsi="Arial" w:cs="Arial"/>
              <w:color w:val="000000" w:themeColor="text1"/>
              <w:sz w:val="22"/>
              <w:highlight w:val="yellow"/>
            </w:rPr>
            <w:delText xml:space="preserve"> (&lt;</w:delText>
          </w:r>
          <w:r w:rsidR="00B5515D" w:rsidRPr="00936ED5" w:rsidDel="00A57FF0">
            <w:rPr>
              <w:rFonts w:ascii="Arial" w:hAnsi="Arial" w:cs="Arial"/>
              <w:color w:val="000000" w:themeColor="text1"/>
              <w:sz w:val="22"/>
              <w:highlight w:val="yellow"/>
            </w:rPr>
            <w:delText>66.</w:delText>
          </w:r>
          <w:r w:rsidR="00FF6992" w:rsidRPr="00936ED5" w:rsidDel="00A57FF0">
            <w:rPr>
              <w:rFonts w:ascii="Arial" w:hAnsi="Arial" w:cs="Arial"/>
              <w:color w:val="000000" w:themeColor="text1"/>
              <w:sz w:val="22"/>
              <w:highlight w:val="yellow"/>
            </w:rPr>
            <w:delText>1</w:delText>
          </w:r>
          <w:r w:rsidR="00F52901" w:rsidRPr="00936ED5" w:rsidDel="00A57FF0">
            <w:rPr>
              <w:rFonts w:ascii="Arial" w:hAnsi="Arial" w:cs="Arial"/>
              <w:color w:val="000000" w:themeColor="text1"/>
              <w:sz w:val="22"/>
              <w:highlight w:val="yellow"/>
            </w:rPr>
            <w:delText xml:space="preserve">%; </w:delText>
          </w:r>
          <w:r w:rsidR="003040F7" w:rsidRPr="00936ED5" w:rsidDel="00A57FF0">
            <w:rPr>
              <w:rFonts w:ascii="Arial" w:hAnsi="Arial" w:cs="Arial"/>
              <w:color w:val="000000" w:themeColor="text1"/>
              <w:sz w:val="22"/>
              <w:highlight w:val="yellow"/>
            </w:rPr>
            <w:delText xml:space="preserve">P = 0.03, Wilcoxon rank sum test; </w:delText>
          </w:r>
          <w:r w:rsidR="00F52901" w:rsidRPr="00936ED5" w:rsidDel="00A57FF0">
            <w:rPr>
              <w:rFonts w:ascii="Arial" w:eastAsia="Times New Roman" w:hAnsi="Arial" w:cs="Arial"/>
              <w:b/>
              <w:color w:val="44546A" w:themeColor="text2"/>
              <w:sz w:val="22"/>
              <w:highlight w:val="yellow"/>
              <w:lang w:eastAsia="en-US"/>
            </w:rPr>
            <w:delText>Fig</w:delText>
          </w:r>
          <w:r w:rsidR="00687B35" w:rsidRPr="00936ED5" w:rsidDel="00A57FF0">
            <w:rPr>
              <w:rFonts w:ascii="Arial" w:eastAsia="Times New Roman" w:hAnsi="Arial" w:cs="Arial"/>
              <w:b/>
              <w:color w:val="44546A" w:themeColor="text2"/>
              <w:sz w:val="22"/>
              <w:highlight w:val="yellow"/>
              <w:lang w:eastAsia="en-US"/>
            </w:rPr>
            <w:delText xml:space="preserve"> </w:delText>
          </w:r>
          <w:r w:rsidR="00F52901" w:rsidRPr="00936ED5" w:rsidDel="00A57FF0">
            <w:rPr>
              <w:rFonts w:ascii="Arial" w:eastAsia="Times New Roman" w:hAnsi="Arial" w:cs="Arial"/>
              <w:b/>
              <w:color w:val="44546A" w:themeColor="text2"/>
              <w:sz w:val="22"/>
              <w:highlight w:val="yellow"/>
              <w:lang w:eastAsia="en-US"/>
            </w:rPr>
            <w:delText>4</w:delText>
          </w:r>
          <w:r w:rsidR="00E84BBB" w:rsidRPr="00936ED5" w:rsidDel="00A57FF0">
            <w:rPr>
              <w:rFonts w:ascii="Arial" w:eastAsia="Times New Roman" w:hAnsi="Arial" w:cs="Arial"/>
              <w:b/>
              <w:color w:val="44546A" w:themeColor="text2"/>
              <w:sz w:val="22"/>
              <w:highlight w:val="yellow"/>
              <w:lang w:eastAsia="en-US"/>
            </w:rPr>
            <w:delText>A</w:delText>
          </w:r>
          <w:r w:rsidR="00F52901" w:rsidRPr="00936ED5" w:rsidDel="00A57FF0">
            <w:rPr>
              <w:rFonts w:ascii="Arial" w:hAnsi="Arial" w:cs="Arial"/>
              <w:color w:val="000000" w:themeColor="text1"/>
              <w:sz w:val="22"/>
              <w:highlight w:val="yellow"/>
            </w:rPr>
            <w:delText>;</w:delText>
          </w:r>
          <w:r w:rsidR="00F52901" w:rsidRPr="00936ED5" w:rsidDel="00A57FF0">
            <w:rPr>
              <w:rFonts w:ascii="Arial" w:eastAsia="Times New Roman" w:hAnsi="Arial" w:cs="Arial"/>
              <w:b/>
              <w:color w:val="44546A" w:themeColor="text2"/>
              <w:sz w:val="22"/>
              <w:highlight w:val="yellow"/>
              <w:lang w:eastAsia="en-US"/>
            </w:rPr>
            <w:delText xml:space="preserve"> Table </w:delText>
          </w:r>
          <w:r w:rsidR="00915F3C" w:rsidRPr="00936ED5" w:rsidDel="00A57FF0">
            <w:rPr>
              <w:rFonts w:ascii="Arial" w:eastAsia="Times New Roman" w:hAnsi="Arial" w:cs="Arial"/>
              <w:b/>
              <w:color w:val="44546A" w:themeColor="text2"/>
              <w:sz w:val="22"/>
              <w:highlight w:val="yellow"/>
              <w:lang w:eastAsia="en-US"/>
            </w:rPr>
            <w:delText>S</w:delText>
          </w:r>
          <w:r w:rsidR="005A5E6C" w:rsidRPr="00936ED5" w:rsidDel="00A57FF0">
            <w:rPr>
              <w:rFonts w:ascii="Arial" w:eastAsia="Times New Roman" w:hAnsi="Arial" w:cs="Arial"/>
              <w:b/>
              <w:color w:val="44546A" w:themeColor="text2"/>
              <w:sz w:val="22"/>
              <w:highlight w:val="yellow"/>
              <w:lang w:eastAsia="en-US"/>
            </w:rPr>
            <w:delText>4</w:delText>
          </w:r>
          <w:r w:rsidR="00F52901" w:rsidRPr="00936ED5" w:rsidDel="00A57FF0">
            <w:rPr>
              <w:rFonts w:ascii="Arial" w:eastAsia="Times New Roman" w:hAnsi="Arial" w:cs="Arial"/>
              <w:b/>
              <w:color w:val="44546A" w:themeColor="text2"/>
              <w:sz w:val="22"/>
              <w:highlight w:val="yellow"/>
              <w:lang w:eastAsia="en-US"/>
            </w:rPr>
            <w:delText>)</w:delText>
          </w:r>
          <w:r w:rsidR="00F52901" w:rsidRPr="00936ED5" w:rsidDel="00A57FF0">
            <w:rPr>
              <w:rFonts w:ascii="Arial" w:hAnsi="Arial" w:cs="Arial"/>
              <w:color w:val="000000" w:themeColor="text1"/>
              <w:sz w:val="22"/>
              <w:highlight w:val="yellow"/>
            </w:rPr>
            <w:delText xml:space="preserve">. However, for early stage HCC patients, this </w:delText>
          </w:r>
          <w:r w:rsidR="00B5515D" w:rsidRPr="00936ED5" w:rsidDel="00A57FF0">
            <w:rPr>
              <w:rFonts w:ascii="Arial" w:hAnsi="Arial" w:cs="Arial"/>
              <w:color w:val="000000" w:themeColor="text1"/>
              <w:sz w:val="22"/>
              <w:highlight w:val="yellow"/>
            </w:rPr>
            <w:delText>methylation level</w:delText>
          </w:r>
          <w:r w:rsidR="00F52901" w:rsidRPr="00936ED5" w:rsidDel="00A57FF0">
            <w:rPr>
              <w:rFonts w:ascii="Arial" w:hAnsi="Arial" w:cs="Arial"/>
              <w:color w:val="000000" w:themeColor="text1"/>
              <w:sz w:val="22"/>
              <w:highlight w:val="yellow"/>
            </w:rPr>
            <w:delText xml:space="preserve"> was relatively higher, </w:delText>
          </w:r>
          <w:r w:rsidR="00353EB8" w:rsidRPr="00936ED5" w:rsidDel="00A57FF0">
            <w:rPr>
              <w:rFonts w:ascii="Arial" w:hAnsi="Arial" w:cs="Arial"/>
              <w:color w:val="000000" w:themeColor="text1"/>
              <w:sz w:val="22"/>
              <w:highlight w:val="yellow"/>
            </w:rPr>
            <w:delText xml:space="preserve">ranging </w:delText>
          </w:r>
          <w:r w:rsidR="00F52901" w:rsidRPr="00936ED5" w:rsidDel="00A57FF0">
            <w:rPr>
              <w:rFonts w:ascii="Arial" w:hAnsi="Arial" w:cs="Arial"/>
              <w:color w:val="000000" w:themeColor="text1"/>
              <w:sz w:val="22"/>
              <w:highlight w:val="yellow"/>
            </w:rPr>
            <w:delText>from 6</w:delText>
          </w:r>
          <w:r w:rsidR="00ED366D" w:rsidRPr="00936ED5" w:rsidDel="00A57FF0">
            <w:rPr>
              <w:rFonts w:ascii="Arial" w:hAnsi="Arial" w:cs="Arial"/>
              <w:color w:val="000000" w:themeColor="text1"/>
              <w:sz w:val="22"/>
              <w:highlight w:val="yellow"/>
            </w:rPr>
            <w:delText>8</w:delText>
          </w:r>
          <w:r w:rsidR="00F52901" w:rsidRPr="00936ED5" w:rsidDel="00A57FF0">
            <w:rPr>
              <w:rFonts w:ascii="Arial" w:hAnsi="Arial" w:cs="Arial"/>
              <w:color w:val="000000" w:themeColor="text1"/>
              <w:sz w:val="22"/>
              <w:highlight w:val="yellow"/>
            </w:rPr>
            <w:delText>.</w:delText>
          </w:r>
          <w:r w:rsidR="00ED366D" w:rsidRPr="00936ED5" w:rsidDel="00A57FF0">
            <w:rPr>
              <w:rFonts w:ascii="Arial" w:hAnsi="Arial" w:cs="Arial"/>
              <w:color w:val="000000" w:themeColor="text1"/>
              <w:sz w:val="22"/>
              <w:highlight w:val="yellow"/>
            </w:rPr>
            <w:delText>5</w:delText>
          </w:r>
          <w:r w:rsidR="00F52901" w:rsidRPr="00936ED5" w:rsidDel="00A57FF0">
            <w:rPr>
              <w:rFonts w:ascii="Arial" w:hAnsi="Arial" w:cs="Arial"/>
              <w:color w:val="000000" w:themeColor="text1"/>
              <w:sz w:val="22"/>
              <w:highlight w:val="yellow"/>
            </w:rPr>
            <w:delText>% to 7</w:delText>
          </w:r>
          <w:r w:rsidR="00ED366D" w:rsidRPr="00936ED5" w:rsidDel="00A57FF0">
            <w:rPr>
              <w:rFonts w:ascii="Arial" w:hAnsi="Arial" w:cs="Arial"/>
              <w:color w:val="000000" w:themeColor="text1"/>
              <w:sz w:val="22"/>
              <w:highlight w:val="yellow"/>
            </w:rPr>
            <w:delText>2.3</w:delText>
          </w:r>
          <w:r w:rsidR="00F52901" w:rsidRPr="00936ED5" w:rsidDel="00A57FF0">
            <w:rPr>
              <w:rFonts w:ascii="Arial" w:hAnsi="Arial" w:cs="Arial"/>
              <w:color w:val="000000" w:themeColor="text1"/>
              <w:sz w:val="22"/>
              <w:highlight w:val="yellow"/>
            </w:rPr>
            <w:delText xml:space="preserve">%. </w:delText>
          </w:r>
          <w:r w:rsidR="00FF6992" w:rsidRPr="00936ED5" w:rsidDel="00A57FF0">
            <w:rPr>
              <w:rFonts w:ascii="Arial" w:hAnsi="Arial" w:cs="Arial"/>
              <w:sz w:val="22"/>
              <w:highlight w:val="yellow"/>
            </w:rPr>
            <w:delText>As expected, after surgery, most HCC patients (8/9) demonstrated similar cfDNA methylation levels to healthy individuals and patients with chronic hepatitis or cirrhosis</w:delText>
          </w:r>
          <w:r w:rsidR="00FF6992" w:rsidRPr="00936ED5" w:rsidDel="00A57FF0">
            <w:rPr>
              <w:rFonts w:ascii="Arial" w:hAnsi="Arial" w:cs="Arial"/>
              <w:color w:val="000000" w:themeColor="text1"/>
              <w:sz w:val="22"/>
              <w:highlight w:val="yellow"/>
            </w:rPr>
            <w:delText xml:space="preserve">. </w:delText>
          </w:r>
          <w:r w:rsidR="00FF6992" w:rsidRPr="00936ED5" w:rsidDel="00A57FF0">
            <w:rPr>
              <w:rFonts w:ascii="Arial" w:hAnsi="Arial" w:cs="Arial"/>
              <w:sz w:val="22"/>
              <w:highlight w:val="yellow"/>
            </w:rPr>
            <w:delText xml:space="preserve">Nevertheless, one (P45) out of the nine HCC patients exhibited a lower methylation after surgery (68.49%, </w:delText>
          </w:r>
          <w:r w:rsidR="00FF6992" w:rsidRPr="00936ED5" w:rsidDel="00A57FF0">
            <w:rPr>
              <w:rFonts w:ascii="Arial" w:hAnsi="Arial" w:cs="Arial"/>
              <w:b/>
              <w:color w:val="44546A" w:themeColor="text2"/>
              <w:sz w:val="22"/>
              <w:highlight w:val="yellow"/>
            </w:rPr>
            <w:delText>Fig S5A</w:delText>
          </w:r>
          <w:r w:rsidR="00FF6992" w:rsidRPr="00936ED5" w:rsidDel="00A57FF0">
            <w:rPr>
              <w:rFonts w:ascii="Arial" w:hAnsi="Arial" w:cs="Arial"/>
              <w:sz w:val="22"/>
              <w:highlight w:val="yellow"/>
            </w:rPr>
            <w:delText xml:space="preserve">; </w:delText>
          </w:r>
          <w:r w:rsidR="00FF6992" w:rsidRPr="00936ED5" w:rsidDel="00A57FF0">
            <w:rPr>
              <w:rFonts w:ascii="Arial" w:hAnsi="Arial" w:cs="Arial"/>
              <w:b/>
              <w:color w:val="44546A" w:themeColor="text2"/>
              <w:sz w:val="22"/>
              <w:highlight w:val="yellow"/>
            </w:rPr>
            <w:delText>Table S4</w:delText>
          </w:r>
          <w:r w:rsidR="00FF6992" w:rsidRPr="00936ED5" w:rsidDel="00A57FF0">
            <w:rPr>
              <w:rFonts w:ascii="Arial" w:hAnsi="Arial" w:cs="Arial"/>
              <w:sz w:val="22"/>
              <w:highlight w:val="yellow"/>
            </w:rPr>
            <w:delText>), and died two months later due to tumor recurrence, suggesting that there were micro-metastasis with tumor cells in that individual.</w:delText>
          </w:r>
          <w:r w:rsidR="00FF6992" w:rsidDel="00A57FF0">
            <w:rPr>
              <w:rFonts w:ascii="Arial" w:hAnsi="Arial" w:cs="Arial"/>
              <w:sz w:val="22"/>
            </w:rPr>
            <w:delText xml:space="preserve"> </w:delText>
          </w:r>
          <w:r w:rsidR="00B03883" w:rsidRPr="00A32097" w:rsidDel="00A57FF0">
            <w:rPr>
              <w:rFonts w:ascii="Arial" w:hAnsi="Arial" w:cs="Arial"/>
              <w:color w:val="000000" w:themeColor="text1"/>
              <w:sz w:val="22"/>
            </w:rPr>
            <w:delText xml:space="preserve">Additionally, </w:delText>
          </w:r>
          <w:bookmarkStart w:id="209" w:name="_Hlk7871847"/>
          <w:r w:rsidR="00C919A9" w:rsidRPr="00A32097" w:rsidDel="00A57FF0">
            <w:rPr>
              <w:rFonts w:ascii="Arial" w:hAnsi="Arial" w:cs="Arial"/>
              <w:color w:val="000000" w:themeColor="text1"/>
              <w:sz w:val="22"/>
            </w:rPr>
            <w:delText>a negative correlation was observed between Methyl</w:delText>
          </w:r>
          <w:r w:rsidR="00C919A9" w:rsidRPr="00A32097" w:rsidDel="00A57FF0">
            <w:rPr>
              <w:rFonts w:ascii="Arial" w:hAnsi="Arial" w:cs="Arial"/>
              <w:color w:val="000000" w:themeColor="text1"/>
              <w:sz w:val="22"/>
              <w:vertAlign w:val="subscript"/>
            </w:rPr>
            <w:delText>HBV</w:delText>
          </w:r>
          <w:r w:rsidR="00ED366D" w:rsidDel="00A57FF0">
            <w:rPr>
              <w:rFonts w:ascii="Arial" w:hAnsi="Arial" w:cs="Arial"/>
              <w:color w:val="000000" w:themeColor="text1"/>
              <w:sz w:val="22"/>
              <w:vertAlign w:val="subscript"/>
            </w:rPr>
            <w:delText>5k</w:delText>
          </w:r>
          <w:r w:rsidR="00C919A9" w:rsidRPr="00A32097" w:rsidDel="00A57FF0">
            <w:rPr>
              <w:rFonts w:ascii="Arial" w:hAnsi="Arial" w:cs="Arial"/>
              <w:color w:val="000000" w:themeColor="text1"/>
              <w:sz w:val="22"/>
            </w:rPr>
            <w:delText xml:space="preserve"> and </w:delText>
          </w:r>
          <w:r w:rsidR="00B03883" w:rsidRPr="00A32097" w:rsidDel="00A57FF0">
            <w:rPr>
              <w:rFonts w:ascii="Arial" w:hAnsi="Arial" w:cs="Arial"/>
              <w:color w:val="000000" w:themeColor="text1"/>
              <w:sz w:val="22"/>
            </w:rPr>
            <w:delText>alpha-fetoprotein (AFP)</w:delText>
          </w:r>
          <w:r w:rsidR="00C919A9" w:rsidRPr="00A32097" w:rsidDel="00A57FF0">
            <w:rPr>
              <w:rFonts w:ascii="Arial" w:hAnsi="Arial" w:cs="Arial"/>
              <w:color w:val="000000" w:themeColor="text1"/>
              <w:sz w:val="22"/>
            </w:rPr>
            <w:delText xml:space="preserve"> level</w:delText>
          </w:r>
          <w:r w:rsidR="008F35E3" w:rsidRPr="00A32097" w:rsidDel="00A57FF0">
            <w:rPr>
              <w:rFonts w:ascii="Arial" w:hAnsi="Arial" w:cs="Arial"/>
              <w:color w:val="000000" w:themeColor="text1"/>
              <w:sz w:val="22"/>
            </w:rPr>
            <w:delText>s</w:delText>
          </w:r>
          <w:r w:rsidR="0050560A" w:rsidRPr="00A32097" w:rsidDel="00A57FF0">
            <w:rPr>
              <w:rFonts w:ascii="Arial" w:hAnsi="Arial" w:cs="Arial"/>
              <w:color w:val="000000" w:themeColor="text1"/>
              <w:sz w:val="22"/>
            </w:rPr>
            <w:delText xml:space="preserve"> </w:delText>
          </w:r>
          <w:bookmarkEnd w:id="209"/>
          <w:r w:rsidR="0050560A" w:rsidRPr="00A32097" w:rsidDel="00A57FF0">
            <w:rPr>
              <w:rFonts w:ascii="Arial" w:hAnsi="Arial" w:cs="Arial"/>
              <w:color w:val="000000" w:themeColor="text1"/>
              <w:sz w:val="22"/>
            </w:rPr>
            <w:delText>(</w:delText>
          </w:r>
          <w:r w:rsidR="00BE0CBC" w:rsidRPr="00A32097" w:rsidDel="00A57FF0">
            <w:rPr>
              <w:rFonts w:ascii="Arial" w:hAnsi="Arial" w:cs="Arial"/>
              <w:color w:val="000000" w:themeColor="text1"/>
              <w:sz w:val="22"/>
            </w:rPr>
            <w:delText>Pearson’s correlation coefficient</w:delText>
          </w:r>
          <w:r w:rsidR="009F3591" w:rsidRPr="00A32097" w:rsidDel="00A57FF0">
            <w:rPr>
              <w:rFonts w:ascii="Arial" w:hAnsi="Arial" w:cs="Arial"/>
              <w:color w:val="000000" w:themeColor="text1"/>
              <w:sz w:val="22"/>
            </w:rPr>
            <w:delText xml:space="preserve"> = </w:delText>
          </w:r>
          <w:r w:rsidR="00ED366D" w:rsidRPr="00ED366D" w:rsidDel="00A57FF0">
            <w:rPr>
              <w:rFonts w:ascii="Arial" w:hAnsi="Arial" w:cs="Arial"/>
              <w:color w:val="000000" w:themeColor="text1"/>
              <w:sz w:val="22"/>
            </w:rPr>
            <w:delText>-0.59</w:delText>
          </w:r>
          <w:r w:rsidR="009F3591" w:rsidRPr="00A32097" w:rsidDel="00A57FF0">
            <w:rPr>
              <w:rFonts w:ascii="Arial" w:hAnsi="Arial" w:cs="Arial"/>
              <w:color w:val="000000" w:themeColor="text1"/>
              <w:sz w:val="22"/>
            </w:rPr>
            <w:delText xml:space="preserve">, P = </w:delText>
          </w:r>
          <w:r w:rsidR="00ED366D" w:rsidRPr="00ED366D" w:rsidDel="00A57FF0">
            <w:rPr>
              <w:rFonts w:ascii="Arial" w:hAnsi="Arial" w:cs="Arial"/>
              <w:color w:val="000000" w:themeColor="text1"/>
              <w:sz w:val="22"/>
            </w:rPr>
            <w:delText xml:space="preserve">5.9 </w:delText>
          </w:r>
          <w:r w:rsidR="009F3591" w:rsidRPr="00A32097" w:rsidDel="00A57FF0">
            <w:rPr>
              <w:rFonts w:ascii="Arial" w:hAnsi="Arial" w:cs="Arial"/>
              <w:color w:val="000000" w:themeColor="text1"/>
              <w:sz w:val="22"/>
            </w:rPr>
            <w:delText>x10</w:delText>
          </w:r>
          <w:r w:rsidR="009F3591" w:rsidRPr="00A32097" w:rsidDel="00A57FF0">
            <w:rPr>
              <w:rFonts w:ascii="Arial" w:hAnsi="Arial" w:cs="Arial"/>
              <w:color w:val="000000" w:themeColor="text1"/>
              <w:sz w:val="22"/>
              <w:vertAlign w:val="superscript"/>
            </w:rPr>
            <w:delText>-</w:delText>
          </w:r>
          <w:r w:rsidR="00ED366D" w:rsidDel="00A57FF0">
            <w:rPr>
              <w:rFonts w:ascii="Arial" w:hAnsi="Arial" w:cs="Arial"/>
              <w:color w:val="000000" w:themeColor="text1"/>
              <w:sz w:val="22"/>
              <w:vertAlign w:val="superscript"/>
            </w:rPr>
            <w:delText>6</w:delText>
          </w:r>
          <w:r w:rsidR="009F3591" w:rsidRPr="00A32097" w:rsidDel="00A57FF0">
            <w:rPr>
              <w:rFonts w:ascii="Arial" w:hAnsi="Arial" w:cs="Arial"/>
              <w:color w:val="000000" w:themeColor="text1"/>
              <w:sz w:val="22"/>
            </w:rPr>
            <w:delText xml:space="preserve">; </w:delText>
          </w:r>
          <w:r w:rsidR="009F3591" w:rsidRPr="00A32097" w:rsidDel="00A57FF0">
            <w:rPr>
              <w:rFonts w:ascii="Arial" w:eastAsia="Times New Roman" w:hAnsi="Arial" w:cs="Arial"/>
              <w:b/>
              <w:color w:val="44546A" w:themeColor="text2"/>
              <w:sz w:val="22"/>
              <w:lang w:eastAsia="en-US"/>
            </w:rPr>
            <w:delText>Fig 4</w:delText>
          </w:r>
          <w:r w:rsidR="00E84BBB" w:rsidDel="00A57FF0">
            <w:rPr>
              <w:rFonts w:ascii="Arial" w:eastAsia="Times New Roman" w:hAnsi="Arial" w:cs="Arial"/>
              <w:b/>
              <w:color w:val="44546A" w:themeColor="text2"/>
              <w:sz w:val="22"/>
              <w:lang w:eastAsia="en-US"/>
            </w:rPr>
            <w:delText>A-B</w:delText>
          </w:r>
          <w:r w:rsidR="0050560A" w:rsidRPr="00A32097" w:rsidDel="00A57FF0">
            <w:rPr>
              <w:rFonts w:ascii="Arial" w:hAnsi="Arial" w:cs="Arial"/>
              <w:color w:val="000000" w:themeColor="text1"/>
              <w:sz w:val="22"/>
            </w:rPr>
            <w:delText>)</w:delText>
          </w:r>
          <w:r w:rsidR="00F37B64" w:rsidRPr="00A32097" w:rsidDel="00A57FF0">
            <w:rPr>
              <w:rFonts w:ascii="Arial" w:hAnsi="Arial" w:cs="Arial"/>
              <w:color w:val="000000" w:themeColor="text1"/>
              <w:sz w:val="22"/>
            </w:rPr>
            <w:delText>.</w:delText>
          </w:r>
          <w:r w:rsidR="002671E5" w:rsidDel="00A57FF0">
            <w:rPr>
              <w:rFonts w:ascii="Arial" w:hAnsi="Arial" w:cs="Arial"/>
              <w:color w:val="000000" w:themeColor="text1"/>
              <w:sz w:val="22"/>
            </w:rPr>
            <w:delText xml:space="preserve"> </w:delText>
          </w:r>
        </w:del>
      </w:moveFrom>
      <w:moveFromRangeEnd w:id="206"/>
    </w:p>
    <w:p w14:paraId="3449FC9C" w14:textId="353558F0" w:rsidR="00B03883" w:rsidRPr="00936ED5" w:rsidRDefault="00EB2658" w:rsidP="00755C53">
      <w:pPr>
        <w:spacing w:before="240"/>
        <w:rPr>
          <w:rFonts w:ascii="Arial" w:hAnsi="Arial" w:cs="Arial"/>
          <w:color w:val="000000" w:themeColor="text1"/>
          <w:sz w:val="22"/>
        </w:rPr>
        <w:pPrChange w:id="210" w:author="DD" w:date="2019-12-19T01:15:00Z">
          <w:pPr>
            <w:spacing w:before="240"/>
          </w:pPr>
        </w:pPrChange>
      </w:pPr>
      <w:r>
        <w:rPr>
          <w:rFonts w:ascii="Arial" w:hAnsi="Arial" w:cs="Arial" w:hint="eastAsia"/>
          <w:sz w:val="22"/>
        </w:rPr>
        <w:t xml:space="preserve">We </w:t>
      </w:r>
      <w:r>
        <w:rPr>
          <w:rFonts w:ascii="Arial" w:hAnsi="Arial" w:cs="Arial"/>
          <w:sz w:val="22"/>
        </w:rPr>
        <w:t>evalua</w:t>
      </w:r>
      <w:r w:rsidRPr="00EB2658">
        <w:rPr>
          <w:rFonts w:ascii="Arial" w:hAnsi="Arial" w:cs="Arial"/>
          <w:sz w:val="22"/>
        </w:rPr>
        <w:t xml:space="preserve">ted </w:t>
      </w:r>
      <w:proofErr w:type="spellStart"/>
      <w:ins w:id="211" w:author="DD" w:date="2019-12-19T01:14:00Z">
        <w:r w:rsidR="00755C53">
          <w:rPr>
            <w:rFonts w:ascii="Arial" w:hAnsi="Arial" w:cs="Arial"/>
            <w:color w:val="000000" w:themeColor="text1"/>
            <w:sz w:val="22"/>
          </w:rPr>
          <w:t>cf</w:t>
        </w:r>
        <w:r w:rsidR="00755C53" w:rsidRPr="00936ED5">
          <w:rPr>
            <w:rFonts w:ascii="Arial" w:hAnsi="Arial" w:cs="Arial"/>
            <w:color w:val="000000" w:themeColor="text1"/>
            <w:sz w:val="22"/>
            <w:highlight w:val="yellow"/>
          </w:rPr>
          <w:t>Methyl</w:t>
        </w:r>
        <w:r w:rsidR="00755C53">
          <w:rPr>
            <w:rFonts w:ascii="Arial" w:hAnsi="Arial" w:cs="Arial"/>
            <w:color w:val="000000" w:themeColor="text1"/>
            <w:sz w:val="22"/>
            <w:vertAlign w:val="subscript"/>
          </w:rPr>
          <w:t>ins</w:t>
        </w:r>
        <w:proofErr w:type="spellEnd"/>
        <w:r w:rsidR="00755C53">
          <w:rPr>
            <w:rFonts w:ascii="Arial" w:hAnsi="Arial" w:cs="Arial"/>
            <w:color w:val="000000" w:themeColor="text1"/>
            <w:sz w:val="22"/>
            <w:vertAlign w:val="subscript"/>
          </w:rPr>
          <w:t xml:space="preserve"> </w:t>
        </w:r>
      </w:ins>
      <w:del w:id="212" w:author="DD" w:date="2019-12-19T01:14:00Z">
        <w:r w:rsidRPr="00936ED5" w:rsidDel="00755C53">
          <w:rPr>
            <w:rFonts w:ascii="Arial" w:hAnsi="Arial" w:cs="Arial"/>
            <w:color w:val="000000" w:themeColor="text1"/>
            <w:sz w:val="22"/>
          </w:rPr>
          <w:delText>Methyl</w:delText>
        </w:r>
        <w:r w:rsidRPr="00936ED5" w:rsidDel="00755C53">
          <w:rPr>
            <w:rFonts w:ascii="Arial" w:hAnsi="Arial" w:cs="Arial"/>
            <w:color w:val="000000" w:themeColor="text1"/>
            <w:sz w:val="22"/>
            <w:vertAlign w:val="subscript"/>
          </w:rPr>
          <w:delText>HBVLR</w:delText>
        </w:r>
        <w:r w:rsidRPr="00936ED5" w:rsidDel="00755C53">
          <w:rPr>
            <w:rFonts w:ascii="Arial" w:hAnsi="Arial" w:cs="Arial"/>
            <w:color w:val="000000" w:themeColor="text1"/>
            <w:sz w:val="22"/>
          </w:rPr>
          <w:delText xml:space="preserve"> </w:delText>
        </w:r>
      </w:del>
      <w:del w:id="213" w:author="DD" w:date="2019-12-19T01:15:00Z">
        <w:r w:rsidRPr="00EB2658" w:rsidDel="00755C53">
          <w:rPr>
            <w:rFonts w:ascii="Arial" w:hAnsi="Arial" w:cs="Arial"/>
            <w:color w:val="000000" w:themeColor="text1"/>
            <w:sz w:val="22"/>
          </w:rPr>
          <w:delText xml:space="preserve">by </w:delText>
        </w:r>
      </w:del>
      <w:r w:rsidRPr="00936ED5">
        <w:rPr>
          <w:rFonts w:ascii="Arial" w:hAnsi="Arial" w:cs="Arial"/>
          <w:color w:val="000000" w:themeColor="text1"/>
          <w:sz w:val="22"/>
        </w:rPr>
        <w:t xml:space="preserve">by their differentiation ability to HCC from non-HCC </w:t>
      </w:r>
      <w:proofErr w:type="spellStart"/>
      <w:r w:rsidRPr="00936ED5">
        <w:rPr>
          <w:rFonts w:ascii="Arial" w:hAnsi="Arial" w:cs="Arial"/>
          <w:color w:val="000000" w:themeColor="text1"/>
          <w:sz w:val="22"/>
        </w:rPr>
        <w:t>saples</w:t>
      </w:r>
      <w:proofErr w:type="spellEnd"/>
      <w:r w:rsidRPr="00936ED5">
        <w:rPr>
          <w:rFonts w:ascii="Arial" w:hAnsi="Arial" w:cs="Arial"/>
          <w:color w:val="000000" w:themeColor="text1"/>
          <w:sz w:val="22"/>
        </w:rPr>
        <w:t xml:space="preserve"> using Receiver </w:t>
      </w:r>
      <w:r w:rsidRPr="00936ED5">
        <w:rPr>
          <w:rFonts w:ascii="Arial" w:hAnsi="Arial" w:cs="Arial"/>
          <w:color w:val="000000" w:themeColor="text1"/>
          <w:sz w:val="22"/>
          <w:highlight w:val="yellow"/>
        </w:rPr>
        <w:t xml:space="preserve">operating characteristic (ROC) curves </w:t>
      </w:r>
      <w:r w:rsidRPr="00936ED5">
        <w:rPr>
          <w:rFonts w:ascii="Arial" w:hAnsi="Arial" w:cs="Arial"/>
          <w:sz w:val="22"/>
          <w:highlight w:val="yellow"/>
        </w:rPr>
        <w:t xml:space="preserve">based on a logistic regression model. </w:t>
      </w:r>
      <w:proofErr w:type="spellStart"/>
      <w:r w:rsidRPr="00936ED5">
        <w:rPr>
          <w:rFonts w:ascii="Arial" w:hAnsi="Arial" w:cs="Arial"/>
          <w:color w:val="000000" w:themeColor="text1"/>
          <w:sz w:val="22"/>
          <w:highlight w:val="yellow"/>
        </w:rPr>
        <w:t>Methyl</w:t>
      </w:r>
      <w:r w:rsidRPr="00936ED5">
        <w:rPr>
          <w:rFonts w:ascii="Arial" w:hAnsi="Arial" w:cs="Arial"/>
          <w:color w:val="000000" w:themeColor="text1"/>
          <w:sz w:val="22"/>
          <w:highlight w:val="yellow"/>
          <w:vertAlign w:val="subscript"/>
        </w:rPr>
        <w:t>HBVLR</w:t>
      </w:r>
      <w:proofErr w:type="spellEnd"/>
      <w:r w:rsidRPr="00936ED5">
        <w:rPr>
          <w:rFonts w:ascii="Arial" w:hAnsi="Arial" w:cs="Arial"/>
          <w:color w:val="000000" w:themeColor="text1"/>
          <w:sz w:val="22"/>
          <w:highlight w:val="yellow"/>
        </w:rPr>
        <w:t xml:space="preserve"> showed </w:t>
      </w:r>
      <w:r w:rsidRPr="00936ED5">
        <w:rPr>
          <w:rFonts w:ascii="Arial" w:hAnsi="Arial" w:cs="Arial"/>
          <w:sz w:val="22"/>
          <w:highlight w:val="yellow"/>
        </w:rPr>
        <w:t xml:space="preserve">the distinguish ability of HCC from non-HCC with AUC=0.85. </w:t>
      </w:r>
      <w:commentRangeStart w:id="214"/>
      <w:r w:rsidR="000673EF" w:rsidRPr="00936ED5">
        <w:rPr>
          <w:rFonts w:ascii="Arial" w:hAnsi="Arial" w:cs="Arial"/>
          <w:color w:val="000000" w:themeColor="text1"/>
          <w:sz w:val="22"/>
          <w:highlight w:val="cyan"/>
        </w:rPr>
        <w:t xml:space="preserve">To solve the minor release of </w:t>
      </w:r>
      <w:proofErr w:type="spellStart"/>
      <w:r w:rsidR="000673EF" w:rsidRPr="00936ED5">
        <w:rPr>
          <w:rFonts w:ascii="Arial" w:hAnsi="Arial" w:cs="Arial"/>
          <w:color w:val="000000" w:themeColor="text1"/>
          <w:sz w:val="22"/>
          <w:highlight w:val="cyan"/>
        </w:rPr>
        <w:t>cfDNA</w:t>
      </w:r>
      <w:proofErr w:type="spellEnd"/>
      <w:r w:rsidR="000673EF" w:rsidRPr="00936ED5">
        <w:rPr>
          <w:rFonts w:ascii="Arial" w:hAnsi="Arial" w:cs="Arial"/>
          <w:color w:val="000000" w:themeColor="text1"/>
          <w:sz w:val="22"/>
          <w:highlight w:val="cyan"/>
        </w:rPr>
        <w:t xml:space="preserve"> and t</w:t>
      </w:r>
      <w:r w:rsidR="00462265" w:rsidRPr="00936ED5">
        <w:rPr>
          <w:rFonts w:ascii="Arial" w:hAnsi="Arial" w:cs="Arial"/>
          <w:color w:val="000000" w:themeColor="text1"/>
          <w:sz w:val="22"/>
          <w:highlight w:val="cyan"/>
        </w:rPr>
        <w:t xml:space="preserve">he lower </w:t>
      </w:r>
      <w:proofErr w:type="spellStart"/>
      <w:r w:rsidR="00462265" w:rsidRPr="00936ED5">
        <w:rPr>
          <w:rFonts w:ascii="Arial" w:hAnsi="Arial" w:cs="Arial"/>
          <w:color w:val="000000" w:themeColor="text1"/>
          <w:sz w:val="22"/>
          <w:highlight w:val="cyan"/>
        </w:rPr>
        <w:t>sensitity</w:t>
      </w:r>
      <w:proofErr w:type="spellEnd"/>
      <w:r w:rsidR="00462265" w:rsidRPr="00936ED5">
        <w:rPr>
          <w:rFonts w:ascii="Arial" w:hAnsi="Arial" w:cs="Arial"/>
          <w:color w:val="000000" w:themeColor="text1"/>
          <w:sz w:val="22"/>
          <w:highlight w:val="cyan"/>
        </w:rPr>
        <w:t xml:space="preserve"> in early stage</w:t>
      </w:r>
      <w:r w:rsidR="000673EF" w:rsidRPr="00936ED5">
        <w:rPr>
          <w:rFonts w:ascii="Arial" w:hAnsi="Arial" w:cs="Arial"/>
          <w:color w:val="000000" w:themeColor="text1"/>
          <w:sz w:val="22"/>
          <w:highlight w:val="cyan"/>
        </w:rPr>
        <w:t xml:space="preserve"> HCC,</w:t>
      </w:r>
      <w:r w:rsidRPr="00936ED5">
        <w:rPr>
          <w:rFonts w:ascii="Arial" w:hAnsi="Arial" w:cs="Arial"/>
          <w:color w:val="000000" w:themeColor="text1"/>
          <w:sz w:val="22"/>
          <w:highlight w:val="cyan"/>
        </w:rPr>
        <w:t xml:space="preserve"> we</w:t>
      </w:r>
      <w:del w:id="215" w:author="DD" w:date="2019-12-19T01:13:00Z">
        <w:r w:rsidRPr="00936ED5" w:rsidDel="00755C53">
          <w:rPr>
            <w:rFonts w:ascii="Arial" w:hAnsi="Arial" w:cs="Arial"/>
            <w:color w:val="000000" w:themeColor="text1"/>
            <w:sz w:val="22"/>
            <w:highlight w:val="cyan"/>
          </w:rPr>
          <w:delText xml:space="preserve"> identified</w:delText>
        </w:r>
      </w:del>
      <w:ins w:id="216" w:author="DD" w:date="2019-12-19T01:13:00Z">
        <w:r w:rsidR="00755C53">
          <w:rPr>
            <w:rFonts w:ascii="Arial" w:hAnsi="Arial" w:cs="Arial"/>
            <w:color w:val="000000" w:themeColor="text1"/>
            <w:sz w:val="22"/>
            <w:highlight w:val="cyan"/>
          </w:rPr>
          <w:t xml:space="preserve"> screened for</w:t>
        </w:r>
      </w:ins>
      <w:r w:rsidRPr="00936ED5">
        <w:rPr>
          <w:rFonts w:ascii="Arial" w:hAnsi="Arial" w:cs="Arial"/>
          <w:color w:val="000000" w:themeColor="text1"/>
          <w:sz w:val="22"/>
          <w:highlight w:val="cyan"/>
        </w:rPr>
        <w:t xml:space="preserve"> </w:t>
      </w:r>
      <w:del w:id="217" w:author="DD" w:date="2019-12-19T01:13:00Z">
        <w:r w:rsidR="00986424" w:rsidRPr="00936ED5" w:rsidDel="00755C53">
          <w:rPr>
            <w:rFonts w:ascii="Arial" w:hAnsi="Arial" w:cs="Arial"/>
            <w:color w:val="000000" w:themeColor="text1"/>
            <w:sz w:val="22"/>
            <w:highlight w:val="cyan"/>
          </w:rPr>
          <w:delText xml:space="preserve">specifically </w:delText>
        </w:r>
      </w:del>
      <w:ins w:id="218" w:author="DD" w:date="2019-12-19T01:13:00Z">
        <w:r w:rsidR="00755C53">
          <w:rPr>
            <w:rFonts w:ascii="Arial" w:hAnsi="Arial" w:cs="Arial"/>
            <w:color w:val="000000" w:themeColor="text1"/>
            <w:sz w:val="22"/>
            <w:highlight w:val="cyan"/>
          </w:rPr>
          <w:t>candidate</w:t>
        </w:r>
        <w:r w:rsidR="00755C53" w:rsidRPr="00936ED5">
          <w:rPr>
            <w:rFonts w:ascii="Arial" w:hAnsi="Arial" w:cs="Arial"/>
            <w:color w:val="000000" w:themeColor="text1"/>
            <w:sz w:val="22"/>
            <w:highlight w:val="cyan"/>
          </w:rPr>
          <w:t xml:space="preserve"> </w:t>
        </w:r>
      </w:ins>
      <w:r w:rsidR="00986424" w:rsidRPr="00936ED5">
        <w:rPr>
          <w:rFonts w:ascii="Arial" w:hAnsi="Arial" w:cs="Arial"/>
          <w:color w:val="000000" w:themeColor="text1"/>
          <w:sz w:val="22"/>
          <w:highlight w:val="cyan"/>
        </w:rPr>
        <w:t>hypo-methylated regions around HBV integration sites.</w:t>
      </w:r>
      <w:commentRangeEnd w:id="214"/>
      <w:r w:rsidR="00986424" w:rsidRPr="00936ED5">
        <w:rPr>
          <w:rStyle w:val="ab"/>
          <w:highlight w:val="cyan"/>
        </w:rPr>
        <w:commentReference w:id="214"/>
      </w:r>
      <w:r w:rsidR="00986424" w:rsidRPr="00936ED5">
        <w:rPr>
          <w:rFonts w:ascii="Arial" w:hAnsi="Arial" w:cs="Arial"/>
          <w:color w:val="000000" w:themeColor="text1"/>
          <w:sz w:val="22"/>
          <w:highlight w:val="yellow"/>
        </w:rPr>
        <w:t xml:space="preserve"> Th</w:t>
      </w:r>
      <w:del w:id="219" w:author="DD" w:date="2019-12-19T01:14:00Z">
        <w:r w:rsidR="00986424" w:rsidRPr="00936ED5" w:rsidDel="00755C53">
          <w:rPr>
            <w:rFonts w:ascii="Arial" w:hAnsi="Arial" w:cs="Arial"/>
            <w:color w:val="000000" w:themeColor="text1"/>
            <w:sz w:val="22"/>
            <w:highlight w:val="yellow"/>
          </w:rPr>
          <w:delText>e candidiate</w:delText>
        </w:r>
        <w:r w:rsidR="000673EF" w:rsidRPr="00936ED5" w:rsidDel="00755C53">
          <w:rPr>
            <w:rFonts w:ascii="Arial" w:hAnsi="Arial" w:cs="Arial"/>
            <w:color w:val="000000" w:themeColor="text1"/>
            <w:sz w:val="22"/>
            <w:highlight w:val="yellow"/>
          </w:rPr>
          <w:delText xml:space="preserve"> </w:delText>
        </w:r>
        <w:r w:rsidR="00986424" w:rsidRPr="00936ED5" w:rsidDel="00755C53">
          <w:rPr>
            <w:rFonts w:ascii="Arial" w:hAnsi="Arial" w:cs="Arial"/>
            <w:color w:val="000000" w:themeColor="text1"/>
            <w:sz w:val="22"/>
            <w:highlight w:val="yellow"/>
          </w:rPr>
          <w:delText>hypo-methylated</w:delText>
        </w:r>
      </w:del>
      <w:ins w:id="220" w:author="DD" w:date="2019-12-19T01:14:00Z">
        <w:r w:rsidR="00755C53">
          <w:rPr>
            <w:rFonts w:ascii="Arial" w:hAnsi="Arial" w:cs="Arial"/>
            <w:color w:val="000000" w:themeColor="text1"/>
            <w:sz w:val="22"/>
            <w:highlight w:val="yellow"/>
          </w:rPr>
          <w:t>ese</w:t>
        </w:r>
      </w:ins>
      <w:r w:rsidR="00986424" w:rsidRPr="00936ED5" w:rsidDel="00986424">
        <w:rPr>
          <w:rFonts w:ascii="Arial" w:hAnsi="Arial" w:cs="Arial"/>
          <w:color w:val="000000" w:themeColor="text1"/>
          <w:sz w:val="22"/>
          <w:highlight w:val="yellow"/>
        </w:rPr>
        <w:t xml:space="preserve"> </w:t>
      </w:r>
      <w:r w:rsidR="00986424" w:rsidRPr="00936ED5">
        <w:rPr>
          <w:rFonts w:ascii="Arial" w:hAnsi="Arial" w:cs="Arial"/>
          <w:color w:val="000000" w:themeColor="text1"/>
          <w:sz w:val="22"/>
          <w:highlight w:val="yellow"/>
        </w:rPr>
        <w:t>regions should be</w:t>
      </w:r>
      <w:r w:rsidR="000673EF" w:rsidRPr="00936ED5">
        <w:rPr>
          <w:rFonts w:ascii="Arial" w:hAnsi="Arial" w:cs="Arial"/>
          <w:color w:val="000000" w:themeColor="text1"/>
          <w:sz w:val="22"/>
          <w:highlight w:val="yellow"/>
        </w:rPr>
        <w:t xml:space="preserve"> </w:t>
      </w:r>
      <w:r w:rsidR="00002C0F" w:rsidRPr="00936ED5">
        <w:rPr>
          <w:rFonts w:ascii="Arial" w:hAnsi="Arial" w:cs="Arial"/>
          <w:color w:val="000000" w:themeColor="text1"/>
          <w:sz w:val="22"/>
          <w:highlight w:val="yellow"/>
        </w:rPr>
        <w:t xml:space="preserve">long enough to be constantly detected at low-pass WGBS </w:t>
      </w:r>
      <w:r w:rsidR="00986424" w:rsidRPr="00936ED5">
        <w:rPr>
          <w:rFonts w:ascii="Arial" w:hAnsi="Arial" w:cs="Arial"/>
          <w:color w:val="000000" w:themeColor="text1"/>
          <w:sz w:val="22"/>
          <w:highlight w:val="yellow"/>
        </w:rPr>
        <w:t xml:space="preserve">and </w:t>
      </w:r>
      <w:r w:rsidR="00002C0F" w:rsidRPr="00936ED5">
        <w:rPr>
          <w:rFonts w:ascii="Arial" w:hAnsi="Arial" w:cs="Arial"/>
          <w:color w:val="000000" w:themeColor="text1"/>
          <w:sz w:val="22"/>
          <w:highlight w:val="yellow"/>
        </w:rPr>
        <w:t xml:space="preserve">could be suitable </w:t>
      </w:r>
      <w:r w:rsidR="000673EF" w:rsidRPr="00936ED5">
        <w:rPr>
          <w:rFonts w:ascii="Arial" w:hAnsi="Arial" w:cs="Arial"/>
          <w:color w:val="000000" w:themeColor="text1"/>
          <w:sz w:val="22"/>
          <w:highlight w:val="yellow"/>
        </w:rPr>
        <w:t>as marker</w:t>
      </w:r>
      <w:r w:rsidR="00044AC3" w:rsidRPr="00936ED5">
        <w:rPr>
          <w:rFonts w:ascii="Arial" w:hAnsi="Arial" w:cs="Arial"/>
          <w:color w:val="000000" w:themeColor="text1"/>
          <w:sz w:val="22"/>
          <w:highlight w:val="yellow"/>
        </w:rPr>
        <w:t xml:space="preserve">s of </w:t>
      </w:r>
      <w:r w:rsidR="000673EF" w:rsidRPr="00936ED5">
        <w:rPr>
          <w:rFonts w:ascii="Arial" w:hAnsi="Arial" w:cs="Arial"/>
          <w:color w:val="000000" w:themeColor="text1"/>
          <w:sz w:val="22"/>
          <w:highlight w:val="yellow"/>
        </w:rPr>
        <w:t>early stage HCC</w:t>
      </w:r>
      <w:r w:rsidR="002903AB" w:rsidRPr="00936ED5">
        <w:rPr>
          <w:rFonts w:ascii="Arial" w:hAnsi="Arial" w:cs="Arial"/>
          <w:color w:val="000000" w:themeColor="text1"/>
          <w:sz w:val="22"/>
          <w:highlight w:val="yellow"/>
        </w:rPr>
        <w:t>.</w:t>
      </w:r>
      <w:r w:rsidR="002903AB">
        <w:rPr>
          <w:rFonts w:ascii="Arial" w:hAnsi="Arial" w:cs="Arial"/>
          <w:color w:val="000000" w:themeColor="text1"/>
          <w:sz w:val="22"/>
        </w:rPr>
        <w:t xml:space="preserve"> </w:t>
      </w:r>
      <w:r w:rsidR="00C6374E">
        <w:rPr>
          <w:rFonts w:ascii="Arial" w:hAnsi="Arial" w:cs="Arial"/>
          <w:color w:val="000000" w:themeColor="text1"/>
          <w:sz w:val="22"/>
        </w:rPr>
        <w:t>F</w:t>
      </w:r>
      <w:r w:rsidR="00C6374E" w:rsidRPr="00986424">
        <w:rPr>
          <w:rFonts w:ascii="Arial" w:hAnsi="Arial" w:cs="Arial"/>
          <w:color w:val="000000" w:themeColor="text1"/>
          <w:sz w:val="22"/>
        </w:rPr>
        <w:t>or</w:t>
      </w:r>
      <w:r w:rsidR="004A3206" w:rsidRPr="00986424">
        <w:rPr>
          <w:rFonts w:ascii="Arial" w:hAnsi="Arial" w:cs="Arial"/>
          <w:color w:val="000000" w:themeColor="text1"/>
          <w:sz w:val="22"/>
        </w:rPr>
        <w:t xml:space="preserve"> </w:t>
      </w:r>
      <w:commentRangeStart w:id="221"/>
      <w:r w:rsidR="004A3206" w:rsidRPr="00986424">
        <w:rPr>
          <w:rFonts w:ascii="Arial" w:hAnsi="Arial" w:cs="Arial"/>
          <w:color w:val="000000" w:themeColor="text1"/>
          <w:sz w:val="22"/>
        </w:rPr>
        <w:t>6072</w:t>
      </w:r>
      <w:ins w:id="222" w:author="DD" w:date="2019-12-19T01:16:00Z">
        <w:r w:rsidR="00755C53">
          <w:rPr>
            <w:rFonts w:ascii="Arial" w:hAnsi="Arial" w:cs="Arial"/>
            <w:color w:val="000000" w:themeColor="text1"/>
            <w:sz w:val="22"/>
          </w:rPr>
          <w:t xml:space="preserve"> reported</w:t>
        </w:r>
      </w:ins>
      <w:del w:id="223" w:author="DD" w:date="2019-12-19T01:16:00Z">
        <w:r w:rsidR="004A3206" w:rsidRPr="00986424" w:rsidDel="00755C53">
          <w:rPr>
            <w:rFonts w:ascii="Arial" w:hAnsi="Arial" w:cs="Arial"/>
            <w:color w:val="000000" w:themeColor="text1"/>
            <w:sz w:val="22"/>
          </w:rPr>
          <w:delText xml:space="preserve"> regions </w:delText>
        </w:r>
        <w:commentRangeEnd w:id="221"/>
        <w:r w:rsidR="00057CD2" w:rsidRPr="00986424" w:rsidDel="00755C53">
          <w:rPr>
            <w:rStyle w:val="ab"/>
          </w:rPr>
          <w:commentReference w:id="221"/>
        </w:r>
        <w:r w:rsidR="004A3206" w:rsidRPr="00986424" w:rsidDel="00755C53">
          <w:rPr>
            <w:rFonts w:ascii="Arial" w:hAnsi="Arial" w:cs="Arial"/>
            <w:color w:val="000000" w:themeColor="text1"/>
            <w:sz w:val="22"/>
          </w:rPr>
          <w:delText xml:space="preserve">flanking 5kb of </w:delText>
        </w:r>
        <w:r w:rsidR="00E84BBB" w:rsidRPr="00986424" w:rsidDel="00755C53">
          <w:rPr>
            <w:rFonts w:ascii="Arial" w:hAnsi="Arial" w:cs="Arial"/>
            <w:color w:val="000000" w:themeColor="text1"/>
            <w:sz w:val="22"/>
          </w:rPr>
          <w:delText>reported</w:delText>
        </w:r>
      </w:del>
      <w:r w:rsidR="00E84BBB" w:rsidRPr="00986424">
        <w:rPr>
          <w:rFonts w:ascii="Arial" w:hAnsi="Arial" w:cs="Arial"/>
          <w:color w:val="000000" w:themeColor="text1"/>
          <w:sz w:val="22"/>
        </w:rPr>
        <w:t xml:space="preserve"> HBV integration sites</w:t>
      </w:r>
      <w:r w:rsidR="004A3206" w:rsidRPr="00986424">
        <w:rPr>
          <w:rFonts w:ascii="Arial" w:hAnsi="Arial" w:cs="Arial"/>
          <w:color w:val="000000" w:themeColor="text1"/>
          <w:sz w:val="22"/>
        </w:rPr>
        <w:t>,</w:t>
      </w:r>
      <w:r w:rsidR="00002C0F" w:rsidRPr="00986424">
        <w:rPr>
          <w:rFonts w:ascii="Arial" w:hAnsi="Arial" w:cs="Arial"/>
          <w:color w:val="000000" w:themeColor="text1"/>
          <w:sz w:val="22"/>
        </w:rPr>
        <w:t xml:space="preserve"> we first obtained </w:t>
      </w:r>
      <w:r w:rsidR="00C6374E" w:rsidRPr="00986424">
        <w:rPr>
          <w:rFonts w:ascii="Arial" w:hAnsi="Arial" w:cs="Arial"/>
          <w:color w:val="000000" w:themeColor="text1"/>
          <w:sz w:val="22"/>
        </w:rPr>
        <w:t xml:space="preserve">3083 </w:t>
      </w:r>
      <w:del w:id="224" w:author="DD" w:date="2019-12-19T01:17:00Z">
        <w:r w:rsidR="00C6374E" w:rsidRPr="00986424" w:rsidDel="00755C53">
          <w:rPr>
            <w:rFonts w:ascii="Arial" w:hAnsi="Arial" w:cs="Arial"/>
            <w:color w:val="000000" w:themeColor="text1"/>
            <w:sz w:val="22"/>
          </w:rPr>
          <w:delText xml:space="preserve">regions </w:delText>
        </w:r>
      </w:del>
      <w:ins w:id="225" w:author="DD" w:date="2019-12-19T01:18:00Z">
        <w:r w:rsidR="00755C53">
          <w:rPr>
            <w:rFonts w:ascii="Arial" w:hAnsi="Arial" w:cs="Arial"/>
            <w:color w:val="000000" w:themeColor="text1"/>
            <w:sz w:val="22"/>
          </w:rPr>
          <w:t>one</w:t>
        </w:r>
      </w:ins>
      <w:ins w:id="226" w:author="DD" w:date="2019-12-19T01:17:00Z">
        <w:r w:rsidR="00755C53" w:rsidRPr="00986424">
          <w:rPr>
            <w:rFonts w:ascii="Arial" w:hAnsi="Arial" w:cs="Arial"/>
            <w:color w:val="000000" w:themeColor="text1"/>
            <w:sz w:val="22"/>
          </w:rPr>
          <w:t xml:space="preserve"> </w:t>
        </w:r>
      </w:ins>
      <w:r w:rsidR="00C6374E" w:rsidRPr="00986424">
        <w:rPr>
          <w:rFonts w:ascii="Arial" w:hAnsi="Arial" w:cs="Arial"/>
          <w:color w:val="000000" w:themeColor="text1"/>
          <w:sz w:val="22"/>
        </w:rPr>
        <w:t xml:space="preserve">with </w:t>
      </w:r>
      <w:proofErr w:type="spellStart"/>
      <w:ins w:id="227" w:author="DD" w:date="2019-12-19T01:17:00Z">
        <w:r w:rsidR="00755C53">
          <w:rPr>
            <w:rFonts w:ascii="Arial" w:hAnsi="Arial" w:cs="Arial"/>
            <w:color w:val="000000" w:themeColor="text1"/>
            <w:sz w:val="22"/>
          </w:rPr>
          <w:t>sequening</w:t>
        </w:r>
        <w:proofErr w:type="spellEnd"/>
        <w:r w:rsidR="00755C53">
          <w:rPr>
            <w:rFonts w:ascii="Arial" w:hAnsi="Arial" w:cs="Arial"/>
            <w:color w:val="000000" w:themeColor="text1"/>
            <w:sz w:val="22"/>
          </w:rPr>
          <w:t xml:space="preserve"> </w:t>
        </w:r>
      </w:ins>
      <w:del w:id="228" w:author="DD" w:date="2019-12-19T01:25:00Z">
        <w:r w:rsidR="00C6374E" w:rsidRPr="00986424" w:rsidDel="00170BBA">
          <w:rPr>
            <w:rFonts w:ascii="Arial" w:hAnsi="Arial" w:cs="Arial"/>
            <w:color w:val="000000" w:themeColor="text1"/>
            <w:sz w:val="22"/>
          </w:rPr>
          <w:delText xml:space="preserve">depth </w:delText>
        </w:r>
      </w:del>
      <w:ins w:id="229" w:author="DD" w:date="2019-12-19T01:25:00Z">
        <w:r w:rsidR="00170BBA">
          <w:rPr>
            <w:rFonts w:ascii="Arial" w:hAnsi="Arial" w:cs="Arial"/>
            <w:color w:val="000000" w:themeColor="text1"/>
            <w:sz w:val="22"/>
          </w:rPr>
          <w:t xml:space="preserve">reads </w:t>
        </w:r>
      </w:ins>
      <w:del w:id="230" w:author="DD" w:date="2019-12-19T01:26:00Z">
        <w:r w:rsidR="00C6374E" w:rsidRPr="00986424" w:rsidDel="00170BBA">
          <w:rPr>
            <w:rFonts w:ascii="Arial" w:hAnsi="Arial" w:cs="Arial"/>
            <w:color w:val="000000" w:themeColor="text1"/>
            <w:sz w:val="22"/>
          </w:rPr>
          <w:delText xml:space="preserve">large </w:delText>
        </w:r>
      </w:del>
      <w:ins w:id="231" w:author="DD" w:date="2019-12-19T01:26:00Z">
        <w:r w:rsidR="00170BBA">
          <w:rPr>
            <w:rFonts w:ascii="Arial" w:hAnsi="Arial" w:cs="Arial"/>
            <w:color w:val="000000" w:themeColor="text1"/>
            <w:sz w:val="22"/>
          </w:rPr>
          <w:t>more</w:t>
        </w:r>
        <w:r w:rsidR="00170BBA">
          <w:rPr>
            <w:rFonts w:ascii="Arial" w:hAnsi="Arial" w:cs="Arial"/>
            <w:color w:val="000000" w:themeColor="text1"/>
            <w:sz w:val="22"/>
          </w:rPr>
          <w:t xml:space="preserve"> </w:t>
        </w:r>
      </w:ins>
      <w:r w:rsidR="00C6374E" w:rsidRPr="00986424">
        <w:rPr>
          <w:rFonts w:ascii="Arial" w:hAnsi="Arial" w:cs="Arial"/>
          <w:color w:val="000000" w:themeColor="text1"/>
          <w:sz w:val="22"/>
        </w:rPr>
        <w:t>than 10</w:t>
      </w:r>
      <w:ins w:id="232" w:author="DD" w:date="2019-12-19T01:16:00Z">
        <w:r w:rsidR="00755C53">
          <w:rPr>
            <w:rFonts w:ascii="Arial" w:hAnsi="Arial" w:cs="Arial"/>
            <w:color w:val="000000" w:themeColor="text1"/>
            <w:sz w:val="22"/>
          </w:rPr>
          <w:t xml:space="preserve"> within 5K f</w:t>
        </w:r>
      </w:ins>
      <w:ins w:id="233" w:author="DD" w:date="2019-12-19T01:17:00Z">
        <w:r w:rsidR="00755C53">
          <w:rPr>
            <w:rFonts w:ascii="Arial" w:hAnsi="Arial" w:cs="Arial"/>
            <w:color w:val="000000" w:themeColor="text1"/>
            <w:sz w:val="22"/>
          </w:rPr>
          <w:t>lanking regions</w:t>
        </w:r>
      </w:ins>
      <w:r w:rsidR="00AC46E0" w:rsidRPr="00986424">
        <w:rPr>
          <w:rFonts w:ascii="Arial" w:hAnsi="Arial" w:cs="Arial"/>
          <w:color w:val="000000" w:themeColor="text1"/>
          <w:sz w:val="22"/>
        </w:rPr>
        <w:t xml:space="preserve"> in all the 54 samples</w:t>
      </w:r>
      <w:ins w:id="234" w:author="DD" w:date="2019-12-19T01:17:00Z">
        <w:r w:rsidR="00755C53">
          <w:rPr>
            <w:rFonts w:ascii="Arial" w:hAnsi="Arial" w:cs="Arial"/>
            <w:color w:val="000000" w:themeColor="text1"/>
            <w:sz w:val="22"/>
          </w:rPr>
          <w:t>, wh</w:t>
        </w:r>
      </w:ins>
      <w:ins w:id="235" w:author="DD" w:date="2019-12-19T01:18:00Z">
        <w:r w:rsidR="00755C53">
          <w:rPr>
            <w:rFonts w:ascii="Arial" w:hAnsi="Arial" w:cs="Arial"/>
            <w:color w:val="000000" w:themeColor="text1"/>
            <w:sz w:val="22"/>
          </w:rPr>
          <w:t>ich were</w:t>
        </w:r>
      </w:ins>
      <w:del w:id="236" w:author="DD" w:date="2019-12-19T01:17:00Z">
        <w:r w:rsidR="00AC46E0" w:rsidRPr="00986424" w:rsidDel="00755C53">
          <w:rPr>
            <w:rFonts w:ascii="Arial" w:hAnsi="Arial" w:cs="Arial"/>
            <w:color w:val="000000" w:themeColor="text1"/>
            <w:sz w:val="22"/>
          </w:rPr>
          <w:delText>.</w:delText>
        </w:r>
        <w:r w:rsidR="00986424" w:rsidDel="00755C53">
          <w:rPr>
            <w:rFonts w:ascii="Arial" w:hAnsi="Arial" w:cs="Arial"/>
            <w:color w:val="000000" w:themeColor="text1"/>
            <w:sz w:val="22"/>
          </w:rPr>
          <w:delText xml:space="preserve"> </w:delText>
        </w:r>
        <w:r w:rsidR="00986424" w:rsidRPr="00936ED5" w:rsidDel="00755C53">
          <w:rPr>
            <w:rFonts w:ascii="Arial" w:hAnsi="Arial" w:cs="Arial"/>
            <w:color w:val="000000" w:themeColor="text1"/>
            <w:sz w:val="22"/>
            <w:highlight w:val="yellow"/>
          </w:rPr>
          <w:delText>These regions could be</w:delText>
        </w:r>
      </w:del>
      <w:r w:rsidR="00986424" w:rsidRPr="00936ED5">
        <w:rPr>
          <w:rFonts w:ascii="Arial" w:hAnsi="Arial" w:cs="Arial"/>
          <w:color w:val="000000" w:themeColor="text1"/>
          <w:sz w:val="22"/>
          <w:highlight w:val="yellow"/>
        </w:rPr>
        <w:t xml:space="preserve"> stable detected at low-pass sequencing.</w:t>
      </w:r>
      <w:r w:rsidR="00AC46E0" w:rsidRPr="00986424">
        <w:rPr>
          <w:rFonts w:ascii="Arial" w:hAnsi="Arial" w:cs="Arial"/>
          <w:color w:val="000000" w:themeColor="text1"/>
          <w:sz w:val="22"/>
        </w:rPr>
        <w:t xml:space="preserve"> </w:t>
      </w:r>
      <w:commentRangeStart w:id="237"/>
      <w:r w:rsidR="00404259" w:rsidRPr="00936ED5">
        <w:rPr>
          <w:rFonts w:ascii="Arial" w:hAnsi="Arial" w:cs="Arial"/>
          <w:color w:val="000000" w:themeColor="text1"/>
          <w:sz w:val="22"/>
          <w:highlight w:val="yellow"/>
        </w:rPr>
        <w:t>Then</w:t>
      </w:r>
      <w:r w:rsidR="00002C0F" w:rsidRPr="00936ED5">
        <w:rPr>
          <w:rFonts w:ascii="Arial" w:hAnsi="Arial" w:cs="Arial"/>
          <w:color w:val="000000" w:themeColor="text1"/>
          <w:sz w:val="22"/>
          <w:highlight w:val="yellow"/>
        </w:rPr>
        <w:t xml:space="preserve"> we merged </w:t>
      </w:r>
      <w:ins w:id="238" w:author="DD" w:date="2019-12-19T01:18:00Z">
        <w:r w:rsidR="00755C53">
          <w:rPr>
            <w:rFonts w:ascii="Arial" w:hAnsi="Arial" w:cs="Arial"/>
            <w:color w:val="000000" w:themeColor="text1"/>
            <w:sz w:val="22"/>
            <w:highlight w:val="yellow"/>
          </w:rPr>
          <w:t xml:space="preserve">two </w:t>
        </w:r>
      </w:ins>
      <w:ins w:id="239" w:author="DD" w:date="2019-12-19T01:20:00Z">
        <w:r w:rsidR="00755C53">
          <w:rPr>
            <w:rFonts w:ascii="Arial" w:hAnsi="Arial" w:cs="Arial"/>
            <w:color w:val="000000" w:themeColor="text1"/>
            <w:sz w:val="22"/>
            <w:highlight w:val="yellow"/>
          </w:rPr>
          <w:t xml:space="preserve">neighbor </w:t>
        </w:r>
      </w:ins>
      <w:ins w:id="240" w:author="DD" w:date="2019-12-19T01:18:00Z">
        <w:r w:rsidR="00755C53">
          <w:rPr>
            <w:rFonts w:ascii="Arial" w:hAnsi="Arial" w:cs="Arial"/>
            <w:color w:val="000000" w:themeColor="text1"/>
            <w:sz w:val="22"/>
            <w:highlight w:val="yellow"/>
          </w:rPr>
          <w:t>sites</w:t>
        </w:r>
      </w:ins>
      <w:ins w:id="241" w:author="DD" w:date="2019-12-19T01:19:00Z">
        <w:r w:rsidR="00755C53">
          <w:rPr>
            <w:rFonts w:ascii="Arial" w:hAnsi="Arial" w:cs="Arial"/>
            <w:color w:val="000000" w:themeColor="text1"/>
            <w:sz w:val="22"/>
            <w:highlight w:val="yellow"/>
          </w:rPr>
          <w:t xml:space="preserve"> with their flanking regions into o</w:t>
        </w:r>
        <w:r w:rsidR="00755C53" w:rsidRPr="00936ED5">
          <w:rPr>
            <w:rFonts w:ascii="Arial" w:hAnsi="Arial" w:cs="Arial"/>
            <w:color w:val="000000" w:themeColor="text1"/>
            <w:sz w:val="22"/>
            <w:highlight w:val="yellow"/>
          </w:rPr>
          <w:t>ne larger region</w:t>
        </w:r>
      </w:ins>
      <w:del w:id="242" w:author="DD" w:date="2019-12-19T01:19:00Z">
        <w:r w:rsidR="00002C0F" w:rsidRPr="00936ED5" w:rsidDel="00755C53">
          <w:rPr>
            <w:rFonts w:ascii="Arial" w:hAnsi="Arial" w:cs="Arial"/>
            <w:color w:val="000000" w:themeColor="text1"/>
            <w:sz w:val="22"/>
            <w:highlight w:val="yellow"/>
          </w:rPr>
          <w:delText xml:space="preserve">neighbor regions with </w:delText>
        </w:r>
      </w:del>
      <w:ins w:id="243" w:author="DD" w:date="2019-12-19T01:19:00Z">
        <w:r w:rsidR="00755C53">
          <w:rPr>
            <w:rFonts w:ascii="Arial" w:hAnsi="Arial" w:cs="Arial"/>
            <w:color w:val="000000" w:themeColor="text1"/>
            <w:sz w:val="22"/>
            <w:highlight w:val="yellow"/>
          </w:rPr>
          <w:t xml:space="preserve"> if their </w:t>
        </w:r>
      </w:ins>
      <w:r w:rsidR="00002C0F" w:rsidRPr="00936ED5">
        <w:rPr>
          <w:rFonts w:ascii="Arial" w:hAnsi="Arial" w:cs="Arial"/>
          <w:color w:val="000000" w:themeColor="text1"/>
          <w:sz w:val="22"/>
          <w:highlight w:val="yellow"/>
        </w:rPr>
        <w:t>distance</w:t>
      </w:r>
      <w:del w:id="244" w:author="DD" w:date="2019-12-19T01:20:00Z">
        <w:r w:rsidR="00404259" w:rsidRPr="00936ED5" w:rsidDel="00755C53">
          <w:rPr>
            <w:rFonts w:ascii="Arial" w:hAnsi="Arial" w:cs="Arial"/>
            <w:color w:val="000000" w:themeColor="text1"/>
            <w:sz w:val="22"/>
            <w:highlight w:val="yellow"/>
          </w:rPr>
          <w:delText xml:space="preserve"> less</w:delText>
        </w:r>
      </w:del>
      <w:r w:rsidR="00404259" w:rsidRPr="00936ED5">
        <w:rPr>
          <w:rFonts w:ascii="Arial" w:hAnsi="Arial" w:cs="Arial"/>
          <w:color w:val="000000" w:themeColor="text1"/>
          <w:sz w:val="22"/>
          <w:highlight w:val="yellow"/>
        </w:rPr>
        <w:t xml:space="preserve"> </w:t>
      </w:r>
      <w:del w:id="245" w:author="DD" w:date="2019-12-19T01:20:00Z">
        <w:r w:rsidR="00404259" w:rsidRPr="00936ED5" w:rsidDel="00755C53">
          <w:rPr>
            <w:rFonts w:ascii="Arial" w:hAnsi="Arial" w:cs="Arial"/>
            <w:color w:val="000000" w:themeColor="text1"/>
            <w:sz w:val="22"/>
            <w:highlight w:val="yellow"/>
          </w:rPr>
          <w:delText>t</w:delText>
        </w:r>
      </w:del>
      <w:ins w:id="246" w:author="DD" w:date="2019-12-19T01:20:00Z">
        <w:r w:rsidR="00755C53">
          <w:rPr>
            <w:rFonts w:ascii="Arial" w:hAnsi="Arial" w:cs="Arial"/>
            <w:color w:val="000000" w:themeColor="text1"/>
            <w:sz w:val="22"/>
            <w:highlight w:val="yellow"/>
          </w:rPr>
          <w:t>was less t</w:t>
        </w:r>
      </w:ins>
      <w:r w:rsidR="00404259" w:rsidRPr="00936ED5">
        <w:rPr>
          <w:rFonts w:ascii="Arial" w:hAnsi="Arial" w:cs="Arial"/>
          <w:color w:val="000000" w:themeColor="text1"/>
          <w:sz w:val="22"/>
          <w:highlight w:val="yellow"/>
        </w:rPr>
        <w:t>han 1Mb</w:t>
      </w:r>
      <w:del w:id="247" w:author="DD" w:date="2019-12-19T01:20:00Z">
        <w:r w:rsidR="00404259" w:rsidRPr="00936ED5" w:rsidDel="00755C53">
          <w:rPr>
            <w:rFonts w:ascii="Arial" w:hAnsi="Arial" w:cs="Arial"/>
            <w:color w:val="000000" w:themeColor="text1"/>
            <w:sz w:val="22"/>
            <w:highlight w:val="yellow"/>
          </w:rPr>
          <w:delText xml:space="preserve"> </w:delText>
        </w:r>
        <w:r w:rsidR="00002C0F" w:rsidRPr="00936ED5" w:rsidDel="00755C53">
          <w:rPr>
            <w:rFonts w:ascii="Arial" w:hAnsi="Arial" w:cs="Arial"/>
            <w:color w:val="000000" w:themeColor="text1"/>
            <w:sz w:val="22"/>
            <w:highlight w:val="yellow"/>
          </w:rPr>
          <w:delText>into o</w:delText>
        </w:r>
      </w:del>
      <w:del w:id="248" w:author="DD" w:date="2019-12-19T01:19:00Z">
        <w:r w:rsidR="00002C0F" w:rsidRPr="00936ED5" w:rsidDel="00755C53">
          <w:rPr>
            <w:rFonts w:ascii="Arial" w:hAnsi="Arial" w:cs="Arial"/>
            <w:color w:val="000000" w:themeColor="text1"/>
            <w:sz w:val="22"/>
            <w:highlight w:val="yellow"/>
          </w:rPr>
          <w:delText>ne larger region</w:delText>
        </w:r>
      </w:del>
      <w:r w:rsidR="007627A3" w:rsidRPr="00936ED5">
        <w:rPr>
          <w:rFonts w:ascii="Arial" w:hAnsi="Arial" w:cs="Arial"/>
          <w:color w:val="000000" w:themeColor="text1"/>
          <w:sz w:val="22"/>
          <w:highlight w:val="yellow"/>
        </w:rPr>
        <w:t xml:space="preserve">. </w:t>
      </w:r>
      <w:ins w:id="249" w:author="DD" w:date="2019-12-19T01:21:00Z">
        <w:r w:rsidR="00755C53">
          <w:rPr>
            <w:rFonts w:ascii="Arial" w:hAnsi="Arial" w:cs="Arial"/>
            <w:color w:val="000000" w:themeColor="text1"/>
            <w:sz w:val="22"/>
            <w:highlight w:val="yellow"/>
          </w:rPr>
          <w:t xml:space="preserve">At </w:t>
        </w:r>
        <w:r w:rsidR="00170BBA">
          <w:rPr>
            <w:rFonts w:ascii="Arial" w:hAnsi="Arial" w:cs="Arial"/>
            <w:color w:val="000000" w:themeColor="text1"/>
            <w:sz w:val="22"/>
            <w:highlight w:val="yellow"/>
          </w:rPr>
          <w:t xml:space="preserve">last, </w:t>
        </w:r>
      </w:ins>
      <w:r w:rsidR="007627A3" w:rsidRPr="00936ED5">
        <w:rPr>
          <w:rFonts w:ascii="Arial" w:hAnsi="Arial" w:cs="Arial"/>
          <w:color w:val="000000" w:themeColor="text1"/>
          <w:sz w:val="22"/>
          <w:highlight w:val="yellow"/>
        </w:rPr>
        <w:t>We</w:t>
      </w:r>
      <w:del w:id="250" w:author="DD" w:date="2019-12-19T01:21:00Z">
        <w:r w:rsidR="007627A3" w:rsidRPr="00936ED5" w:rsidDel="00170BBA">
          <w:rPr>
            <w:rFonts w:ascii="Arial" w:hAnsi="Arial" w:cs="Arial"/>
            <w:color w:val="000000" w:themeColor="text1"/>
            <w:sz w:val="22"/>
            <w:highlight w:val="yellow"/>
          </w:rPr>
          <w:delText xml:space="preserve"> </w:delText>
        </w:r>
        <w:r w:rsidR="00002C0F" w:rsidRPr="00936ED5" w:rsidDel="00170BBA">
          <w:rPr>
            <w:rFonts w:ascii="Arial" w:hAnsi="Arial" w:cs="Arial"/>
            <w:color w:val="000000" w:themeColor="text1"/>
            <w:sz w:val="22"/>
            <w:highlight w:val="yellow"/>
          </w:rPr>
          <w:delText>selected</w:delText>
        </w:r>
      </w:del>
      <w:ins w:id="251" w:author="DD" w:date="2019-12-19T01:21:00Z">
        <w:r w:rsidR="00170BBA">
          <w:rPr>
            <w:rFonts w:ascii="Arial" w:hAnsi="Arial" w:cs="Arial"/>
            <w:color w:val="000000" w:themeColor="text1"/>
            <w:sz w:val="22"/>
            <w:highlight w:val="yellow"/>
          </w:rPr>
          <w:t xml:space="preserve"> obtained </w:t>
        </w:r>
      </w:ins>
      <w:commentRangeStart w:id="252"/>
      <w:ins w:id="253" w:author="DD" w:date="2019-12-19T01:22:00Z">
        <w:r w:rsidR="00170BBA" w:rsidRPr="00936ED5">
          <w:rPr>
            <w:rFonts w:ascii="Arial" w:hAnsi="Arial" w:cs="Arial"/>
            <w:color w:val="000000" w:themeColor="text1"/>
            <w:sz w:val="22"/>
            <w:highlight w:val="yellow"/>
          </w:rPr>
          <w:t>144 candidate merged regions</w:t>
        </w:r>
        <w:commentRangeEnd w:id="252"/>
        <w:r w:rsidR="00170BBA" w:rsidRPr="00936ED5">
          <w:rPr>
            <w:rStyle w:val="ab"/>
            <w:highlight w:val="yellow"/>
          </w:rPr>
          <w:commentReference w:id="252"/>
        </w:r>
      </w:ins>
      <w:r w:rsidR="00002C0F" w:rsidRPr="00936ED5">
        <w:rPr>
          <w:rFonts w:ascii="Arial" w:hAnsi="Arial" w:cs="Arial"/>
          <w:color w:val="000000" w:themeColor="text1"/>
          <w:sz w:val="22"/>
          <w:highlight w:val="yellow"/>
        </w:rPr>
        <w:t xml:space="preserve"> </w:t>
      </w:r>
      <w:del w:id="254" w:author="DD" w:date="2019-12-19T01:22:00Z">
        <w:r w:rsidR="007627A3" w:rsidRPr="00936ED5" w:rsidDel="00170BBA">
          <w:rPr>
            <w:rFonts w:ascii="Arial" w:hAnsi="Arial" w:cs="Arial"/>
            <w:color w:val="000000" w:themeColor="text1"/>
            <w:sz w:val="22"/>
            <w:highlight w:val="yellow"/>
          </w:rPr>
          <w:delText>merged regions</w:delText>
        </w:r>
        <w:commentRangeStart w:id="255"/>
        <w:commentRangeEnd w:id="255"/>
        <w:r w:rsidR="007627A3" w:rsidRPr="00936ED5" w:rsidDel="00170BBA">
          <w:rPr>
            <w:rStyle w:val="ab"/>
            <w:highlight w:val="yellow"/>
          </w:rPr>
          <w:commentReference w:id="255"/>
        </w:r>
        <w:r w:rsidR="007627A3" w:rsidRPr="00936ED5" w:rsidDel="00170BBA">
          <w:rPr>
            <w:rFonts w:ascii="Arial" w:hAnsi="Arial" w:cs="Arial"/>
            <w:color w:val="000000" w:themeColor="text1"/>
            <w:sz w:val="22"/>
            <w:highlight w:val="yellow"/>
          </w:rPr>
          <w:delText xml:space="preserve"> with length</w:delText>
        </w:r>
        <w:r w:rsidR="00002C0F" w:rsidRPr="00936ED5" w:rsidDel="00170BBA">
          <w:rPr>
            <w:rFonts w:ascii="Arial" w:hAnsi="Arial" w:cs="Arial"/>
            <w:color w:val="000000" w:themeColor="text1"/>
            <w:sz w:val="22"/>
            <w:highlight w:val="yellow"/>
          </w:rPr>
          <w:delText xml:space="preserve"> </w:delText>
        </w:r>
      </w:del>
      <w:r w:rsidR="00002C0F" w:rsidRPr="00936ED5">
        <w:rPr>
          <w:rFonts w:ascii="Arial" w:hAnsi="Arial" w:cs="Arial"/>
          <w:color w:val="000000" w:themeColor="text1"/>
          <w:sz w:val="22"/>
          <w:highlight w:val="yellow"/>
        </w:rPr>
        <w:t xml:space="preserve">larger than </w:t>
      </w:r>
      <w:commentRangeStart w:id="256"/>
      <w:r w:rsidR="00210FFB" w:rsidRPr="00936ED5">
        <w:rPr>
          <w:rFonts w:ascii="Arial" w:hAnsi="Arial" w:cs="Arial"/>
          <w:color w:val="000000" w:themeColor="text1"/>
          <w:sz w:val="22"/>
          <w:highlight w:val="yellow"/>
        </w:rPr>
        <w:t>1Mb</w:t>
      </w:r>
      <w:del w:id="257" w:author="DD" w:date="2019-12-19T01:22:00Z">
        <w:r w:rsidR="007627A3" w:rsidRPr="00936ED5" w:rsidDel="00170BBA">
          <w:rPr>
            <w:rFonts w:ascii="Arial" w:hAnsi="Arial" w:cs="Arial"/>
            <w:color w:val="000000" w:themeColor="text1"/>
            <w:sz w:val="22"/>
            <w:highlight w:val="yellow"/>
          </w:rPr>
          <w:delText xml:space="preserve"> and obtained </w:delText>
        </w:r>
        <w:commentRangeStart w:id="258"/>
        <w:r w:rsidR="007627A3" w:rsidRPr="00936ED5" w:rsidDel="00170BBA">
          <w:rPr>
            <w:rFonts w:ascii="Arial" w:hAnsi="Arial" w:cs="Arial"/>
            <w:color w:val="000000" w:themeColor="text1"/>
            <w:sz w:val="22"/>
            <w:highlight w:val="yellow"/>
          </w:rPr>
          <w:delText>144 candidate merged regions</w:delText>
        </w:r>
        <w:commentRangeEnd w:id="258"/>
        <w:r w:rsidR="007627A3" w:rsidRPr="00936ED5" w:rsidDel="00170BBA">
          <w:rPr>
            <w:rStyle w:val="ab"/>
            <w:highlight w:val="yellow"/>
          </w:rPr>
          <w:commentReference w:id="258"/>
        </w:r>
      </w:del>
      <w:r w:rsidR="007627A3" w:rsidRPr="00936ED5">
        <w:rPr>
          <w:rFonts w:ascii="Arial" w:hAnsi="Arial" w:cs="Arial"/>
          <w:color w:val="000000" w:themeColor="text1"/>
          <w:sz w:val="22"/>
          <w:highlight w:val="yellow"/>
        </w:rPr>
        <w:t xml:space="preserve">. </w:t>
      </w:r>
      <w:del w:id="259" w:author="DD" w:date="2019-12-19T01:22:00Z">
        <w:r w:rsidR="007627A3" w:rsidRPr="00936ED5" w:rsidDel="00170BBA">
          <w:rPr>
            <w:rFonts w:ascii="Arial" w:hAnsi="Arial" w:cs="Arial"/>
            <w:color w:val="000000" w:themeColor="text1"/>
            <w:sz w:val="22"/>
            <w:highlight w:val="yellow"/>
          </w:rPr>
          <w:delText>These 144 candidate merged regions</w:delText>
        </w:r>
      </w:del>
      <w:proofErr w:type="gramStart"/>
      <w:ins w:id="260" w:author="DD" w:date="2019-12-19T01:22:00Z">
        <w:r w:rsidR="00170BBA">
          <w:rPr>
            <w:rFonts w:ascii="Arial" w:hAnsi="Arial" w:cs="Arial"/>
            <w:color w:val="000000" w:themeColor="text1"/>
            <w:sz w:val="22"/>
            <w:highlight w:val="yellow"/>
          </w:rPr>
          <w:t xml:space="preserve">They </w:t>
        </w:r>
      </w:ins>
      <w:r w:rsidR="007627A3" w:rsidRPr="00936ED5">
        <w:rPr>
          <w:rFonts w:ascii="Arial" w:hAnsi="Arial" w:cs="Arial"/>
          <w:color w:val="000000" w:themeColor="text1"/>
          <w:sz w:val="22"/>
          <w:highlight w:val="yellow"/>
        </w:rPr>
        <w:t xml:space="preserve"> were</w:t>
      </w:r>
      <w:proofErr w:type="gramEnd"/>
      <w:r w:rsidR="007627A3" w:rsidRPr="00936ED5">
        <w:rPr>
          <w:rFonts w:ascii="Arial" w:hAnsi="Arial" w:cs="Arial"/>
          <w:color w:val="000000" w:themeColor="text1"/>
          <w:sz w:val="22"/>
          <w:highlight w:val="yellow"/>
        </w:rPr>
        <w:t xml:space="preserve"> used</w:t>
      </w:r>
      <w:r w:rsidR="00210FFB" w:rsidRPr="00936ED5">
        <w:rPr>
          <w:rFonts w:ascii="Arial" w:hAnsi="Arial" w:cs="Arial"/>
          <w:color w:val="000000" w:themeColor="text1"/>
          <w:sz w:val="22"/>
          <w:highlight w:val="yellow"/>
        </w:rPr>
        <w:t xml:space="preserve"> </w:t>
      </w:r>
      <w:commentRangeEnd w:id="256"/>
      <w:r w:rsidR="00F25A57" w:rsidRPr="00936ED5">
        <w:rPr>
          <w:rStyle w:val="ab"/>
          <w:highlight w:val="yellow"/>
        </w:rPr>
        <w:commentReference w:id="256"/>
      </w:r>
      <w:r w:rsidR="00002C0F" w:rsidRPr="00936ED5">
        <w:rPr>
          <w:rFonts w:ascii="Arial" w:hAnsi="Arial" w:cs="Arial"/>
          <w:color w:val="000000" w:themeColor="text1"/>
          <w:sz w:val="22"/>
          <w:highlight w:val="yellow"/>
        </w:rPr>
        <w:t>for further random forest based feature selection</w:t>
      </w:r>
      <w:commentRangeEnd w:id="237"/>
      <w:r w:rsidR="0015611D" w:rsidRPr="00936ED5">
        <w:rPr>
          <w:rStyle w:val="ab"/>
          <w:highlight w:val="yellow"/>
        </w:rPr>
        <w:commentReference w:id="237"/>
      </w:r>
      <w:r w:rsidR="00002C0F" w:rsidRPr="00936ED5">
        <w:rPr>
          <w:rFonts w:ascii="Arial" w:hAnsi="Arial" w:cs="Arial"/>
          <w:color w:val="000000" w:themeColor="text1"/>
          <w:sz w:val="22"/>
          <w:highlight w:val="yellow"/>
        </w:rPr>
        <w:t xml:space="preserve"> in healthy </w:t>
      </w:r>
      <w:proofErr w:type="spellStart"/>
      <w:r w:rsidR="00002C0F" w:rsidRPr="00936ED5">
        <w:rPr>
          <w:rFonts w:ascii="Arial" w:hAnsi="Arial" w:cs="Arial"/>
          <w:color w:val="000000" w:themeColor="text1"/>
          <w:sz w:val="22"/>
          <w:highlight w:val="yellow"/>
        </w:rPr>
        <w:t>individuls</w:t>
      </w:r>
      <w:proofErr w:type="spellEnd"/>
      <w:r w:rsidR="00002C0F" w:rsidRPr="00936ED5">
        <w:rPr>
          <w:rFonts w:ascii="Arial" w:hAnsi="Arial" w:cs="Arial"/>
          <w:color w:val="000000" w:themeColor="text1"/>
          <w:sz w:val="22"/>
          <w:highlight w:val="yellow"/>
        </w:rPr>
        <w:t xml:space="preserve"> and early stage HCC patients</w:t>
      </w:r>
      <w:r w:rsidR="00404259" w:rsidRPr="00936ED5">
        <w:rPr>
          <w:rFonts w:ascii="Arial" w:hAnsi="Arial" w:cs="Arial"/>
          <w:color w:val="000000" w:themeColor="text1"/>
          <w:sz w:val="22"/>
          <w:highlight w:val="yellow"/>
        </w:rPr>
        <w:t xml:space="preserve">. </w:t>
      </w:r>
      <w:r w:rsidR="007627A3" w:rsidRPr="00936ED5">
        <w:rPr>
          <w:rFonts w:ascii="Arial" w:hAnsi="Arial" w:cs="Arial"/>
          <w:color w:val="000000" w:themeColor="text1"/>
          <w:sz w:val="22"/>
          <w:highlight w:val="yellow"/>
        </w:rPr>
        <w:t>T</w:t>
      </w:r>
      <w:r w:rsidR="00210FFB" w:rsidRPr="00936ED5">
        <w:rPr>
          <w:rFonts w:ascii="Arial" w:hAnsi="Arial" w:cs="Arial"/>
          <w:color w:val="000000" w:themeColor="text1"/>
          <w:sz w:val="22"/>
          <w:highlight w:val="yellow"/>
        </w:rPr>
        <w:t>op 5 regions</w:t>
      </w:r>
      <w:r w:rsidR="007627A3" w:rsidRPr="00936ED5">
        <w:rPr>
          <w:rFonts w:ascii="Arial" w:hAnsi="Arial" w:cs="Arial"/>
          <w:color w:val="000000" w:themeColor="text1"/>
          <w:sz w:val="22"/>
          <w:highlight w:val="yellow"/>
        </w:rPr>
        <w:t xml:space="preserve"> were identified</w:t>
      </w:r>
      <w:r w:rsidR="000D1A6F" w:rsidRPr="00936ED5">
        <w:rPr>
          <w:rFonts w:ascii="Arial" w:hAnsi="Arial" w:cs="Arial"/>
          <w:color w:val="000000" w:themeColor="text1"/>
          <w:sz w:val="22"/>
          <w:highlight w:val="yellow"/>
        </w:rPr>
        <w:t xml:space="preserve"> </w:t>
      </w:r>
      <w:r w:rsidR="00FD1EEF" w:rsidRPr="00936ED5">
        <w:rPr>
          <w:rFonts w:ascii="Arial" w:hAnsi="Arial" w:cs="Arial"/>
          <w:color w:val="000000" w:themeColor="text1"/>
          <w:sz w:val="22"/>
          <w:highlight w:val="yellow"/>
        </w:rPr>
        <w:t xml:space="preserve">in distinguishing patients from healthy individuals </w:t>
      </w:r>
      <w:r w:rsidR="000D1A6F" w:rsidRPr="00936ED5">
        <w:rPr>
          <w:rFonts w:ascii="Arial" w:hAnsi="Arial" w:cs="Arial"/>
          <w:color w:val="000000" w:themeColor="text1"/>
          <w:sz w:val="22"/>
          <w:highlight w:val="yellow"/>
        </w:rPr>
        <w:t>(chr13: 19442162-20713822; chr1: 10121993-12279387; chr10: 11149668-13266296; chr10: 38027603-39151628</w:t>
      </w:r>
      <w:r w:rsidR="00A70FD0" w:rsidRPr="00936ED5">
        <w:rPr>
          <w:rFonts w:ascii="Arial" w:hAnsi="Arial" w:cs="Arial"/>
          <w:color w:val="000000" w:themeColor="text1"/>
          <w:sz w:val="22"/>
          <w:highlight w:val="yellow"/>
        </w:rPr>
        <w:t>;</w:t>
      </w:r>
      <w:r w:rsidR="002626ED" w:rsidRPr="00936ED5">
        <w:rPr>
          <w:rFonts w:ascii="Arial" w:hAnsi="Arial" w:cs="Arial"/>
          <w:color w:val="000000" w:themeColor="text1"/>
          <w:sz w:val="22"/>
          <w:highlight w:val="yellow"/>
        </w:rPr>
        <w:t xml:space="preserve"> </w:t>
      </w:r>
      <w:r w:rsidR="000D1A6F" w:rsidRPr="00936ED5">
        <w:rPr>
          <w:rFonts w:ascii="Arial" w:hAnsi="Arial" w:cs="Arial"/>
          <w:color w:val="000000" w:themeColor="text1"/>
          <w:sz w:val="22"/>
          <w:highlight w:val="yellow"/>
        </w:rPr>
        <w:t>chr10: 84035111-85772043)</w:t>
      </w:r>
      <w:r w:rsidR="007627A3" w:rsidRPr="00936ED5">
        <w:rPr>
          <w:rFonts w:ascii="Arial" w:hAnsi="Arial" w:cs="Arial"/>
          <w:color w:val="000000" w:themeColor="text1"/>
          <w:sz w:val="22"/>
          <w:highlight w:val="yellow"/>
        </w:rPr>
        <w:t xml:space="preserve"> </w:t>
      </w:r>
      <w:r w:rsidR="00210FFB" w:rsidRPr="00936ED5">
        <w:rPr>
          <w:rFonts w:ascii="Arial" w:eastAsia="Times New Roman" w:hAnsi="Arial" w:cs="Arial"/>
          <w:b/>
          <w:color w:val="44546A" w:themeColor="text2"/>
          <w:sz w:val="22"/>
          <w:highlight w:val="yellow"/>
          <w:lang w:eastAsia="en-US"/>
        </w:rPr>
        <w:t>(Methods)</w:t>
      </w:r>
      <w:r w:rsidR="00DA645E" w:rsidRPr="00936ED5">
        <w:rPr>
          <w:rFonts w:ascii="Arial" w:hAnsi="Arial" w:cs="Arial"/>
          <w:color w:val="000000" w:themeColor="text1"/>
          <w:sz w:val="22"/>
          <w:highlight w:val="yellow"/>
        </w:rPr>
        <w:t>.</w:t>
      </w:r>
      <w:r w:rsidR="00C61033" w:rsidRPr="00936ED5">
        <w:rPr>
          <w:rFonts w:ascii="Arial" w:hAnsi="Arial" w:cs="Arial"/>
          <w:color w:val="000000" w:themeColor="text1"/>
          <w:sz w:val="22"/>
          <w:highlight w:val="yellow"/>
        </w:rPr>
        <w:t xml:space="preserve"> </w:t>
      </w:r>
      <w:ins w:id="261" w:author="DD" w:date="2019-12-19T01:24:00Z">
        <w:r w:rsidR="00170BBA">
          <w:rPr>
            <w:rFonts w:ascii="Arial" w:hAnsi="Arial" w:cs="Arial"/>
            <w:color w:val="000000" w:themeColor="text1"/>
            <w:sz w:val="22"/>
            <w:highlight w:val="yellow"/>
          </w:rPr>
          <w:t xml:space="preserve">All our </w:t>
        </w:r>
        <w:proofErr w:type="spellStart"/>
        <w:r w:rsidR="00170BBA">
          <w:rPr>
            <w:rFonts w:ascii="Arial" w:hAnsi="Arial" w:cs="Arial"/>
            <w:color w:val="000000" w:themeColor="text1"/>
            <w:sz w:val="22"/>
            <w:highlight w:val="yellow"/>
          </w:rPr>
          <w:t>cf</w:t>
        </w:r>
        <w:r w:rsidR="00170BBA">
          <w:rPr>
            <w:rFonts w:ascii="Arial" w:hAnsi="Arial" w:cs="Arial" w:hint="eastAsia"/>
            <w:color w:val="000000" w:themeColor="text1"/>
            <w:sz w:val="22"/>
            <w:highlight w:val="yellow"/>
          </w:rPr>
          <w:t>DNA</w:t>
        </w:r>
        <w:proofErr w:type="spellEnd"/>
        <w:r w:rsidR="00170BBA">
          <w:rPr>
            <w:rFonts w:ascii="Arial" w:hAnsi="Arial" w:cs="Arial"/>
            <w:color w:val="000000" w:themeColor="text1"/>
            <w:sz w:val="22"/>
            <w:highlight w:val="yellow"/>
          </w:rPr>
          <w:t xml:space="preserve"> samples had these regions well sequenced,</w:t>
        </w:r>
      </w:ins>
      <w:ins w:id="262" w:author="DD" w:date="2019-12-19T01:25:00Z">
        <w:r w:rsidR="00170BBA">
          <w:rPr>
            <w:rFonts w:ascii="Arial" w:hAnsi="Arial" w:cs="Arial"/>
            <w:color w:val="000000" w:themeColor="text1"/>
            <w:sz w:val="22"/>
            <w:highlight w:val="yellow"/>
          </w:rPr>
          <w:t xml:space="preserve"> </w:t>
        </w:r>
      </w:ins>
      <w:del w:id="263" w:author="DD" w:date="2019-12-19T01:25:00Z">
        <w:r w:rsidR="00732644" w:rsidRPr="00936ED5" w:rsidDel="00170BBA">
          <w:rPr>
            <w:rFonts w:ascii="Arial" w:hAnsi="Arial" w:cs="Arial"/>
            <w:color w:val="000000" w:themeColor="text1"/>
            <w:sz w:val="22"/>
            <w:highlight w:val="yellow"/>
          </w:rPr>
          <w:delText xml:space="preserve">They were all well covered </w:delText>
        </w:r>
      </w:del>
      <w:del w:id="264" w:author="DD" w:date="2019-12-19T01:23:00Z">
        <w:r w:rsidR="00732644" w:rsidRPr="00936ED5" w:rsidDel="00170BBA">
          <w:rPr>
            <w:rFonts w:ascii="Arial" w:hAnsi="Arial" w:cs="Arial"/>
            <w:color w:val="000000" w:themeColor="text1"/>
            <w:sz w:val="22"/>
            <w:highlight w:val="yellow"/>
          </w:rPr>
          <w:delText xml:space="preserve">in </w:delText>
        </w:r>
      </w:del>
      <w:del w:id="265" w:author="DD" w:date="2019-12-19T01:25:00Z">
        <w:r w:rsidR="00732644" w:rsidRPr="00936ED5" w:rsidDel="00170BBA">
          <w:rPr>
            <w:rFonts w:ascii="Arial" w:hAnsi="Arial" w:cs="Arial"/>
            <w:color w:val="000000" w:themeColor="text1"/>
            <w:sz w:val="22"/>
            <w:highlight w:val="yellow"/>
          </w:rPr>
          <w:delText xml:space="preserve">sequencing results for all samples, </w:delText>
        </w:r>
      </w:del>
      <w:r w:rsidR="00732644" w:rsidRPr="00936ED5">
        <w:rPr>
          <w:rFonts w:ascii="Arial" w:hAnsi="Arial" w:cs="Arial"/>
          <w:color w:val="000000" w:themeColor="text1"/>
          <w:sz w:val="22"/>
          <w:highlight w:val="yellow"/>
        </w:rPr>
        <w:t xml:space="preserve">with the minimum amount of </w:t>
      </w:r>
      <w:ins w:id="266" w:author="DD" w:date="2019-12-19T01:25:00Z">
        <w:r w:rsidR="00170BBA">
          <w:rPr>
            <w:rFonts w:ascii="Arial" w:hAnsi="Arial" w:cs="Arial"/>
            <w:color w:val="000000" w:themeColor="text1"/>
            <w:sz w:val="22"/>
            <w:highlight w:val="yellow"/>
          </w:rPr>
          <w:t>seq</w:t>
        </w:r>
      </w:ins>
      <w:ins w:id="267" w:author="DD" w:date="2019-12-19T01:26:00Z">
        <w:r w:rsidR="00170BBA">
          <w:rPr>
            <w:rFonts w:ascii="Arial" w:hAnsi="Arial" w:cs="Arial"/>
            <w:color w:val="000000" w:themeColor="text1"/>
            <w:sz w:val="22"/>
            <w:highlight w:val="yellow"/>
          </w:rPr>
          <w:t xml:space="preserve">uencing </w:t>
        </w:r>
      </w:ins>
      <w:r w:rsidR="00732644" w:rsidRPr="00936ED5">
        <w:rPr>
          <w:rFonts w:ascii="Arial" w:hAnsi="Arial" w:cs="Arial"/>
          <w:color w:val="000000" w:themeColor="text1"/>
          <w:sz w:val="22"/>
          <w:highlight w:val="yellow"/>
        </w:rPr>
        <w:t>reads at</w:t>
      </w:r>
      <w:r w:rsidR="008B7D0C" w:rsidRPr="00936ED5">
        <w:rPr>
          <w:rFonts w:ascii="Arial" w:hAnsi="Arial" w:cs="Arial"/>
          <w:color w:val="000000" w:themeColor="text1"/>
          <w:sz w:val="22"/>
          <w:highlight w:val="yellow"/>
        </w:rPr>
        <w:t xml:space="preserve"> </w:t>
      </w:r>
      <w:r w:rsidR="000E1EAD" w:rsidRPr="00936ED5">
        <w:rPr>
          <w:rFonts w:ascii="Arial" w:hAnsi="Arial" w:cs="Arial"/>
          <w:color w:val="000000" w:themeColor="text1"/>
          <w:sz w:val="22"/>
          <w:highlight w:val="yellow"/>
        </w:rPr>
        <w:t xml:space="preserve">1,991 </w:t>
      </w:r>
      <w:r w:rsidR="008B7D0C" w:rsidRPr="00936ED5">
        <w:rPr>
          <w:rFonts w:ascii="Arial" w:hAnsi="Arial" w:cs="Arial"/>
          <w:color w:val="000000" w:themeColor="text1"/>
          <w:sz w:val="22"/>
          <w:highlight w:val="yellow"/>
        </w:rPr>
        <w:t>(</w:t>
      </w:r>
      <w:r w:rsidR="008B7D0C" w:rsidRPr="00936ED5">
        <w:rPr>
          <w:rFonts w:ascii="Arial" w:eastAsia="Times New Roman" w:hAnsi="Arial" w:cs="Arial"/>
          <w:b/>
          <w:color w:val="44546A" w:themeColor="text2"/>
          <w:sz w:val="22"/>
          <w:highlight w:val="yellow"/>
          <w:lang w:eastAsia="en-US"/>
        </w:rPr>
        <w:t>Table S</w:t>
      </w:r>
      <w:r w:rsidR="000D1A6F" w:rsidRPr="00936ED5">
        <w:rPr>
          <w:rFonts w:ascii="Arial" w:eastAsia="Times New Roman" w:hAnsi="Arial" w:cs="Arial"/>
          <w:b/>
          <w:color w:val="44546A" w:themeColor="text2"/>
          <w:sz w:val="22"/>
          <w:highlight w:val="yellow"/>
          <w:lang w:eastAsia="en-US"/>
        </w:rPr>
        <w:t>5</w:t>
      </w:r>
      <w:r w:rsidR="008B7D0C" w:rsidRPr="00936ED5">
        <w:rPr>
          <w:rFonts w:ascii="Arial" w:hAnsi="Arial" w:cs="Arial"/>
          <w:color w:val="000000" w:themeColor="text1"/>
          <w:sz w:val="22"/>
          <w:highlight w:val="yellow"/>
        </w:rPr>
        <w:t>)</w:t>
      </w:r>
      <w:r w:rsidR="00732644" w:rsidRPr="00936ED5">
        <w:rPr>
          <w:rFonts w:ascii="Arial" w:hAnsi="Arial" w:cs="Arial"/>
          <w:color w:val="000000" w:themeColor="text1"/>
          <w:sz w:val="22"/>
          <w:highlight w:val="yellow"/>
        </w:rPr>
        <w:t xml:space="preserve">. Their </w:t>
      </w:r>
      <w:r w:rsidR="00C61033" w:rsidRPr="00936ED5">
        <w:rPr>
          <w:rFonts w:ascii="Arial" w:hAnsi="Arial" w:cs="Arial"/>
          <w:color w:val="000000" w:themeColor="text1"/>
          <w:sz w:val="22"/>
          <w:highlight w:val="yellow"/>
        </w:rPr>
        <w:t>methylation</w:t>
      </w:r>
      <w:r w:rsidR="00732644" w:rsidRPr="00936ED5">
        <w:rPr>
          <w:rFonts w:ascii="Arial" w:hAnsi="Arial" w:cs="Arial"/>
          <w:color w:val="000000" w:themeColor="text1"/>
          <w:sz w:val="22"/>
          <w:highlight w:val="yellow"/>
        </w:rPr>
        <w:t xml:space="preserve"> levels were significantly lower</w:t>
      </w:r>
      <w:r w:rsidR="00C61033" w:rsidRPr="00936ED5">
        <w:rPr>
          <w:rFonts w:ascii="Arial" w:hAnsi="Arial" w:cs="Arial"/>
          <w:color w:val="000000" w:themeColor="text1"/>
          <w:sz w:val="22"/>
          <w:highlight w:val="yellow"/>
        </w:rPr>
        <w:t xml:space="preserve"> in </w:t>
      </w:r>
      <w:r w:rsidR="00732644" w:rsidRPr="00936ED5">
        <w:rPr>
          <w:rFonts w:ascii="Arial" w:hAnsi="Arial" w:cs="Arial"/>
          <w:color w:val="000000" w:themeColor="text1"/>
          <w:sz w:val="22"/>
          <w:highlight w:val="yellow"/>
        </w:rPr>
        <w:t xml:space="preserve">either </w:t>
      </w:r>
      <w:r w:rsidR="00C61033" w:rsidRPr="00936ED5">
        <w:rPr>
          <w:rFonts w:ascii="Arial" w:hAnsi="Arial" w:cs="Arial"/>
          <w:color w:val="000000" w:themeColor="text1"/>
          <w:sz w:val="22"/>
          <w:highlight w:val="yellow"/>
        </w:rPr>
        <w:t xml:space="preserve">early stage </w:t>
      </w:r>
      <w:r w:rsidR="00732644" w:rsidRPr="00936ED5">
        <w:rPr>
          <w:rFonts w:ascii="Arial" w:hAnsi="Arial" w:cs="Arial"/>
          <w:color w:val="000000" w:themeColor="text1"/>
          <w:sz w:val="22"/>
          <w:highlight w:val="yellow"/>
        </w:rPr>
        <w:t xml:space="preserve">or </w:t>
      </w:r>
      <w:r w:rsidR="00C61033" w:rsidRPr="00936ED5">
        <w:rPr>
          <w:rFonts w:ascii="Arial" w:hAnsi="Arial" w:cs="Arial"/>
          <w:color w:val="000000" w:themeColor="text1"/>
          <w:sz w:val="22"/>
          <w:highlight w:val="yellow"/>
        </w:rPr>
        <w:t>advanced HCC patients</w:t>
      </w:r>
      <w:r w:rsidR="00732644" w:rsidRPr="00936ED5">
        <w:rPr>
          <w:rFonts w:ascii="Arial" w:hAnsi="Arial" w:cs="Arial"/>
          <w:color w:val="000000" w:themeColor="text1"/>
          <w:sz w:val="22"/>
          <w:highlight w:val="yellow"/>
        </w:rPr>
        <w:t xml:space="preserve"> than in healthy </w:t>
      </w:r>
      <w:bookmarkStart w:id="268" w:name="_GoBack"/>
      <w:bookmarkEnd w:id="268"/>
      <w:r w:rsidR="00732644" w:rsidRPr="00936ED5">
        <w:rPr>
          <w:rFonts w:ascii="Arial" w:hAnsi="Arial" w:cs="Arial"/>
          <w:color w:val="000000" w:themeColor="text1"/>
          <w:sz w:val="22"/>
          <w:highlight w:val="yellow"/>
        </w:rPr>
        <w:t>individuals, and demonstrated obvious decreasing tendency along with disease progression</w:t>
      </w:r>
      <w:r w:rsidR="00C61033" w:rsidRPr="00936ED5">
        <w:rPr>
          <w:rFonts w:ascii="Arial" w:hAnsi="Arial" w:cs="Arial"/>
          <w:color w:val="000000" w:themeColor="text1"/>
          <w:sz w:val="22"/>
          <w:highlight w:val="yellow"/>
        </w:rPr>
        <w:t xml:space="preserve"> (</w:t>
      </w:r>
      <w:r w:rsidR="00C61033" w:rsidRPr="00936ED5">
        <w:rPr>
          <w:rFonts w:ascii="Arial" w:eastAsia="Times New Roman" w:hAnsi="Arial" w:cs="Arial"/>
          <w:b/>
          <w:color w:val="44546A" w:themeColor="text2"/>
          <w:sz w:val="22"/>
          <w:highlight w:val="yellow"/>
          <w:lang w:eastAsia="en-US"/>
        </w:rPr>
        <w:t>Fig 4</w:t>
      </w:r>
      <w:r w:rsidR="00E84BBB" w:rsidRPr="00936ED5">
        <w:rPr>
          <w:rFonts w:ascii="Arial" w:eastAsia="Times New Roman" w:hAnsi="Arial" w:cs="Arial"/>
          <w:b/>
          <w:color w:val="44546A" w:themeColor="text2"/>
          <w:sz w:val="22"/>
          <w:highlight w:val="yellow"/>
          <w:lang w:eastAsia="en-US"/>
        </w:rPr>
        <w:t>C</w:t>
      </w:r>
      <w:r w:rsidR="000E1EAD" w:rsidRPr="00936ED5">
        <w:rPr>
          <w:rFonts w:ascii="Arial" w:eastAsia="Times New Roman" w:hAnsi="Arial" w:cs="Arial"/>
          <w:b/>
          <w:color w:val="44546A" w:themeColor="text2"/>
          <w:sz w:val="22"/>
          <w:highlight w:val="yellow"/>
          <w:lang w:eastAsia="en-US"/>
        </w:rPr>
        <w:t xml:space="preserve">; Table </w:t>
      </w:r>
      <w:r w:rsidR="007627A3" w:rsidRPr="00936ED5">
        <w:rPr>
          <w:rFonts w:ascii="Arial" w:eastAsia="Times New Roman" w:hAnsi="Arial" w:cs="Arial"/>
          <w:b/>
          <w:color w:val="44546A" w:themeColor="text2"/>
          <w:sz w:val="22"/>
          <w:highlight w:val="yellow"/>
          <w:lang w:eastAsia="en-US"/>
        </w:rPr>
        <w:t>S6</w:t>
      </w:r>
      <w:r w:rsidR="00C61033" w:rsidRPr="00936ED5">
        <w:rPr>
          <w:rFonts w:ascii="Arial" w:hAnsi="Arial" w:cs="Arial"/>
          <w:color w:val="000000" w:themeColor="text1"/>
          <w:sz w:val="22"/>
          <w:highlight w:val="yellow"/>
        </w:rPr>
        <w:t>).</w:t>
      </w:r>
      <w:r w:rsidR="00C61033">
        <w:rPr>
          <w:rFonts w:ascii="Arial" w:hAnsi="Arial" w:cs="Arial"/>
          <w:color w:val="000000" w:themeColor="text1"/>
          <w:sz w:val="22"/>
        </w:rPr>
        <w:t xml:space="preserve"> </w:t>
      </w:r>
      <w:r w:rsidR="007627A3" w:rsidRPr="00936ED5">
        <w:rPr>
          <w:rFonts w:ascii="Arial" w:hAnsi="Arial" w:cs="Arial"/>
          <w:sz w:val="22"/>
          <w:highlight w:val="cyan"/>
        </w:rPr>
        <w:t xml:space="preserve">We found the prediction model using region 1, 2 and 5 provided improved prediction for HCC patients (AUC&gt;0.85; </w:t>
      </w:r>
      <w:r w:rsidR="007627A3" w:rsidRPr="00936ED5">
        <w:rPr>
          <w:rFonts w:ascii="Arial" w:eastAsia="Times New Roman" w:hAnsi="Arial" w:cs="Arial"/>
          <w:b/>
          <w:color w:val="44546A" w:themeColor="text2"/>
          <w:sz w:val="22"/>
          <w:highlight w:val="cyan"/>
          <w:lang w:eastAsia="en-US"/>
        </w:rPr>
        <w:t>Fig 4D</w:t>
      </w:r>
      <w:r w:rsidR="007627A3" w:rsidRPr="00936ED5">
        <w:rPr>
          <w:rFonts w:ascii="Arial" w:hAnsi="Arial" w:cs="Arial"/>
          <w:sz w:val="22"/>
          <w:highlight w:val="cyan"/>
        </w:rPr>
        <w:t>)</w:t>
      </w:r>
      <w:r w:rsidR="007627A3" w:rsidRPr="00936ED5">
        <w:rPr>
          <w:rFonts w:ascii="Arial" w:hAnsi="Arial" w:cs="Arial"/>
          <w:color w:val="000000" w:themeColor="text1"/>
          <w:sz w:val="22"/>
          <w:highlight w:val="cyan"/>
        </w:rPr>
        <w:t>.</w:t>
      </w:r>
      <w:r w:rsidR="007627A3">
        <w:rPr>
          <w:rFonts w:ascii="Arial" w:hAnsi="Arial" w:cs="Arial" w:hint="eastAsia"/>
          <w:color w:val="000000" w:themeColor="text1"/>
          <w:sz w:val="22"/>
        </w:rPr>
        <w:t xml:space="preserve"> </w:t>
      </w:r>
      <w:r w:rsidR="008E5C84" w:rsidRPr="00936ED5">
        <w:rPr>
          <w:rFonts w:ascii="Arial" w:hAnsi="Arial" w:cs="Arial"/>
          <w:sz w:val="22"/>
        </w:rPr>
        <w:t xml:space="preserve">They all </w:t>
      </w:r>
      <w:r w:rsidR="00B47ACB" w:rsidRPr="00936ED5">
        <w:rPr>
          <w:rFonts w:ascii="Arial" w:hAnsi="Arial" w:cs="Arial"/>
          <w:sz w:val="22"/>
        </w:rPr>
        <w:t xml:space="preserve">exhibited improved discrimination </w:t>
      </w:r>
      <w:r w:rsidR="008E5C84" w:rsidRPr="00936ED5">
        <w:rPr>
          <w:rFonts w:ascii="Arial" w:hAnsi="Arial" w:cs="Arial"/>
          <w:sz w:val="22"/>
        </w:rPr>
        <w:t xml:space="preserve">performance </w:t>
      </w:r>
      <w:r w:rsidR="00B47ACB" w:rsidRPr="00936ED5">
        <w:rPr>
          <w:rFonts w:ascii="Arial" w:hAnsi="Arial" w:cs="Arial"/>
          <w:sz w:val="22"/>
        </w:rPr>
        <w:t>compared to</w:t>
      </w:r>
      <w:r w:rsidR="008E5C84" w:rsidRPr="00936ED5">
        <w:rPr>
          <w:rFonts w:ascii="Arial" w:hAnsi="Arial" w:cs="Arial"/>
          <w:sz w:val="22"/>
        </w:rPr>
        <w:t xml:space="preserve"> clinical </w:t>
      </w:r>
      <w:r w:rsidR="00B47ACB" w:rsidRPr="00936ED5">
        <w:rPr>
          <w:rFonts w:ascii="Arial" w:hAnsi="Arial" w:cs="Arial"/>
          <w:sz w:val="22"/>
        </w:rPr>
        <w:t>variables</w:t>
      </w:r>
      <w:r w:rsidR="008E5C84" w:rsidRPr="00936ED5">
        <w:rPr>
          <w:rFonts w:ascii="Arial" w:hAnsi="Arial" w:cs="Arial"/>
          <w:sz w:val="22"/>
        </w:rPr>
        <w:t xml:space="preserve"> (ALT, AST, </w:t>
      </w:r>
      <w:proofErr w:type="spellStart"/>
      <w:r w:rsidR="008E5C84" w:rsidRPr="00936ED5">
        <w:rPr>
          <w:rFonts w:ascii="Arial" w:hAnsi="Arial" w:cs="Arial"/>
          <w:sz w:val="22"/>
        </w:rPr>
        <w:t>Tbil</w:t>
      </w:r>
      <w:proofErr w:type="spellEnd"/>
      <w:r w:rsidR="008E5C84" w:rsidRPr="00936ED5">
        <w:rPr>
          <w:rFonts w:ascii="Arial" w:hAnsi="Arial" w:cs="Arial"/>
          <w:sz w:val="22"/>
        </w:rPr>
        <w:t>, AFP) (Figure S6B).</w:t>
      </w:r>
      <w:r w:rsidR="008E5C84">
        <w:rPr>
          <w:rFonts w:ascii="Arial" w:hAnsi="Arial" w:cs="Arial"/>
          <w:sz w:val="22"/>
        </w:rPr>
        <w:t xml:space="preserve">  </w:t>
      </w:r>
      <w:r w:rsidR="006C3132">
        <w:rPr>
          <w:rFonts w:ascii="Arial" w:hAnsi="Arial" w:cs="Arial"/>
          <w:sz w:val="22"/>
        </w:rPr>
        <w:t xml:space="preserve"> </w:t>
      </w:r>
      <w:r w:rsidR="002B7D76">
        <w:rPr>
          <w:rFonts w:ascii="Arial" w:hAnsi="Arial" w:cs="Arial"/>
          <w:sz w:val="22"/>
        </w:rPr>
        <w:t xml:space="preserve"> </w:t>
      </w:r>
    </w:p>
    <w:p w14:paraId="31DD47A8" w14:textId="57EC523F" w:rsidR="005A5E6C" w:rsidRDefault="0052686E" w:rsidP="00F42F65">
      <w:pPr>
        <w:spacing w:before="240"/>
        <w:ind w:firstLine="420"/>
        <w:rPr>
          <w:rFonts w:ascii="Arial" w:hAnsi="Arial" w:cs="Arial"/>
          <w:sz w:val="22"/>
        </w:rPr>
      </w:pPr>
      <w:r>
        <w:rPr>
          <w:rFonts w:ascii="Arial" w:hAnsi="Arial" w:cs="Arial"/>
          <w:sz w:val="22"/>
        </w:rPr>
        <w:t>To validate ou</w:t>
      </w:r>
      <w:r w:rsidRPr="009C1C3B">
        <w:rPr>
          <w:rFonts w:ascii="Arial" w:hAnsi="Arial" w:cs="Arial"/>
          <w:sz w:val="22"/>
        </w:rPr>
        <w:t xml:space="preserve">r </w:t>
      </w:r>
      <w:r w:rsidR="003D0EDE" w:rsidRPr="009C1C3B">
        <w:rPr>
          <w:rFonts w:ascii="Arial" w:hAnsi="Arial" w:cs="Arial"/>
          <w:sz w:val="22"/>
        </w:rPr>
        <w:t>finding</w:t>
      </w:r>
      <w:r w:rsidRPr="009C1C3B">
        <w:rPr>
          <w:rFonts w:ascii="Arial" w:hAnsi="Arial" w:cs="Arial"/>
          <w:sz w:val="22"/>
        </w:rPr>
        <w:t>, we</w:t>
      </w:r>
      <w:r w:rsidR="003D0EDE" w:rsidRPr="009C1C3B">
        <w:rPr>
          <w:rFonts w:ascii="Arial" w:hAnsi="Arial" w:cs="Arial"/>
          <w:sz w:val="22"/>
        </w:rPr>
        <w:t xml:space="preserve"> applied t</w:t>
      </w:r>
      <w:r w:rsidR="003D0EDE">
        <w:rPr>
          <w:rFonts w:ascii="Arial" w:hAnsi="Arial" w:cs="Arial"/>
          <w:sz w:val="22"/>
        </w:rPr>
        <w:t>his method in</w:t>
      </w:r>
      <w:r>
        <w:rPr>
          <w:rFonts w:ascii="Arial" w:hAnsi="Arial" w:cs="Arial"/>
          <w:sz w:val="22"/>
        </w:rPr>
        <w:t xml:space="preserve"> a</w:t>
      </w:r>
      <w:r w:rsidR="00175649">
        <w:rPr>
          <w:rFonts w:ascii="Arial" w:hAnsi="Arial" w:cs="Arial"/>
          <w:sz w:val="22"/>
        </w:rPr>
        <w:t>n independent co</w:t>
      </w:r>
      <w:r>
        <w:rPr>
          <w:rFonts w:ascii="Arial" w:hAnsi="Arial" w:cs="Arial"/>
          <w:sz w:val="22"/>
        </w:rPr>
        <w:t>hort</w:t>
      </w:r>
      <w:r w:rsidR="00175649">
        <w:rPr>
          <w:rFonts w:ascii="Arial" w:hAnsi="Arial" w:cs="Arial"/>
          <w:sz w:val="22"/>
        </w:rPr>
        <w:t xml:space="preserve"> </w:t>
      </w:r>
      <w:r w:rsidR="003D0EDE">
        <w:rPr>
          <w:rFonts w:ascii="Arial" w:hAnsi="Arial" w:cs="Arial"/>
          <w:sz w:val="22"/>
        </w:rPr>
        <w:t>in a previous</w:t>
      </w:r>
      <w:r w:rsidR="00175649">
        <w:rPr>
          <w:rFonts w:ascii="Arial" w:hAnsi="Arial" w:cs="Arial"/>
          <w:sz w:val="22"/>
        </w:rPr>
        <w:t xml:space="preserve"> study</w:t>
      </w:r>
      <w:r w:rsidR="002626ED">
        <w:rPr>
          <w:rFonts w:ascii="Arial" w:hAnsi="Arial" w:cs="Arial"/>
          <w:sz w:val="22"/>
        </w:rPr>
        <w:t xml:space="preserve"> </w:t>
      </w:r>
      <w:r w:rsidR="00175649">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175649">
        <w:rPr>
          <w:rFonts w:ascii="Arial" w:hAnsi="Arial" w:cs="Arial"/>
          <w:sz w:val="22"/>
        </w:rPr>
      </w:r>
      <w:r w:rsidR="00175649">
        <w:rPr>
          <w:rFonts w:ascii="Arial" w:hAnsi="Arial" w:cs="Arial"/>
          <w:sz w:val="22"/>
        </w:rPr>
        <w:fldChar w:fldCharType="separate"/>
      </w:r>
      <w:r w:rsidR="00FF7B11">
        <w:rPr>
          <w:rFonts w:ascii="Arial" w:hAnsi="Arial" w:cs="Arial"/>
          <w:noProof/>
          <w:sz w:val="22"/>
        </w:rPr>
        <w:t>(25)</w:t>
      </w:r>
      <w:r w:rsidR="00175649">
        <w:rPr>
          <w:rFonts w:ascii="Arial" w:hAnsi="Arial" w:cs="Arial"/>
          <w:sz w:val="22"/>
        </w:rPr>
        <w:fldChar w:fldCharType="end"/>
      </w:r>
      <w:r w:rsidR="002027EC">
        <w:rPr>
          <w:rFonts w:ascii="Arial" w:hAnsi="Arial" w:cs="Arial"/>
          <w:sz w:val="22"/>
        </w:rPr>
        <w:t xml:space="preserve">. This </w:t>
      </w:r>
      <w:proofErr w:type="spellStart"/>
      <w:r w:rsidR="002027EC">
        <w:rPr>
          <w:rFonts w:ascii="Arial" w:hAnsi="Arial" w:cs="Arial"/>
          <w:sz w:val="22"/>
        </w:rPr>
        <w:t>cf</w:t>
      </w:r>
      <w:r w:rsidR="00175649">
        <w:rPr>
          <w:rFonts w:ascii="Arial" w:hAnsi="Arial" w:cs="Arial"/>
          <w:sz w:val="22"/>
        </w:rPr>
        <w:t>DNA</w:t>
      </w:r>
      <w:proofErr w:type="spellEnd"/>
      <w:r w:rsidR="00175649">
        <w:rPr>
          <w:rFonts w:ascii="Arial" w:hAnsi="Arial" w:cs="Arial"/>
          <w:sz w:val="22"/>
        </w:rPr>
        <w:t xml:space="preserve"> cohort </w:t>
      </w:r>
      <w:r w:rsidR="003D0EDE">
        <w:rPr>
          <w:rFonts w:ascii="Arial" w:hAnsi="Arial" w:cs="Arial"/>
          <w:sz w:val="22"/>
        </w:rPr>
        <w:t xml:space="preserve">was </w:t>
      </w:r>
      <w:r w:rsidR="00175649">
        <w:rPr>
          <w:rFonts w:ascii="Arial" w:hAnsi="Arial" w:cs="Arial"/>
          <w:sz w:val="22"/>
        </w:rPr>
        <w:t xml:space="preserve">comprised of 32 healthy individuals and 26 HCC patients with </w:t>
      </w:r>
      <w:r w:rsidR="00D62471">
        <w:rPr>
          <w:rFonts w:ascii="Arial" w:hAnsi="Arial" w:cs="Arial"/>
          <w:sz w:val="22"/>
        </w:rPr>
        <w:t>early stage (BCLC stage is A or B)</w:t>
      </w:r>
      <w:r w:rsidR="009F1899">
        <w:rPr>
          <w:rFonts w:ascii="Arial" w:hAnsi="Arial" w:cs="Arial"/>
          <w:sz w:val="22"/>
        </w:rPr>
        <w:t xml:space="preserve"> based on single-end bisulfite sequencing</w:t>
      </w:r>
      <w:r w:rsidR="00175649">
        <w:rPr>
          <w:rFonts w:ascii="Arial" w:hAnsi="Arial" w:cs="Arial"/>
          <w:sz w:val="22"/>
        </w:rPr>
        <w:t>.</w:t>
      </w:r>
      <w:r w:rsidR="009F1899">
        <w:rPr>
          <w:rFonts w:ascii="Arial" w:hAnsi="Arial" w:cs="Arial"/>
          <w:sz w:val="22"/>
        </w:rPr>
        <w:t xml:space="preserve"> </w:t>
      </w:r>
      <w:r w:rsidR="003D0EDE">
        <w:rPr>
          <w:rFonts w:ascii="Arial" w:hAnsi="Arial" w:cs="Arial"/>
          <w:sz w:val="22"/>
        </w:rPr>
        <w:t xml:space="preserve">To achieve similar sequencing </w:t>
      </w:r>
      <w:r w:rsidR="00CF05B0">
        <w:rPr>
          <w:rFonts w:ascii="Arial" w:hAnsi="Arial" w:cs="Arial"/>
          <w:sz w:val="22"/>
        </w:rPr>
        <w:t>depth</w:t>
      </w:r>
      <w:r w:rsidR="003D0EDE">
        <w:rPr>
          <w:rFonts w:ascii="Arial" w:hAnsi="Arial" w:cs="Arial"/>
          <w:sz w:val="22"/>
        </w:rPr>
        <w:t xml:space="preserve">, we randomly sampled </w:t>
      </w:r>
      <w:r w:rsidR="009F1899">
        <w:rPr>
          <w:rFonts w:ascii="Arial" w:hAnsi="Arial" w:cs="Arial"/>
          <w:sz w:val="22"/>
        </w:rPr>
        <w:t>10M reads from each plasma sample.</w:t>
      </w:r>
      <w:r w:rsidR="002027EC">
        <w:rPr>
          <w:rFonts w:ascii="Arial" w:hAnsi="Arial" w:cs="Arial"/>
          <w:sz w:val="22"/>
        </w:rPr>
        <w:t xml:space="preserve"> </w:t>
      </w:r>
      <w:r w:rsidR="009F1899" w:rsidRPr="00936ED5">
        <w:rPr>
          <w:rFonts w:ascii="Arial" w:hAnsi="Arial" w:cs="Arial"/>
          <w:sz w:val="22"/>
          <w:highlight w:val="yellow"/>
        </w:rPr>
        <w:t>A</w:t>
      </w:r>
      <w:r w:rsidR="002027EC" w:rsidRPr="00936ED5">
        <w:rPr>
          <w:rFonts w:ascii="Arial" w:hAnsi="Arial" w:cs="Arial"/>
          <w:sz w:val="22"/>
          <w:highlight w:val="yellow"/>
        </w:rPr>
        <w:t xml:space="preserve">ll the </w:t>
      </w:r>
      <w:commentRangeStart w:id="269"/>
      <w:commentRangeStart w:id="270"/>
      <w:r w:rsidR="002027EC" w:rsidRPr="00936ED5">
        <w:rPr>
          <w:rFonts w:ascii="Arial" w:hAnsi="Arial" w:cs="Arial"/>
          <w:sz w:val="22"/>
          <w:highlight w:val="yellow"/>
        </w:rPr>
        <w:t>5 regions</w:t>
      </w:r>
      <w:commentRangeEnd w:id="269"/>
      <w:r w:rsidR="00E42AAB" w:rsidRPr="00936ED5">
        <w:rPr>
          <w:rStyle w:val="ab"/>
          <w:highlight w:val="yellow"/>
        </w:rPr>
        <w:commentReference w:id="269"/>
      </w:r>
      <w:r w:rsidR="002027EC" w:rsidRPr="00936ED5">
        <w:rPr>
          <w:rFonts w:ascii="Arial" w:hAnsi="Arial" w:cs="Arial"/>
          <w:sz w:val="22"/>
          <w:highlight w:val="yellow"/>
        </w:rPr>
        <w:t xml:space="preserve"> </w:t>
      </w:r>
      <w:commentRangeEnd w:id="270"/>
      <w:r w:rsidR="00F40ED2" w:rsidRPr="00936ED5">
        <w:rPr>
          <w:rStyle w:val="ab"/>
          <w:highlight w:val="yellow"/>
        </w:rPr>
        <w:commentReference w:id="270"/>
      </w:r>
      <w:r w:rsidR="002027EC" w:rsidRPr="00936ED5">
        <w:rPr>
          <w:rFonts w:ascii="Arial" w:hAnsi="Arial" w:cs="Arial"/>
          <w:sz w:val="22"/>
          <w:highlight w:val="yellow"/>
        </w:rPr>
        <w:t>showed significantly decreasing methylation in early stage HCC compared to healthy</w:t>
      </w:r>
      <w:r w:rsidR="0056703A" w:rsidRPr="00936ED5">
        <w:rPr>
          <w:rFonts w:ascii="Arial" w:hAnsi="Arial" w:cs="Arial"/>
          <w:sz w:val="22"/>
          <w:highlight w:val="yellow"/>
        </w:rPr>
        <w:t xml:space="preserve"> indivi</w:t>
      </w:r>
      <w:r w:rsidR="002027EC" w:rsidRPr="00936ED5">
        <w:rPr>
          <w:rFonts w:ascii="Arial" w:hAnsi="Arial" w:cs="Arial"/>
          <w:sz w:val="22"/>
          <w:highlight w:val="yellow"/>
        </w:rPr>
        <w:t>duals</w:t>
      </w:r>
      <w:r w:rsidR="0056703A" w:rsidRPr="00936ED5">
        <w:rPr>
          <w:rFonts w:ascii="Arial" w:hAnsi="Arial" w:cs="Arial"/>
          <w:sz w:val="22"/>
          <w:highlight w:val="yellow"/>
        </w:rPr>
        <w:t xml:space="preserve"> (</w:t>
      </w:r>
      <w:r w:rsidR="0056703A" w:rsidRPr="00936ED5">
        <w:rPr>
          <w:rFonts w:ascii="Arial" w:hAnsi="Arial" w:cs="Arial"/>
          <w:color w:val="000000" w:themeColor="text1"/>
          <w:sz w:val="22"/>
          <w:highlight w:val="yellow"/>
        </w:rPr>
        <w:t>Wilcoxon rank sum test;</w:t>
      </w:r>
      <w:r w:rsidR="00C04C9F" w:rsidRPr="00936ED5">
        <w:rPr>
          <w:rFonts w:ascii="Arial" w:eastAsia="Times New Roman" w:hAnsi="Arial" w:cs="Arial"/>
          <w:b/>
          <w:color w:val="44546A" w:themeColor="text2"/>
          <w:sz w:val="22"/>
          <w:highlight w:val="yellow"/>
          <w:lang w:eastAsia="en-US"/>
        </w:rPr>
        <w:t xml:space="preserve"> </w:t>
      </w:r>
      <w:r w:rsidR="00F42F65" w:rsidRPr="00936ED5">
        <w:rPr>
          <w:rFonts w:ascii="Arial" w:eastAsia="Times New Roman" w:hAnsi="Arial" w:cs="Arial"/>
          <w:b/>
          <w:color w:val="44546A" w:themeColor="text2"/>
          <w:sz w:val="22"/>
          <w:highlight w:val="yellow"/>
          <w:lang w:eastAsia="en-US"/>
        </w:rPr>
        <w:t xml:space="preserve">Table </w:t>
      </w:r>
      <w:r w:rsidR="00E42AAB" w:rsidRPr="00936ED5">
        <w:rPr>
          <w:rFonts w:ascii="Arial" w:eastAsia="Times New Roman" w:hAnsi="Arial" w:cs="Arial"/>
          <w:b/>
          <w:color w:val="44546A" w:themeColor="text2"/>
          <w:sz w:val="22"/>
          <w:highlight w:val="yellow"/>
          <w:lang w:eastAsia="en-US"/>
        </w:rPr>
        <w:t>S7</w:t>
      </w:r>
      <w:r w:rsidR="00F42F65" w:rsidRPr="00936ED5">
        <w:rPr>
          <w:rFonts w:ascii="Arial" w:hAnsi="Arial" w:cs="Arial"/>
          <w:color w:val="000000" w:themeColor="text1"/>
          <w:sz w:val="22"/>
          <w:highlight w:val="yellow"/>
        </w:rPr>
        <w:t>;</w:t>
      </w:r>
      <w:r w:rsidR="0056703A" w:rsidRPr="00936ED5">
        <w:rPr>
          <w:rFonts w:ascii="Arial" w:hAnsi="Arial" w:cs="Arial"/>
          <w:color w:val="000000" w:themeColor="text1"/>
          <w:sz w:val="22"/>
          <w:highlight w:val="yellow"/>
        </w:rPr>
        <w:t xml:space="preserve"> </w:t>
      </w:r>
      <w:r w:rsidR="0056703A" w:rsidRPr="00936ED5">
        <w:rPr>
          <w:rFonts w:ascii="Arial" w:eastAsia="Times New Roman" w:hAnsi="Arial" w:cs="Arial"/>
          <w:b/>
          <w:color w:val="44546A" w:themeColor="text2"/>
          <w:sz w:val="22"/>
          <w:highlight w:val="yellow"/>
          <w:lang w:eastAsia="en-US"/>
        </w:rPr>
        <w:t>Fig 4E</w:t>
      </w:r>
      <w:r w:rsidR="0056703A" w:rsidRPr="00936ED5">
        <w:rPr>
          <w:rFonts w:ascii="Arial" w:hAnsi="Arial" w:cs="Arial"/>
          <w:sz w:val="22"/>
          <w:highlight w:val="yellow"/>
        </w:rPr>
        <w:t>)</w:t>
      </w:r>
      <w:r w:rsidR="002027EC" w:rsidRPr="00936ED5">
        <w:rPr>
          <w:rFonts w:ascii="Arial" w:hAnsi="Arial" w:cs="Arial"/>
          <w:sz w:val="22"/>
          <w:highlight w:val="yellow"/>
        </w:rPr>
        <w:t xml:space="preserve">. </w:t>
      </w:r>
      <w:proofErr w:type="spellStart"/>
      <w:r w:rsidR="003D0EDE" w:rsidRPr="00936ED5">
        <w:rPr>
          <w:rFonts w:ascii="Arial" w:hAnsi="Arial" w:cs="Arial"/>
          <w:sz w:val="22"/>
          <w:highlight w:val="yellow"/>
        </w:rPr>
        <w:t>Particlularly</w:t>
      </w:r>
      <w:proofErr w:type="spellEnd"/>
      <w:r w:rsidR="003D0EDE" w:rsidRPr="00936ED5">
        <w:rPr>
          <w:rFonts w:ascii="Arial" w:hAnsi="Arial" w:cs="Arial"/>
          <w:sz w:val="22"/>
          <w:highlight w:val="yellow"/>
        </w:rPr>
        <w:t>, our approach demonstrated better performance of</w:t>
      </w:r>
      <w:r w:rsidR="0056703A" w:rsidRPr="00936ED5">
        <w:rPr>
          <w:rFonts w:ascii="Arial" w:hAnsi="Arial" w:cs="Arial"/>
          <w:sz w:val="22"/>
          <w:highlight w:val="yellow"/>
        </w:rPr>
        <w:t xml:space="preserve"> region5 </w:t>
      </w:r>
      <w:r w:rsidR="003D0EDE" w:rsidRPr="00936ED5">
        <w:rPr>
          <w:rFonts w:ascii="Arial" w:hAnsi="Arial" w:cs="Arial"/>
          <w:sz w:val="22"/>
          <w:highlight w:val="yellow"/>
        </w:rPr>
        <w:t xml:space="preserve">in </w:t>
      </w:r>
      <w:r w:rsidR="0056703A" w:rsidRPr="00936ED5">
        <w:rPr>
          <w:rFonts w:ascii="Arial" w:hAnsi="Arial" w:cs="Arial"/>
          <w:sz w:val="22"/>
          <w:highlight w:val="yellow"/>
        </w:rPr>
        <w:t>HCC</w:t>
      </w:r>
      <w:r w:rsidR="003D0EDE" w:rsidRPr="00936ED5">
        <w:rPr>
          <w:rFonts w:ascii="Arial" w:hAnsi="Arial" w:cs="Arial"/>
          <w:sz w:val="22"/>
          <w:highlight w:val="yellow"/>
        </w:rPr>
        <w:t xml:space="preserve"> detection </w:t>
      </w:r>
      <w:r w:rsidR="0056703A" w:rsidRPr="00936ED5">
        <w:rPr>
          <w:rFonts w:ascii="Arial" w:hAnsi="Arial" w:cs="Arial"/>
          <w:sz w:val="22"/>
          <w:highlight w:val="yellow"/>
        </w:rPr>
        <w:t>than genome</w:t>
      </w:r>
      <w:r w:rsidR="002626ED" w:rsidRPr="00936ED5">
        <w:rPr>
          <w:rFonts w:ascii="Arial" w:hAnsi="Arial" w:cs="Arial"/>
          <w:sz w:val="22"/>
          <w:highlight w:val="yellow"/>
        </w:rPr>
        <w:t>-</w:t>
      </w:r>
      <w:r w:rsidR="0056703A" w:rsidRPr="00936ED5">
        <w:rPr>
          <w:rFonts w:ascii="Arial" w:hAnsi="Arial" w:cs="Arial"/>
          <w:sz w:val="22"/>
          <w:highlight w:val="yellow"/>
        </w:rPr>
        <w:t>wide hypomethylation analysis in the paper (AUC=0.</w:t>
      </w:r>
      <w:r w:rsidR="00775F01" w:rsidRPr="00936ED5">
        <w:rPr>
          <w:rFonts w:ascii="Arial" w:hAnsi="Arial" w:cs="Arial"/>
          <w:sz w:val="22"/>
          <w:highlight w:val="yellow"/>
        </w:rPr>
        <w:t>9</w:t>
      </w:r>
      <w:r w:rsidR="00775F01">
        <w:rPr>
          <w:rFonts w:ascii="Arial" w:hAnsi="Arial" w:cs="Arial"/>
          <w:sz w:val="22"/>
          <w:highlight w:val="yellow"/>
        </w:rPr>
        <w:t>3</w:t>
      </w:r>
      <w:r w:rsidR="0056703A" w:rsidRPr="00936ED5">
        <w:rPr>
          <w:rFonts w:ascii="Arial" w:hAnsi="Arial" w:cs="Arial"/>
          <w:sz w:val="22"/>
          <w:highlight w:val="yellow"/>
        </w:rPr>
        <w:t xml:space="preserve">; </w:t>
      </w:r>
      <w:r w:rsidR="0056703A" w:rsidRPr="00936ED5">
        <w:rPr>
          <w:rFonts w:ascii="Arial" w:eastAsia="Times New Roman" w:hAnsi="Arial" w:cs="Arial"/>
          <w:b/>
          <w:color w:val="44546A" w:themeColor="text2"/>
          <w:sz w:val="22"/>
          <w:highlight w:val="yellow"/>
          <w:lang w:eastAsia="en-US"/>
        </w:rPr>
        <w:t>Fig 4F</w:t>
      </w:r>
      <w:r w:rsidR="0056703A" w:rsidRPr="00936ED5">
        <w:rPr>
          <w:rFonts w:ascii="Arial" w:hAnsi="Arial" w:cs="Arial"/>
          <w:sz w:val="22"/>
          <w:highlight w:val="yellow"/>
        </w:rPr>
        <w:t xml:space="preserve">). With all the </w:t>
      </w:r>
      <w:r w:rsidR="002626ED" w:rsidRPr="00936ED5">
        <w:rPr>
          <w:rFonts w:ascii="Arial" w:hAnsi="Arial" w:cs="Arial"/>
          <w:sz w:val="22"/>
          <w:highlight w:val="yellow"/>
        </w:rPr>
        <w:t xml:space="preserve">58 </w:t>
      </w:r>
      <w:proofErr w:type="spellStart"/>
      <w:r w:rsidR="0056703A" w:rsidRPr="00936ED5">
        <w:rPr>
          <w:rFonts w:ascii="Arial" w:hAnsi="Arial" w:cs="Arial"/>
          <w:sz w:val="22"/>
          <w:highlight w:val="yellow"/>
        </w:rPr>
        <w:t>cfDNA</w:t>
      </w:r>
      <w:proofErr w:type="spellEnd"/>
      <w:r w:rsidR="0056703A" w:rsidRPr="00936ED5">
        <w:rPr>
          <w:rFonts w:ascii="Arial" w:hAnsi="Arial" w:cs="Arial"/>
          <w:sz w:val="22"/>
          <w:highlight w:val="yellow"/>
        </w:rPr>
        <w:t xml:space="preserve"> samples, region5</w:t>
      </w:r>
      <w:r w:rsidR="00CF05B0" w:rsidRPr="00936ED5">
        <w:rPr>
          <w:rFonts w:ascii="Arial" w:hAnsi="Arial" w:cs="Arial"/>
          <w:sz w:val="22"/>
          <w:highlight w:val="yellow"/>
        </w:rPr>
        <w:t xml:space="preserve"> was still the best solo HCC indicator (</w:t>
      </w:r>
      <w:r w:rsidR="0025754E" w:rsidRPr="00936ED5">
        <w:rPr>
          <w:rFonts w:ascii="Arial" w:hAnsi="Arial" w:cs="Arial"/>
          <w:sz w:val="22"/>
          <w:highlight w:val="yellow"/>
        </w:rPr>
        <w:t>AUC=0.918</w:t>
      </w:r>
      <w:r w:rsidR="00CF05B0" w:rsidRPr="00936ED5">
        <w:rPr>
          <w:rFonts w:ascii="Arial" w:hAnsi="Arial" w:cs="Arial"/>
          <w:sz w:val="22"/>
          <w:highlight w:val="yellow"/>
        </w:rPr>
        <w:t xml:space="preserve">, </w:t>
      </w:r>
      <w:r w:rsidR="0025754E" w:rsidRPr="00936ED5">
        <w:rPr>
          <w:rFonts w:ascii="Arial" w:eastAsia="Times New Roman" w:hAnsi="Arial" w:cs="Arial"/>
          <w:b/>
          <w:color w:val="44546A" w:themeColor="text2"/>
          <w:sz w:val="22"/>
          <w:highlight w:val="yellow"/>
          <w:lang w:eastAsia="en-US"/>
        </w:rPr>
        <w:t>Fig S6</w:t>
      </w:r>
      <w:r w:rsidR="002626ED" w:rsidRPr="00936ED5">
        <w:rPr>
          <w:rFonts w:ascii="Arial" w:eastAsia="Times New Roman" w:hAnsi="Arial" w:cs="Arial"/>
          <w:b/>
          <w:color w:val="44546A" w:themeColor="text2"/>
          <w:sz w:val="22"/>
          <w:highlight w:val="yellow"/>
          <w:lang w:eastAsia="en-US"/>
        </w:rPr>
        <w:t>C</w:t>
      </w:r>
      <w:r w:rsidR="0025754E" w:rsidRPr="00936ED5">
        <w:rPr>
          <w:rFonts w:ascii="Arial" w:hAnsi="Arial" w:cs="Arial"/>
          <w:sz w:val="22"/>
          <w:highlight w:val="yellow"/>
        </w:rPr>
        <w:t xml:space="preserve">). </w:t>
      </w:r>
      <w:commentRangeStart w:id="271"/>
      <w:r w:rsidR="00CF05B0" w:rsidRPr="00936ED5">
        <w:rPr>
          <w:rFonts w:ascii="Arial" w:hAnsi="Arial" w:cs="Arial"/>
          <w:sz w:val="22"/>
          <w:highlight w:val="yellow"/>
        </w:rPr>
        <w:t xml:space="preserve">Moreover, the </w:t>
      </w:r>
      <w:r w:rsidR="0025754E" w:rsidRPr="00936ED5">
        <w:rPr>
          <w:rFonts w:ascii="Arial" w:hAnsi="Arial" w:cs="Arial"/>
          <w:sz w:val="22"/>
          <w:highlight w:val="yellow"/>
        </w:rPr>
        <w:t xml:space="preserve">combination of </w:t>
      </w:r>
      <w:r w:rsidR="00091790" w:rsidRPr="00936ED5">
        <w:rPr>
          <w:rFonts w:ascii="Arial" w:hAnsi="Arial" w:cs="Arial"/>
          <w:sz w:val="22"/>
          <w:highlight w:val="yellow"/>
        </w:rPr>
        <w:t>multiple regions</w:t>
      </w:r>
      <w:r w:rsidR="0025754E" w:rsidRPr="00936ED5">
        <w:rPr>
          <w:rFonts w:ascii="Arial" w:hAnsi="Arial" w:cs="Arial"/>
          <w:sz w:val="22"/>
          <w:highlight w:val="yellow"/>
        </w:rPr>
        <w:t xml:space="preserve"> provided improved prediction for HCC. </w:t>
      </w:r>
      <w:r w:rsidR="00CF05B0" w:rsidRPr="00936ED5">
        <w:rPr>
          <w:rFonts w:ascii="Arial" w:hAnsi="Arial" w:cs="Arial"/>
          <w:sz w:val="22"/>
          <w:highlight w:val="yellow"/>
        </w:rPr>
        <w:t xml:space="preserve">When combing </w:t>
      </w:r>
      <w:r w:rsidR="00F42F65" w:rsidRPr="00936ED5">
        <w:rPr>
          <w:rFonts w:ascii="Arial" w:hAnsi="Arial" w:cs="Arial"/>
          <w:sz w:val="22"/>
          <w:highlight w:val="yellow"/>
        </w:rPr>
        <w:t xml:space="preserve">region1, region2, region3 </w:t>
      </w:r>
      <w:r w:rsidR="00E42AAB" w:rsidRPr="00936ED5">
        <w:rPr>
          <w:rFonts w:ascii="Arial" w:hAnsi="Arial" w:cs="Arial"/>
          <w:sz w:val="22"/>
          <w:highlight w:val="yellow"/>
        </w:rPr>
        <w:t>region5</w:t>
      </w:r>
      <w:r w:rsidR="00CF05B0" w:rsidRPr="00936ED5">
        <w:rPr>
          <w:rFonts w:ascii="Arial" w:hAnsi="Arial" w:cs="Arial"/>
          <w:sz w:val="22"/>
          <w:highlight w:val="yellow"/>
        </w:rPr>
        <w:t xml:space="preserve"> all together in the </w:t>
      </w:r>
      <w:proofErr w:type="spellStart"/>
      <w:r w:rsidR="00CF05B0" w:rsidRPr="00936ED5">
        <w:rPr>
          <w:rFonts w:ascii="Arial" w:hAnsi="Arial" w:cs="Arial"/>
          <w:sz w:val="22"/>
          <w:highlight w:val="yellow"/>
        </w:rPr>
        <w:t>predicition</w:t>
      </w:r>
      <w:proofErr w:type="spellEnd"/>
      <w:r w:rsidR="00CF05B0" w:rsidRPr="00936ED5">
        <w:rPr>
          <w:rFonts w:ascii="Arial" w:hAnsi="Arial" w:cs="Arial"/>
          <w:sz w:val="22"/>
          <w:highlight w:val="yellow"/>
        </w:rPr>
        <w:t xml:space="preserve"> model, it</w:t>
      </w:r>
      <w:r w:rsidR="00F42F65" w:rsidRPr="00936ED5">
        <w:rPr>
          <w:rFonts w:ascii="Arial" w:hAnsi="Arial" w:cs="Arial"/>
          <w:sz w:val="22"/>
          <w:highlight w:val="yellow"/>
        </w:rPr>
        <w:t xml:space="preserve"> provided the best prediction performance with AUC=0.954 (</w:t>
      </w:r>
      <w:r w:rsidR="00F42F65" w:rsidRPr="00936ED5">
        <w:rPr>
          <w:rFonts w:ascii="Arial" w:eastAsia="Times New Roman" w:hAnsi="Arial" w:cs="Arial"/>
          <w:b/>
          <w:color w:val="44546A" w:themeColor="text2"/>
          <w:sz w:val="22"/>
          <w:highlight w:val="yellow"/>
          <w:lang w:eastAsia="en-US"/>
        </w:rPr>
        <w:t>Fig 4G</w:t>
      </w:r>
      <w:r w:rsidR="00F42F65" w:rsidRPr="00936ED5">
        <w:rPr>
          <w:rFonts w:ascii="Arial" w:hAnsi="Arial" w:cs="Arial"/>
          <w:sz w:val="22"/>
          <w:highlight w:val="yellow"/>
        </w:rPr>
        <w:t>).</w:t>
      </w:r>
      <w:commentRangeEnd w:id="271"/>
      <w:r w:rsidR="00E42AAB" w:rsidRPr="00936ED5">
        <w:rPr>
          <w:rStyle w:val="ab"/>
          <w:highlight w:val="yellow"/>
        </w:rPr>
        <w:commentReference w:id="271"/>
      </w:r>
    </w:p>
    <w:p w14:paraId="0E30EBCF" w14:textId="14BC05BC" w:rsidR="00B57C3B" w:rsidRPr="00A32097" w:rsidRDefault="00A427E7" w:rsidP="000D6410">
      <w:pPr>
        <w:pStyle w:val="2"/>
        <w:spacing w:line="240" w:lineRule="auto"/>
        <w:rPr>
          <w:rFonts w:ascii="Arial" w:hAnsi="Arial" w:cs="Arial"/>
        </w:rPr>
      </w:pPr>
      <w:r w:rsidRPr="00E54E39">
        <w:rPr>
          <w:rFonts w:ascii="Arial" w:eastAsia="Arial" w:hAnsi="Arial" w:cs="Arial"/>
          <w:color w:val="000000" w:themeColor="text1"/>
          <w:sz w:val="22"/>
          <w:szCs w:val="22"/>
        </w:rPr>
        <w:t>Discussion</w:t>
      </w:r>
    </w:p>
    <w:p w14:paraId="11E851AC" w14:textId="26D33F77" w:rsidR="00295849" w:rsidRPr="00A32097" w:rsidRDefault="00E41496">
      <w:pPr>
        <w:spacing w:before="240"/>
        <w:rPr>
          <w:rFonts w:ascii="Arial" w:eastAsia="宋体" w:hAnsi="Arial" w:cs="Arial"/>
          <w:sz w:val="22"/>
        </w:rPr>
      </w:pPr>
      <w:r w:rsidRPr="00A32097">
        <w:rPr>
          <w:rFonts w:ascii="Arial" w:hAnsi="Arial" w:cs="Arial"/>
          <w:sz w:val="22"/>
        </w:rPr>
        <w:t xml:space="preserve">Patients with chronic liver disease are at risk of HCC development, highest among those with cirrhosis. Professional societies recommend HCC surveillance in those patients at high risk who will benefit from early diagnosis so they might </w:t>
      </w:r>
      <w:r w:rsidR="004F21FE">
        <w:rPr>
          <w:rFonts w:ascii="Arial" w:hAnsi="Arial" w:cs="Arial"/>
          <w:sz w:val="22"/>
        </w:rPr>
        <w:t>receive</w:t>
      </w:r>
      <w:r w:rsidRPr="00A32097">
        <w:rPr>
          <w:rFonts w:ascii="Arial" w:hAnsi="Arial" w:cs="Arial"/>
          <w:sz w:val="22"/>
        </w:rPr>
        <w:t xml:space="preserve"> curative therapies. The recommended strategy for surveillance includes abdominal ultrasound with or without alpha-fetoprotein (AFP) every </w:t>
      </w:r>
      <w:r w:rsidR="00220894" w:rsidRPr="00A32097">
        <w:rPr>
          <w:rFonts w:ascii="Arial" w:hAnsi="Arial" w:cs="Arial"/>
          <w:sz w:val="22"/>
        </w:rPr>
        <w:t>six</w:t>
      </w:r>
      <w:r w:rsidRPr="00A32097">
        <w:rPr>
          <w:rFonts w:ascii="Arial" w:hAnsi="Arial" w:cs="Arial"/>
          <w:sz w:val="22"/>
        </w:rPr>
        <w:t xml:space="preserve"> months. However, image examination</w:t>
      </w:r>
      <w:r w:rsidR="004F21FE">
        <w:rPr>
          <w:rFonts w:ascii="Arial" w:hAnsi="Arial" w:cs="Arial"/>
          <w:sz w:val="22"/>
        </w:rPr>
        <w:t xml:space="preserve"> required</w:t>
      </w:r>
      <w:r w:rsidRPr="00A32097">
        <w:rPr>
          <w:rFonts w:ascii="Arial" w:hAnsi="Arial" w:cs="Arial"/>
          <w:sz w:val="22"/>
        </w:rPr>
        <w:t xml:space="preserve"> special equipment (the ultrasound machine) and trained personnel to perform and interpret the study, </w:t>
      </w:r>
      <w:r w:rsidR="004F21FE">
        <w:rPr>
          <w:rFonts w:ascii="Arial" w:hAnsi="Arial" w:cs="Arial"/>
          <w:sz w:val="22"/>
        </w:rPr>
        <w:t xml:space="preserve">potential barriers </w:t>
      </w:r>
      <w:r w:rsidRPr="00A32097">
        <w:rPr>
          <w:rFonts w:ascii="Arial" w:hAnsi="Arial" w:cs="Arial"/>
          <w:sz w:val="22"/>
        </w:rPr>
        <w:t>especially considering the large population of patients with HBV infection in China. Ultrasound is also operator dependent. Therefore, there is an unmet clinical need for new non-invasive diagnostic tests that is not operator dependent, such as liquid biopsy using circulating tumor cells</w:t>
      </w:r>
      <w:r w:rsidR="00546981" w:rsidRPr="00A32097">
        <w:rPr>
          <w:rFonts w:ascii="Arial" w:hAnsi="Arial" w:cs="Arial"/>
          <w:sz w:val="22"/>
        </w:rPr>
        <w:t xml:space="preserve"> </w:t>
      </w:r>
      <w:r w:rsidR="00546981" w:rsidRPr="00A429CA">
        <w:rPr>
          <w:rFonts w:ascii="Arial" w:hAnsi="Arial" w:cs="Arial"/>
          <w:sz w:val="22"/>
        </w:rPr>
        <w:fldChar w:fldCharType="begin"/>
      </w:r>
      <w:r w:rsidR="00FF7B11">
        <w:rPr>
          <w:rFonts w:ascii="Arial" w:hAnsi="Arial" w:cs="Arial"/>
          <w:sz w:val="22"/>
        </w:rPr>
        <w:instrText xml:space="preserve"> ADDIN EN.CITE &lt;EndNote&gt;&lt;Cite&gt;&lt;Author&gt;Palmirotta&lt;/Author&gt;&lt;Year&gt;2018&lt;/Year&gt;&lt;RecNum&gt;41&lt;/RecNum&gt;&lt;DisplayText&gt;(43)&lt;/DisplayText&gt;&lt;record&gt;&lt;rec-number&gt;41&lt;/rec-number&gt;&lt;foreign-keys&gt;&lt;key app="EN" db-id="azdt0xssp05swhexfr1pfdavptt2pwtfzf95" timestamp="1576486174"&gt;41&lt;/key&gt;&lt;/foreign-keys&gt;&lt;ref-type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546981" w:rsidRPr="00A429CA">
        <w:rPr>
          <w:rFonts w:ascii="Arial" w:hAnsi="Arial" w:cs="Arial"/>
          <w:sz w:val="22"/>
        </w:rPr>
        <w:fldChar w:fldCharType="separate"/>
      </w:r>
      <w:r w:rsidR="00FF7B11">
        <w:rPr>
          <w:rFonts w:ascii="Arial" w:hAnsi="Arial" w:cs="Arial"/>
          <w:noProof/>
          <w:sz w:val="22"/>
        </w:rPr>
        <w:t>(43)</w:t>
      </w:r>
      <w:r w:rsidR="00546981" w:rsidRPr="00A429CA">
        <w:rPr>
          <w:rFonts w:ascii="Arial" w:hAnsi="Arial" w:cs="Arial"/>
          <w:sz w:val="22"/>
        </w:rPr>
        <w:fldChar w:fldCharType="end"/>
      </w:r>
      <w:r w:rsidR="00546981" w:rsidRPr="00A32097">
        <w:rPr>
          <w:rFonts w:ascii="Arial" w:hAnsi="Arial" w:cs="Arial"/>
          <w:sz w:val="22"/>
        </w:rPr>
        <w:t xml:space="preserve">. </w:t>
      </w:r>
      <w:r w:rsidRPr="00A32097">
        <w:rPr>
          <w:rFonts w:ascii="Arial" w:hAnsi="Arial" w:cs="Arial"/>
          <w:sz w:val="22"/>
        </w:rPr>
        <w:t xml:space="preserve">Unfortunately, The European Association for the Study of the Liver did not recommend the use of any existing </w:t>
      </w:r>
      <w:r w:rsidRPr="000F0CE7">
        <w:rPr>
          <w:rFonts w:ascii="Arial" w:hAnsi="Arial" w:cs="Arial"/>
          <w:sz w:val="22"/>
        </w:rPr>
        <w:t>tumor markers such as AFP and L3 fraction for HCC surveillance due to their suboptimal performance for early detection, and in the prior version of the American Association for the Liver Diseases, AFP was felt to lack both sensitivity or specificity for early dete</w:t>
      </w:r>
      <w:r w:rsidRPr="00A32097">
        <w:rPr>
          <w:rFonts w:ascii="Arial" w:hAnsi="Arial" w:cs="Arial"/>
          <w:sz w:val="22"/>
        </w:rPr>
        <w:t>ction of HCC. Subjects at highest risk for HCC are those with chronic hepatitis and advanced fibrosis</w:t>
      </w:r>
      <w:r w:rsidR="00202BD8">
        <w:rPr>
          <w:rFonts w:ascii="Arial" w:hAnsi="Arial" w:cs="Arial"/>
          <w:sz w:val="22"/>
        </w:rPr>
        <w:t xml:space="preserve">; </w:t>
      </w:r>
      <w:r w:rsidRPr="00A32097">
        <w:rPr>
          <w:rFonts w:ascii="Arial" w:hAnsi="Arial" w:cs="Arial"/>
          <w:sz w:val="22"/>
        </w:rPr>
        <w:t xml:space="preserve">hepatic inflammation can result in elevation of AFP and up to </w:t>
      </w:r>
      <w:r w:rsidR="00202BD8">
        <w:rPr>
          <w:rFonts w:ascii="Arial" w:hAnsi="Arial" w:cs="Arial"/>
          <w:sz w:val="22"/>
        </w:rPr>
        <w:t>3</w:t>
      </w:r>
      <w:r w:rsidRPr="00A32097">
        <w:rPr>
          <w:rFonts w:ascii="Arial" w:hAnsi="Arial" w:cs="Arial"/>
          <w:sz w:val="22"/>
        </w:rPr>
        <w:t xml:space="preserve">0% of HCC was non-AFP producing. Current study found a strong negative correlation between </w:t>
      </w:r>
      <w:proofErr w:type="spellStart"/>
      <w:r w:rsidR="00664DC3" w:rsidRPr="00A32097">
        <w:rPr>
          <w:rFonts w:ascii="Arial" w:hAnsi="Arial" w:cs="Arial"/>
          <w:sz w:val="22"/>
        </w:rPr>
        <w:t>Methyl</w:t>
      </w:r>
      <w:r w:rsidR="00664DC3" w:rsidRPr="000D6410">
        <w:rPr>
          <w:rFonts w:ascii="Arial" w:hAnsi="Arial" w:cs="Arial"/>
          <w:sz w:val="22"/>
          <w:vertAlign w:val="subscript"/>
        </w:rPr>
        <w:t>HBV</w:t>
      </w:r>
      <w:r w:rsidR="00664DC3">
        <w:rPr>
          <w:rFonts w:ascii="Arial" w:hAnsi="Arial" w:cs="Arial"/>
          <w:sz w:val="22"/>
          <w:vertAlign w:val="subscript"/>
        </w:rPr>
        <w:t>LR</w:t>
      </w:r>
      <w:proofErr w:type="spellEnd"/>
      <w:r w:rsidR="00664DC3" w:rsidRPr="00A32097">
        <w:rPr>
          <w:rFonts w:ascii="Arial" w:hAnsi="Arial" w:cs="Arial"/>
          <w:sz w:val="22"/>
        </w:rPr>
        <w:t xml:space="preserve"> </w:t>
      </w:r>
      <w:r w:rsidRPr="00A32097">
        <w:rPr>
          <w:rFonts w:ascii="Arial" w:hAnsi="Arial" w:cs="Arial"/>
          <w:sz w:val="22"/>
        </w:rPr>
        <w:t xml:space="preserve">and AFP levels. However, unlike AFP, the </w:t>
      </w:r>
      <w:proofErr w:type="spellStart"/>
      <w:r w:rsidR="00664DC3" w:rsidRPr="00A32097">
        <w:rPr>
          <w:rFonts w:ascii="Arial" w:hAnsi="Arial" w:cs="Arial"/>
          <w:sz w:val="22"/>
        </w:rPr>
        <w:t>Methyl</w:t>
      </w:r>
      <w:r w:rsidR="00664DC3" w:rsidRPr="00A32097">
        <w:rPr>
          <w:rFonts w:ascii="Arial" w:eastAsia="Times New Roman" w:hAnsi="Arial" w:cs="Arial"/>
          <w:color w:val="000000" w:themeColor="text1"/>
          <w:sz w:val="22"/>
          <w:szCs w:val="20"/>
          <w:vertAlign w:val="subscript"/>
          <w:lang w:eastAsia="en-US"/>
        </w:rPr>
        <w:t>HBV</w:t>
      </w:r>
      <w:r w:rsidR="00664DC3">
        <w:rPr>
          <w:rFonts w:ascii="Arial" w:eastAsia="Times New Roman" w:hAnsi="Arial" w:cs="Arial"/>
          <w:color w:val="000000" w:themeColor="text1"/>
          <w:sz w:val="22"/>
          <w:szCs w:val="20"/>
          <w:vertAlign w:val="subscript"/>
          <w:lang w:eastAsia="en-US"/>
        </w:rPr>
        <w:t>LR</w:t>
      </w:r>
      <w:proofErr w:type="spellEnd"/>
      <w:r w:rsidR="00664DC3" w:rsidRPr="00A32097">
        <w:rPr>
          <w:rFonts w:ascii="Arial" w:hAnsi="Arial" w:cs="Arial"/>
          <w:sz w:val="22"/>
        </w:rPr>
        <w:t xml:space="preserve"> </w:t>
      </w:r>
      <w:r w:rsidRPr="00A32097">
        <w:rPr>
          <w:rFonts w:ascii="Arial" w:hAnsi="Arial" w:cs="Arial"/>
          <w:sz w:val="22"/>
        </w:rPr>
        <w:t>level was not affected by the presence of inflammation, hence making it a more specific tumor marker. Currently new blood-based measurements are commonly compared with AFP, which had already been shown to have inadequate sensitivity and specificity, hence we believe future comparison should be between new biomarkers and ultr</w:t>
      </w:r>
      <w:r w:rsidRPr="000F0CE7">
        <w:rPr>
          <w:rFonts w:ascii="Arial" w:hAnsi="Arial" w:cs="Arial"/>
          <w:sz w:val="22"/>
        </w:rPr>
        <w:t xml:space="preserve">asound for early detection of HCC. Although WGBS of </w:t>
      </w:r>
      <w:proofErr w:type="spellStart"/>
      <w:r w:rsidRPr="000F0CE7">
        <w:rPr>
          <w:rFonts w:ascii="Arial" w:hAnsi="Arial" w:cs="Arial"/>
          <w:sz w:val="22"/>
        </w:rPr>
        <w:t>cfDNA</w:t>
      </w:r>
      <w:proofErr w:type="spellEnd"/>
      <w:r w:rsidRPr="000F0CE7">
        <w:rPr>
          <w:rFonts w:ascii="Arial" w:hAnsi="Arial" w:cs="Arial"/>
          <w:sz w:val="22"/>
        </w:rPr>
        <w:t xml:space="preserve"> has been shown effective for cancer detection</w:t>
      </w:r>
      <w:r w:rsidR="00384783" w:rsidRPr="000F0CE7">
        <w:rPr>
          <w:rFonts w:ascii="Arial" w:hAnsi="Arial" w:cs="Arial"/>
          <w:sz w:val="22"/>
        </w:rPr>
        <w:t xml:space="preserve"> </w:t>
      </w:r>
      <w:r w:rsidR="005D4E3B" w:rsidRPr="000F0CE7">
        <w:rPr>
          <w:rFonts w:ascii="Arial" w:hAnsi="Arial" w:cs="Arial"/>
          <w:sz w:val="22"/>
        </w:rPr>
        <w:fldChar w:fldCharType="begin">
          <w:fldData xml:space="preserve">PEVuZE5vdGU+PENpdGU+PEF1dGhvcj5MZWhtYW5uLVdlcm1hbjwvQXV0aG9yPjxZZWFyPjIwMTY8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YnVyZywgUy00MzEgODAgTW9sbmRhbCwgU3dlZGVuOyBJbnN0aXR1dGUgb2YgTmV1cm9sb2d5LCBV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=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PEVuZE5vdGU+PENpdGU+PEF1dGhvcj5MZWhtYW5uLVdlcm1hbjwvQXV0aG9yPjxZZWFyPjIwMTY8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YnVyZywgUy00MzEgODAgTW9sbmRhbCwgU3dlZGVuOyBJbnN0aXR1dGUgb2YgTmV1cm9sb2d5LCBV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=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5D4E3B" w:rsidRPr="000F0CE7">
        <w:rPr>
          <w:rFonts w:ascii="Arial" w:hAnsi="Arial" w:cs="Arial"/>
          <w:sz w:val="22"/>
        </w:rPr>
      </w:r>
      <w:r w:rsidR="005D4E3B" w:rsidRPr="000F0CE7">
        <w:rPr>
          <w:rFonts w:ascii="Arial" w:hAnsi="Arial" w:cs="Arial"/>
          <w:sz w:val="22"/>
        </w:rPr>
        <w:fldChar w:fldCharType="separate"/>
      </w:r>
      <w:r w:rsidR="00FF7B11">
        <w:rPr>
          <w:rFonts w:ascii="Arial" w:hAnsi="Arial" w:cs="Arial"/>
          <w:noProof/>
          <w:sz w:val="22"/>
        </w:rPr>
        <w:t>(28)</w:t>
      </w:r>
      <w:r w:rsidR="005D4E3B" w:rsidRPr="000F0CE7">
        <w:rPr>
          <w:rFonts w:ascii="Arial" w:hAnsi="Arial" w:cs="Arial"/>
          <w:sz w:val="22"/>
        </w:rPr>
        <w:fldChar w:fldCharType="end"/>
      </w:r>
      <w:r w:rsidR="00A427E7" w:rsidRPr="000F0CE7">
        <w:rPr>
          <w:rFonts w:ascii="Arial" w:hAnsi="Arial" w:cs="Arial"/>
          <w:sz w:val="22"/>
        </w:rPr>
        <w:t xml:space="preserve">, </w:t>
      </w:r>
      <w:r w:rsidRPr="000F0CE7">
        <w:rPr>
          <w:rFonts w:ascii="Arial" w:hAnsi="Arial" w:cs="Arial"/>
          <w:sz w:val="22"/>
        </w:rPr>
        <w:t xml:space="preserve">the cost of </w:t>
      </w:r>
      <w:proofErr w:type="spellStart"/>
      <w:r w:rsidRPr="000F0CE7">
        <w:rPr>
          <w:rFonts w:ascii="Arial" w:hAnsi="Arial" w:cs="Arial"/>
          <w:sz w:val="22"/>
        </w:rPr>
        <w:t>cfDNA</w:t>
      </w:r>
      <w:proofErr w:type="spellEnd"/>
      <w:r w:rsidRPr="000F0CE7">
        <w:rPr>
          <w:rFonts w:ascii="Arial" w:hAnsi="Arial" w:cs="Arial"/>
          <w:sz w:val="22"/>
        </w:rPr>
        <w:t xml:space="preserve"> WGBS in cancer patients is one of challenges for wide application. In this paper, we explored the </w:t>
      </w:r>
      <w:proofErr w:type="spellStart"/>
      <w:r w:rsidRPr="000F0CE7">
        <w:rPr>
          <w:rFonts w:ascii="Arial" w:hAnsi="Arial" w:cs="Arial"/>
          <w:sz w:val="22"/>
        </w:rPr>
        <w:t>cfDNA</w:t>
      </w:r>
      <w:proofErr w:type="spellEnd"/>
      <w:r w:rsidRPr="000F0CE7">
        <w:rPr>
          <w:rFonts w:ascii="Arial" w:hAnsi="Arial" w:cs="Arial"/>
          <w:sz w:val="22"/>
        </w:rPr>
        <w:t xml:space="preserve"> methylome of hepatitis, cirrhosis and HCC patients and examined the feasibility of HCC detection using low-pass WGBS. We demonstrated the measurement o</w:t>
      </w:r>
      <w:r w:rsidRPr="00D3757C">
        <w:rPr>
          <w:rFonts w:ascii="Arial" w:hAnsi="Arial" w:cs="Arial"/>
          <w:sz w:val="22"/>
        </w:rPr>
        <w:t xml:space="preserve">f </w:t>
      </w:r>
      <w:r w:rsidR="00664DC3">
        <w:rPr>
          <w:rFonts w:ascii="Arial" w:hAnsi="Arial" w:cs="Arial"/>
          <w:sz w:val="22"/>
        </w:rPr>
        <w:t>DNA</w:t>
      </w:r>
      <w:r w:rsidRPr="00D3757C">
        <w:rPr>
          <w:rFonts w:ascii="Arial" w:hAnsi="Arial" w:cs="Arial"/>
          <w:sz w:val="22"/>
        </w:rPr>
        <w:t xml:space="preserve"> methylation</w:t>
      </w:r>
      <w:r w:rsidR="00E158CF" w:rsidRPr="00D3757C">
        <w:rPr>
          <w:rFonts w:ascii="Arial" w:hAnsi="Arial" w:cs="Arial"/>
          <w:sz w:val="22"/>
        </w:rPr>
        <w:t xml:space="preserve"> around HBV integration regions</w:t>
      </w:r>
      <w:r w:rsidRPr="000F0CE7">
        <w:rPr>
          <w:rFonts w:ascii="Arial" w:hAnsi="Arial" w:cs="Arial"/>
          <w:sz w:val="22"/>
        </w:rPr>
        <w:t xml:space="preserve"> co</w:t>
      </w:r>
      <w:r w:rsidR="00E158CF">
        <w:rPr>
          <w:rFonts w:ascii="Arial" w:hAnsi="Arial" w:cs="Arial"/>
          <w:sz w:val="22"/>
        </w:rPr>
        <w:t xml:space="preserve">uld be applied in low-pass cell </w:t>
      </w:r>
      <w:r w:rsidRPr="000F0CE7">
        <w:rPr>
          <w:rFonts w:ascii="Arial" w:hAnsi="Arial" w:cs="Arial"/>
          <w:sz w:val="22"/>
        </w:rPr>
        <w:t>free WGBS at 5-million reads to reflect liver disease status of chronic hepatitis, cirrhosis and HCC. Moreover, DNA hypomethylation in HBV integration regions was shown promising results as a potential biomarker for early</w:t>
      </w:r>
      <w:r w:rsidRPr="00A32097">
        <w:rPr>
          <w:rFonts w:ascii="Arial" w:hAnsi="Arial" w:cs="Arial"/>
          <w:sz w:val="22"/>
        </w:rPr>
        <w:t xml:space="preserve"> HCC detection.</w:t>
      </w:r>
    </w:p>
    <w:p w14:paraId="0617B54D" w14:textId="09D8A278" w:rsidR="00C2685F" w:rsidRPr="00A32097" w:rsidRDefault="00C2685F">
      <w:pPr>
        <w:spacing w:before="240"/>
        <w:ind w:firstLineChars="200" w:firstLine="440"/>
        <w:rPr>
          <w:rFonts w:ascii="Arial" w:hAnsi="Arial" w:cs="Arial"/>
          <w:color w:val="000000" w:themeColor="text1"/>
          <w:sz w:val="22"/>
        </w:rPr>
      </w:pPr>
      <w:r w:rsidRPr="0071518C">
        <w:rPr>
          <w:rFonts w:ascii="Arial" w:hAnsi="Arial" w:cs="Arial"/>
          <w:sz w:val="22"/>
        </w:rPr>
        <w:t>Previous studies have been shown that the</w:t>
      </w:r>
      <w:r w:rsidRPr="00A32097">
        <w:rPr>
          <w:rFonts w:ascii="Arial" w:hAnsi="Arial" w:cs="Arial"/>
          <w:sz w:val="22"/>
        </w:rPr>
        <w:t xml:space="preserve"> fragmentation process of </w:t>
      </w:r>
      <w:proofErr w:type="spellStart"/>
      <w:r w:rsidR="006F7211" w:rsidRPr="00A32097">
        <w:rPr>
          <w:rFonts w:ascii="Arial" w:hAnsi="Arial" w:cs="Arial"/>
          <w:sz w:val="22"/>
        </w:rPr>
        <w:t>cf</w:t>
      </w:r>
      <w:r w:rsidRPr="00A32097">
        <w:rPr>
          <w:rFonts w:ascii="Arial" w:hAnsi="Arial" w:cs="Arial"/>
          <w:sz w:val="22"/>
        </w:rPr>
        <w:t>DNA</w:t>
      </w:r>
      <w:proofErr w:type="spellEnd"/>
      <w:r w:rsidRPr="00A32097">
        <w:rPr>
          <w:rFonts w:ascii="Arial" w:hAnsi="Arial" w:cs="Arial"/>
          <w:sz w:val="22"/>
        </w:rPr>
        <w:t xml:space="preserve"> is not random </w:t>
      </w:r>
      <w:r w:rsidRPr="00A429CA">
        <w:rPr>
          <w:rFonts w:ascii="Arial" w:hAnsi="Arial" w:cs="Arial"/>
          <w:sz w:val="22"/>
        </w:rPr>
        <w:fldChar w:fldCharType="begin">
          <w:fldData xml:space="preserve">PEVuZE5vdGU+PENpdGU+PEF1dGhvcj5KaWFuZzwvQXV0aG9yPjxZZWFyPjIwMTg8L1llYXI+PFJl
Y051bT40MjwvUmVjTnVtPjxEaXNwbGF5VGV4dD4oNDQsIDQ1KTwvRGlzcGxheVRleHQ+PHJlY29y
ZD48cmVjLW51bWJlcj40MjwvcmVjLW51bWJlcj48Zm9yZWlnbi1rZXlzPjxrZXkgYXBwPSJFTiIg
ZGItaWQ9ImF6ZHQweHNzcDA1c3doZXhmcjFwZmRhdnB0dDJwd3RmemY5NSIgdGltZXN0YW1wPSIx
NTc2NDg2MTc0Ij40Mjwva2V5PjwvZm9yZWlnbi1rZXlzPjxyZWYtdHlwZSBuYW1lPSJKb3VybmFs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L0F1dGhvcj48WWVhcj4yMDE2PC9ZZWFyPjxSZWNOdW0+NDM8L1JlY051bT48cmVjb3JkPjxyZWMt
bnVtYmVyPjQzPC9yZWMtbnVtYmVyPjxmb3JlaWduLWtleXM+PGtleSBhcHA9IkVOIiBkYi1pZD0i
YXpkdDB4c3NwMDVzd2hleGZyMXBmZGF2cHR0MnB3dGZ6Zjk1IiB0aW1lc3RhbXA9IjE1NzY0ODYx
NzQiPjQzPC9rZXk+PC9mb3JlaWduLWtleXM+PHJlZi10eXBlIG5hbWU9IkpvdXJuYWwgQXJ0aWNs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PEVuZE5vdGU+PENpdGU+PEF1dGhvcj5KaWFuZzwvQXV0aG9yPjxZZWFyPjIwMTg8L1llYXI+PFJl
Y051bT40MjwvUmVjTnVtPjxEaXNwbGF5VGV4dD4oNDQsIDQ1KTwvRGlzcGxheVRleHQ+PHJlY29y
ZD48cmVjLW51bWJlcj40MjwvcmVjLW51bWJlcj48Zm9yZWlnbi1rZXlzPjxrZXkgYXBwPSJFTiIg
ZGItaWQ9ImF6ZHQweHNzcDA1c3doZXhmcjFwZmRhdnB0dDJwd3RmemY5NSIgdGltZXN0YW1wPSIx
NTc2NDg2MTc0Ij40Mjwva2V5PjwvZm9yZWlnbi1rZXlzPjxyZWYtdHlwZSBuYW1lPSJKb3VybmFs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L0F1dGhvcj48WWVhcj4yMDE2PC9ZZWFyPjxSZWNOdW0+NDM8L1JlY051bT48cmVjb3JkPjxyZWMt
bnVtYmVyPjQzPC9yZWMtbnVtYmVyPjxmb3JlaWduLWtleXM+PGtleSBhcHA9IkVOIiBkYi1pZD0i
YXpkdDB4c3NwMDVzd2hleGZyMXBmZGF2cHR0MnB3dGZ6Zjk1IiB0aW1lc3RhbXA9IjE1NzY0ODYx
NzQiPjQzPC9rZXk+PC9mb3JlaWduLWtleXM+PHJlZi10eXBlIG5hbWU9IkpvdXJuYWwgQXJ0aWNs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(44, 45)</w:t>
      </w:r>
      <w:r w:rsidRPr="00A429CA">
        <w:rPr>
          <w:rFonts w:ascii="Arial" w:hAnsi="Arial" w:cs="Arial"/>
          <w:sz w:val="22"/>
        </w:rPr>
        <w:fldChar w:fldCharType="end"/>
      </w:r>
      <w:r w:rsidRPr="00A32097">
        <w:rPr>
          <w:rFonts w:ascii="Arial" w:hAnsi="Arial" w:cs="Arial"/>
          <w:sz w:val="22"/>
        </w:rPr>
        <w:t>.</w:t>
      </w:r>
      <w:r w:rsidR="006F7211" w:rsidRPr="00A32097">
        <w:rPr>
          <w:rFonts w:ascii="Arial" w:hAnsi="Arial" w:cs="Arial"/>
          <w:sz w:val="22"/>
        </w:rPr>
        <w:t xml:space="preserve"> </w:t>
      </w:r>
      <w:r w:rsidRPr="00A32097">
        <w:rPr>
          <w:rFonts w:ascii="Arial" w:hAnsi="Arial" w:cs="Arial"/>
          <w:sz w:val="22"/>
        </w:rPr>
        <w:t xml:space="preserve">Our results show </w:t>
      </w:r>
      <w:r w:rsidRPr="0071518C">
        <w:rPr>
          <w:rFonts w:ascii="Arial" w:hAnsi="Arial" w:cs="Arial"/>
          <w:sz w:val="22"/>
        </w:rPr>
        <w:t xml:space="preserve">low-pass WGBS for </w:t>
      </w:r>
      <w:proofErr w:type="spellStart"/>
      <w:r w:rsidRPr="0071518C">
        <w:rPr>
          <w:rFonts w:ascii="Arial" w:hAnsi="Arial" w:cs="Arial"/>
          <w:sz w:val="22"/>
        </w:rPr>
        <w:t>cfDNA</w:t>
      </w:r>
      <w:proofErr w:type="spellEnd"/>
      <w:r w:rsidRPr="0071518C">
        <w:rPr>
          <w:rFonts w:ascii="Arial" w:hAnsi="Arial" w:cs="Arial"/>
          <w:sz w:val="22"/>
        </w:rPr>
        <w:t xml:space="preserve"> tended to capture fragments from repeat regions and HBV integration sites</w:t>
      </w:r>
      <w:r w:rsidR="003010B9" w:rsidRPr="0071518C">
        <w:rPr>
          <w:rFonts w:ascii="Arial" w:hAnsi="Arial" w:cs="Arial" w:hint="eastAsia"/>
          <w:sz w:val="22"/>
        </w:rPr>
        <w:t xml:space="preserve">. </w:t>
      </w:r>
      <w:r w:rsidR="00E86DC9" w:rsidRPr="0071518C">
        <w:rPr>
          <w:rFonts w:ascii="Arial" w:hAnsi="Arial" w:cs="Arial"/>
          <w:sz w:val="22"/>
        </w:rPr>
        <w:t xml:space="preserve">Due to open </w:t>
      </w:r>
      <w:proofErr w:type="spellStart"/>
      <w:r w:rsidR="00E86DC9" w:rsidRPr="0071518C">
        <w:rPr>
          <w:rFonts w:ascii="Arial" w:hAnsi="Arial" w:cs="Arial"/>
          <w:sz w:val="22"/>
        </w:rPr>
        <w:t>chromation</w:t>
      </w:r>
      <w:proofErr w:type="spellEnd"/>
      <w:r w:rsidR="00E86DC9" w:rsidRPr="0071518C">
        <w:rPr>
          <w:rFonts w:ascii="Arial" w:hAnsi="Arial" w:cs="Arial"/>
          <w:sz w:val="22"/>
        </w:rPr>
        <w:t xml:space="preserve"> regions </w:t>
      </w:r>
      <w:r w:rsidR="0071518C" w:rsidRPr="0071518C">
        <w:rPr>
          <w:rFonts w:ascii="Arial" w:hAnsi="Arial" w:cs="Arial"/>
          <w:sz w:val="22"/>
        </w:rPr>
        <w:t>are</w:t>
      </w:r>
      <w:r w:rsidR="00E86DC9" w:rsidRPr="0071518C">
        <w:rPr>
          <w:rFonts w:ascii="Arial" w:hAnsi="Arial" w:cs="Arial"/>
          <w:sz w:val="22"/>
        </w:rPr>
        <w:t xml:space="preserve"> easily </w:t>
      </w:r>
      <w:proofErr w:type="spellStart"/>
      <w:r w:rsidR="00E86DC9" w:rsidRPr="0071518C">
        <w:rPr>
          <w:rFonts w:ascii="Arial" w:hAnsi="Arial" w:cs="Arial"/>
          <w:sz w:val="22"/>
        </w:rPr>
        <w:t>degradated</w:t>
      </w:r>
      <w:proofErr w:type="spellEnd"/>
      <w:r w:rsidR="00E86DC9" w:rsidRPr="0071518C">
        <w:rPr>
          <w:rFonts w:ascii="Arial" w:hAnsi="Arial" w:cs="Arial"/>
          <w:sz w:val="22"/>
        </w:rPr>
        <w:t xml:space="preserve">, </w:t>
      </w:r>
      <w:r w:rsidR="003010B9" w:rsidRPr="0071518C">
        <w:rPr>
          <w:rFonts w:ascii="Arial" w:hAnsi="Arial" w:cs="Arial"/>
          <w:sz w:val="22"/>
        </w:rPr>
        <w:t xml:space="preserve">fragments from open </w:t>
      </w:r>
      <w:proofErr w:type="spellStart"/>
      <w:r w:rsidR="003010B9" w:rsidRPr="0071518C">
        <w:rPr>
          <w:rFonts w:ascii="Arial" w:hAnsi="Arial" w:cs="Arial"/>
          <w:sz w:val="22"/>
        </w:rPr>
        <w:t>chromation</w:t>
      </w:r>
      <w:proofErr w:type="spellEnd"/>
      <w:r w:rsidR="003010B9" w:rsidRPr="0071518C">
        <w:rPr>
          <w:rFonts w:ascii="Arial" w:hAnsi="Arial" w:cs="Arial"/>
          <w:sz w:val="22"/>
        </w:rPr>
        <w:t xml:space="preserve"> regions (promoter and gene coding regio</w:t>
      </w:r>
      <w:r w:rsidR="003010B9" w:rsidRPr="0071518C">
        <w:rPr>
          <w:rFonts w:ascii="Arial" w:hAnsi="Arial" w:cs="Arial"/>
          <w:color w:val="000000" w:themeColor="text1"/>
          <w:sz w:val="22"/>
        </w:rPr>
        <w:t>ns</w:t>
      </w:r>
      <w:r w:rsidR="003010B9" w:rsidRPr="0071518C">
        <w:rPr>
          <w:rFonts w:ascii="Arial" w:hAnsi="Arial" w:cs="Arial"/>
          <w:sz w:val="22"/>
        </w:rPr>
        <w:t>)</w:t>
      </w:r>
      <w:r w:rsidR="007D389B" w:rsidRPr="0071518C">
        <w:rPr>
          <w:rFonts w:ascii="Arial" w:hAnsi="Arial" w:cs="Arial"/>
          <w:sz w:val="22"/>
        </w:rPr>
        <w:t xml:space="preserve"> were </w:t>
      </w:r>
      <w:r w:rsidR="0071518C" w:rsidRPr="0071518C">
        <w:rPr>
          <w:rFonts w:ascii="Arial" w:hAnsi="Arial" w:cs="Arial"/>
          <w:sz w:val="22"/>
        </w:rPr>
        <w:t xml:space="preserve">less likely to be </w:t>
      </w:r>
      <w:r w:rsidR="007D389B" w:rsidRPr="0071518C">
        <w:rPr>
          <w:rFonts w:ascii="Arial" w:hAnsi="Arial" w:cs="Arial"/>
          <w:sz w:val="22"/>
        </w:rPr>
        <w:t xml:space="preserve">detected </w:t>
      </w:r>
      <w:r w:rsidR="00E86DC9" w:rsidRPr="0071518C">
        <w:rPr>
          <w:rFonts w:ascii="Arial" w:hAnsi="Arial" w:cs="Arial"/>
          <w:sz w:val="22"/>
        </w:rPr>
        <w:t xml:space="preserve">in </w:t>
      </w:r>
      <w:proofErr w:type="spellStart"/>
      <w:r w:rsidR="00E86DC9" w:rsidRPr="0071518C">
        <w:rPr>
          <w:rFonts w:ascii="Arial" w:hAnsi="Arial" w:cs="Arial"/>
          <w:sz w:val="22"/>
        </w:rPr>
        <w:t>cfDNA</w:t>
      </w:r>
      <w:proofErr w:type="spellEnd"/>
      <w:r w:rsidRPr="0071518C">
        <w:rPr>
          <w:rFonts w:ascii="Arial" w:hAnsi="Arial" w:cs="Arial"/>
          <w:sz w:val="22"/>
        </w:rPr>
        <w:t xml:space="preserve">. </w:t>
      </w:r>
      <w:r w:rsidRPr="0071518C">
        <w:rPr>
          <w:rFonts w:ascii="Arial" w:hAnsi="Arial" w:cs="Arial"/>
          <w:color w:val="000000" w:themeColor="text1"/>
          <w:sz w:val="22"/>
        </w:rPr>
        <w:t>When decreasing the sequencing volume, over</w:t>
      </w:r>
      <w:r w:rsidR="006F7211" w:rsidRPr="0071518C">
        <w:rPr>
          <w:rFonts w:ascii="Arial" w:hAnsi="Arial" w:cs="Arial"/>
          <w:color w:val="000000" w:themeColor="text1"/>
          <w:sz w:val="22"/>
        </w:rPr>
        <w:t>representation</w:t>
      </w:r>
      <w:r w:rsidRPr="0071518C">
        <w:rPr>
          <w:rFonts w:ascii="Arial" w:hAnsi="Arial" w:cs="Arial"/>
          <w:color w:val="000000" w:themeColor="text1"/>
          <w:sz w:val="22"/>
        </w:rPr>
        <w:t xml:space="preserve"> of genomic repeat regions</w:t>
      </w:r>
      <w:r w:rsidR="003010B9" w:rsidRPr="0071518C">
        <w:rPr>
          <w:rFonts w:ascii="Arial" w:hAnsi="Arial" w:cs="Arial"/>
          <w:color w:val="000000" w:themeColor="text1"/>
          <w:sz w:val="22"/>
        </w:rPr>
        <w:t xml:space="preserve"> </w:t>
      </w:r>
      <w:r w:rsidR="003010B9" w:rsidRPr="0071518C">
        <w:rPr>
          <w:rFonts w:ascii="Arial" w:hAnsi="Arial" w:cs="Arial" w:hint="eastAsia"/>
          <w:color w:val="000000" w:themeColor="text1"/>
          <w:sz w:val="22"/>
        </w:rPr>
        <w:t>and</w:t>
      </w:r>
      <w:r w:rsidR="003010B9" w:rsidRPr="0071518C">
        <w:rPr>
          <w:rFonts w:ascii="Arial" w:hAnsi="Arial" w:cs="Arial"/>
          <w:color w:val="000000" w:themeColor="text1"/>
          <w:sz w:val="22"/>
        </w:rPr>
        <w:t xml:space="preserve"> </w:t>
      </w:r>
      <w:r w:rsidR="003010B9" w:rsidRPr="0071518C">
        <w:rPr>
          <w:rFonts w:ascii="Arial" w:hAnsi="Arial" w:cs="Arial" w:hint="eastAsia"/>
          <w:color w:val="000000" w:themeColor="text1"/>
          <w:sz w:val="22"/>
        </w:rPr>
        <w:t>HBV</w:t>
      </w:r>
      <w:r w:rsidR="003010B9" w:rsidRPr="0071518C">
        <w:rPr>
          <w:rFonts w:ascii="Arial" w:hAnsi="Arial" w:cs="Arial"/>
          <w:color w:val="000000" w:themeColor="text1"/>
          <w:sz w:val="22"/>
        </w:rPr>
        <w:t xml:space="preserve"> </w:t>
      </w:r>
      <w:r w:rsidR="003010B9" w:rsidRPr="0071518C">
        <w:rPr>
          <w:rFonts w:ascii="Arial" w:hAnsi="Arial" w:cs="Arial" w:hint="eastAsia"/>
          <w:color w:val="000000" w:themeColor="text1"/>
          <w:sz w:val="22"/>
        </w:rPr>
        <w:t>integration</w:t>
      </w:r>
      <w:r w:rsidR="003010B9" w:rsidRPr="0071518C">
        <w:rPr>
          <w:rFonts w:ascii="Arial" w:hAnsi="Arial" w:cs="Arial"/>
          <w:color w:val="000000" w:themeColor="text1"/>
          <w:sz w:val="22"/>
        </w:rPr>
        <w:t xml:space="preserve"> regions w</w:t>
      </w:r>
      <w:r w:rsidR="003010B9" w:rsidRPr="0071518C">
        <w:rPr>
          <w:rFonts w:ascii="Arial" w:hAnsi="Arial" w:cs="Arial" w:hint="eastAsia"/>
          <w:color w:val="000000" w:themeColor="text1"/>
          <w:sz w:val="22"/>
        </w:rPr>
        <w:t>ere</w:t>
      </w:r>
      <w:r w:rsidR="007D389B" w:rsidRPr="0071518C">
        <w:rPr>
          <w:rFonts w:ascii="Arial" w:hAnsi="Arial" w:cs="Arial"/>
          <w:color w:val="000000" w:themeColor="text1"/>
          <w:sz w:val="22"/>
        </w:rPr>
        <w:t xml:space="preserve"> observed in </w:t>
      </w:r>
      <w:proofErr w:type="spellStart"/>
      <w:r w:rsidR="007D389B" w:rsidRPr="0071518C">
        <w:rPr>
          <w:rFonts w:ascii="Arial" w:hAnsi="Arial" w:cs="Arial"/>
          <w:color w:val="000000" w:themeColor="text1"/>
          <w:sz w:val="22"/>
        </w:rPr>
        <w:t>cfDNA</w:t>
      </w:r>
      <w:proofErr w:type="spellEnd"/>
      <w:r w:rsidRPr="0071518C">
        <w:rPr>
          <w:rFonts w:ascii="Arial" w:hAnsi="Arial" w:cs="Arial"/>
          <w:color w:val="000000" w:themeColor="text1"/>
          <w:sz w:val="22"/>
        </w:rPr>
        <w:t>. This suggest</w:t>
      </w:r>
      <w:r w:rsidR="006F7211" w:rsidRPr="0071518C">
        <w:rPr>
          <w:rFonts w:ascii="Arial" w:hAnsi="Arial" w:cs="Arial"/>
          <w:color w:val="000000" w:themeColor="text1"/>
          <w:sz w:val="22"/>
        </w:rPr>
        <w:t>s</w:t>
      </w:r>
      <w:r w:rsidRPr="0071518C">
        <w:rPr>
          <w:rFonts w:ascii="Arial" w:hAnsi="Arial" w:cs="Arial"/>
          <w:color w:val="000000" w:themeColor="text1"/>
          <w:sz w:val="22"/>
        </w:rPr>
        <w:t xml:space="preserve"> that the </w:t>
      </w:r>
      <w:r w:rsidR="006F7211" w:rsidRPr="0071518C">
        <w:rPr>
          <w:rFonts w:ascii="Arial" w:hAnsi="Arial" w:cs="Arial"/>
          <w:color w:val="000000" w:themeColor="text1"/>
          <w:sz w:val="22"/>
        </w:rPr>
        <w:t xml:space="preserve">signal from </w:t>
      </w:r>
      <w:r w:rsidR="00E86DC9" w:rsidRPr="0071518C">
        <w:rPr>
          <w:rFonts w:ascii="Arial" w:hAnsi="Arial" w:cs="Arial"/>
          <w:color w:val="000000" w:themeColor="text1"/>
          <w:sz w:val="22"/>
        </w:rPr>
        <w:t xml:space="preserve">these </w:t>
      </w:r>
      <w:r w:rsidRPr="0071518C">
        <w:rPr>
          <w:rFonts w:ascii="Arial" w:hAnsi="Arial" w:cs="Arial"/>
          <w:color w:val="000000" w:themeColor="text1"/>
          <w:sz w:val="22"/>
        </w:rPr>
        <w:t xml:space="preserve">regions could remain </w:t>
      </w:r>
      <w:r w:rsidR="006F7211" w:rsidRPr="0071518C">
        <w:rPr>
          <w:rFonts w:ascii="Arial" w:hAnsi="Arial" w:cs="Arial"/>
          <w:color w:val="000000" w:themeColor="text1"/>
          <w:sz w:val="22"/>
        </w:rPr>
        <w:t xml:space="preserve">given </w:t>
      </w:r>
      <w:r w:rsidRPr="0071518C">
        <w:rPr>
          <w:rFonts w:ascii="Arial" w:hAnsi="Arial" w:cs="Arial"/>
          <w:color w:val="000000" w:themeColor="text1"/>
          <w:sz w:val="22"/>
        </w:rPr>
        <w:t xml:space="preserve">adequate </w:t>
      </w:r>
      <w:r w:rsidR="0071518C">
        <w:rPr>
          <w:rFonts w:ascii="Arial" w:hAnsi="Arial" w:cs="Arial"/>
          <w:color w:val="000000" w:themeColor="text1"/>
          <w:sz w:val="22"/>
        </w:rPr>
        <w:t>sequencing depth</w:t>
      </w:r>
      <w:r w:rsidR="0071518C" w:rsidRPr="00A32097">
        <w:rPr>
          <w:rFonts w:ascii="Arial" w:hAnsi="Arial" w:cs="Arial"/>
          <w:color w:val="000000" w:themeColor="text1"/>
          <w:sz w:val="22"/>
        </w:rPr>
        <w:t xml:space="preserve"> </w:t>
      </w:r>
      <w:r w:rsidRPr="00A32097">
        <w:rPr>
          <w:rFonts w:ascii="Arial" w:hAnsi="Arial" w:cs="Arial"/>
          <w:color w:val="000000" w:themeColor="text1"/>
          <w:sz w:val="22"/>
        </w:rPr>
        <w:t>in lo</w:t>
      </w:r>
      <w:r w:rsidR="007D389B">
        <w:rPr>
          <w:rFonts w:ascii="Arial" w:hAnsi="Arial" w:cs="Arial"/>
          <w:color w:val="000000" w:themeColor="text1"/>
          <w:sz w:val="22"/>
        </w:rPr>
        <w:t>w-</w:t>
      </w:r>
      <w:r w:rsidRPr="00A32097">
        <w:rPr>
          <w:rFonts w:ascii="Arial" w:hAnsi="Arial" w:cs="Arial"/>
          <w:color w:val="000000" w:themeColor="text1"/>
          <w:sz w:val="22"/>
        </w:rPr>
        <w:t xml:space="preserve">pass WGBS. Since HBV integrations tend to </w:t>
      </w:r>
      <w:r w:rsidR="006F7211" w:rsidRPr="00A32097">
        <w:rPr>
          <w:rFonts w:ascii="Arial" w:hAnsi="Arial" w:cs="Arial"/>
          <w:color w:val="000000" w:themeColor="text1"/>
          <w:sz w:val="22"/>
        </w:rPr>
        <w:t>localize</w:t>
      </w:r>
      <w:r w:rsidRPr="00A32097">
        <w:rPr>
          <w:rFonts w:ascii="Arial" w:hAnsi="Arial" w:cs="Arial"/>
          <w:color w:val="000000" w:themeColor="text1"/>
          <w:sz w:val="22"/>
        </w:rPr>
        <w:t xml:space="preserve"> at repeat region</w:t>
      </w:r>
      <w:r w:rsidR="007D389B">
        <w:rPr>
          <w:rFonts w:ascii="Arial" w:hAnsi="Arial" w:cs="Arial"/>
          <w:color w:val="000000" w:themeColor="text1"/>
          <w:sz w:val="22"/>
        </w:rPr>
        <w:t>s, DMCs of advanced HCC patient</w:t>
      </w:r>
      <w:r w:rsidRPr="00A32097">
        <w:rPr>
          <w:rFonts w:ascii="Arial" w:hAnsi="Arial" w:cs="Arial"/>
          <w:color w:val="000000" w:themeColor="text1"/>
          <w:sz w:val="22"/>
        </w:rPr>
        <w:t xml:space="preserve"> were also enriched in previously reported HBV integration sites. </w:t>
      </w:r>
    </w:p>
    <w:p w14:paraId="44F1D3A1" w14:textId="03700906" w:rsidR="008A03A9" w:rsidRPr="00A32097" w:rsidRDefault="009E0A77">
      <w:pPr>
        <w:spacing w:before="240"/>
        <w:ind w:firstLineChars="200" w:firstLine="440"/>
        <w:rPr>
          <w:rFonts w:ascii="Arial" w:hAnsi="Arial" w:cs="Arial"/>
          <w:color w:val="000000" w:themeColor="text1"/>
          <w:sz w:val="22"/>
        </w:rPr>
      </w:pPr>
      <w:r w:rsidRPr="00936ED5">
        <w:rPr>
          <w:rFonts w:ascii="Arial" w:hAnsi="Arial" w:cs="Arial"/>
          <w:color w:val="000000" w:themeColor="text1"/>
          <w:sz w:val="22"/>
          <w:highlight w:val="yellow"/>
        </w:rPr>
        <w:t>W</w:t>
      </w:r>
      <w:r w:rsidR="00476884" w:rsidRPr="00936ED5">
        <w:rPr>
          <w:rFonts w:ascii="Arial" w:hAnsi="Arial" w:cs="Arial"/>
          <w:color w:val="000000" w:themeColor="text1"/>
          <w:sz w:val="22"/>
          <w:highlight w:val="yellow"/>
        </w:rPr>
        <w:t xml:space="preserve">e adopted </w:t>
      </w:r>
      <w:r w:rsidR="006F7211" w:rsidRPr="00936ED5">
        <w:rPr>
          <w:rFonts w:ascii="Arial" w:hAnsi="Arial" w:cs="Arial"/>
          <w:color w:val="000000" w:themeColor="text1"/>
          <w:sz w:val="22"/>
          <w:highlight w:val="yellow"/>
        </w:rPr>
        <w:t xml:space="preserve">an approach </w:t>
      </w:r>
      <w:r w:rsidR="008B476F" w:rsidRPr="00936ED5">
        <w:rPr>
          <w:rFonts w:ascii="Arial" w:hAnsi="Arial" w:cs="Arial"/>
          <w:color w:val="000000" w:themeColor="text1"/>
          <w:sz w:val="22"/>
          <w:highlight w:val="yellow"/>
        </w:rPr>
        <w:t xml:space="preserve">based </w:t>
      </w:r>
      <w:r w:rsidR="006F7211" w:rsidRPr="00936ED5">
        <w:rPr>
          <w:rFonts w:ascii="Arial" w:hAnsi="Arial" w:cs="Arial"/>
          <w:color w:val="000000" w:themeColor="text1"/>
          <w:sz w:val="22"/>
          <w:highlight w:val="yellow"/>
        </w:rPr>
        <w:t xml:space="preserve">on regions </w:t>
      </w:r>
      <w:r w:rsidR="008B476F" w:rsidRPr="00936ED5">
        <w:rPr>
          <w:rFonts w:ascii="Arial" w:hAnsi="Arial" w:cs="Arial"/>
          <w:color w:val="000000" w:themeColor="text1"/>
          <w:sz w:val="22"/>
          <w:highlight w:val="yellow"/>
        </w:rPr>
        <w:t xml:space="preserve">around </w:t>
      </w:r>
      <w:r w:rsidR="00476884" w:rsidRPr="00936ED5">
        <w:rPr>
          <w:rFonts w:ascii="Arial" w:hAnsi="Arial" w:cs="Arial"/>
          <w:color w:val="000000" w:themeColor="text1"/>
          <w:sz w:val="22"/>
          <w:highlight w:val="yellow"/>
        </w:rPr>
        <w:t>HBV integration sites as surrogate regions for</w:t>
      </w:r>
      <w:r w:rsidR="00D7093F" w:rsidRPr="00936ED5">
        <w:rPr>
          <w:rFonts w:ascii="Arial" w:hAnsi="Arial" w:cs="Arial"/>
          <w:color w:val="000000" w:themeColor="text1"/>
          <w:sz w:val="22"/>
          <w:highlight w:val="yellow"/>
        </w:rPr>
        <w:t xml:space="preserve"> plasma hypomethylation analysis in</w:t>
      </w:r>
      <w:r w:rsidR="00476884" w:rsidRPr="00936ED5">
        <w:rPr>
          <w:rFonts w:ascii="Arial" w:hAnsi="Arial" w:cs="Arial"/>
          <w:color w:val="000000" w:themeColor="text1"/>
          <w:sz w:val="22"/>
          <w:highlight w:val="yellow"/>
        </w:rPr>
        <w:t xml:space="preserve"> HCC patients</w:t>
      </w:r>
      <w:r w:rsidR="00730CBD" w:rsidRPr="00936ED5">
        <w:rPr>
          <w:rFonts w:ascii="Arial" w:hAnsi="Arial" w:cs="Arial"/>
          <w:color w:val="000000" w:themeColor="text1"/>
          <w:sz w:val="22"/>
          <w:highlight w:val="yellow"/>
        </w:rPr>
        <w:t xml:space="preserve">. We </w:t>
      </w:r>
      <w:r w:rsidR="0071518C" w:rsidRPr="00936ED5">
        <w:rPr>
          <w:rFonts w:ascii="Arial" w:hAnsi="Arial" w:cs="Arial"/>
          <w:color w:val="000000" w:themeColor="text1"/>
          <w:sz w:val="22"/>
          <w:highlight w:val="yellow"/>
        </w:rPr>
        <w:t>screened for</w:t>
      </w:r>
      <w:r w:rsidR="00730CBD" w:rsidRPr="00936ED5">
        <w:rPr>
          <w:rFonts w:ascii="Arial" w:hAnsi="Arial" w:cs="Arial"/>
          <w:color w:val="000000" w:themeColor="text1"/>
          <w:sz w:val="22"/>
          <w:highlight w:val="yellow"/>
        </w:rPr>
        <w:t xml:space="preserve"> hypomethylated HBV regions with length larger than 1M </w:t>
      </w:r>
      <w:r w:rsidR="0071518C" w:rsidRPr="00936ED5">
        <w:rPr>
          <w:rFonts w:ascii="Arial" w:hAnsi="Arial" w:cs="Arial"/>
          <w:color w:val="000000" w:themeColor="text1"/>
          <w:sz w:val="22"/>
          <w:highlight w:val="yellow"/>
        </w:rPr>
        <w:t xml:space="preserve">for </w:t>
      </w:r>
      <w:r w:rsidR="00730CBD" w:rsidRPr="00936ED5">
        <w:rPr>
          <w:rFonts w:ascii="Arial" w:hAnsi="Arial" w:cs="Arial"/>
          <w:color w:val="000000" w:themeColor="text1"/>
          <w:sz w:val="22"/>
          <w:highlight w:val="yellow"/>
        </w:rPr>
        <w:t>early stage HCC</w:t>
      </w:r>
      <w:r w:rsidR="0071518C" w:rsidRPr="00936ED5">
        <w:rPr>
          <w:rFonts w:ascii="Arial" w:hAnsi="Arial" w:cs="Arial"/>
          <w:color w:val="000000" w:themeColor="text1"/>
          <w:sz w:val="22"/>
          <w:highlight w:val="yellow"/>
        </w:rPr>
        <w:t xml:space="preserve"> detection</w:t>
      </w:r>
      <w:r w:rsidR="00730CBD" w:rsidRPr="00936ED5">
        <w:rPr>
          <w:rFonts w:ascii="Arial" w:hAnsi="Arial" w:cs="Arial"/>
          <w:color w:val="000000" w:themeColor="text1"/>
          <w:sz w:val="22"/>
          <w:highlight w:val="yellow"/>
        </w:rPr>
        <w:t>.</w:t>
      </w:r>
      <w:r w:rsidR="00E80DCA" w:rsidRPr="00765329">
        <w:rPr>
          <w:rFonts w:ascii="Arial" w:hAnsi="Arial" w:cs="Arial"/>
          <w:color w:val="000000" w:themeColor="text1"/>
          <w:sz w:val="22"/>
        </w:rPr>
        <w:t xml:space="preserve"> </w:t>
      </w:r>
      <w:r w:rsidR="00687C2F" w:rsidRPr="00765329">
        <w:rPr>
          <w:rFonts w:ascii="Arial" w:hAnsi="Arial" w:cs="Arial"/>
          <w:color w:val="000000" w:themeColor="text1"/>
          <w:sz w:val="22"/>
        </w:rPr>
        <w:t xml:space="preserve">Although we </w:t>
      </w:r>
      <w:r w:rsidR="00C15458" w:rsidRPr="00765329">
        <w:rPr>
          <w:rFonts w:ascii="Arial" w:hAnsi="Arial" w:cs="Arial"/>
          <w:color w:val="000000" w:themeColor="text1"/>
          <w:sz w:val="22"/>
        </w:rPr>
        <w:t>chose</w:t>
      </w:r>
      <w:r w:rsidR="00687C2F" w:rsidRPr="00765329">
        <w:rPr>
          <w:rFonts w:ascii="Arial" w:hAnsi="Arial" w:cs="Arial"/>
          <w:color w:val="000000" w:themeColor="text1"/>
          <w:sz w:val="22"/>
        </w:rPr>
        <w:t xml:space="preserve"> HBV integration sites as </w:t>
      </w:r>
      <w:r w:rsidR="00C15458" w:rsidRPr="00765329">
        <w:rPr>
          <w:rFonts w:ascii="Arial" w:hAnsi="Arial" w:cs="Arial"/>
          <w:color w:val="000000" w:themeColor="text1"/>
          <w:sz w:val="22"/>
        </w:rPr>
        <w:t xml:space="preserve">the </w:t>
      </w:r>
      <w:r w:rsidR="00687C2F" w:rsidRPr="00765329">
        <w:rPr>
          <w:rFonts w:ascii="Arial" w:hAnsi="Arial" w:cs="Arial"/>
          <w:color w:val="000000" w:themeColor="text1"/>
          <w:sz w:val="22"/>
        </w:rPr>
        <w:t xml:space="preserve">indicator, it </w:t>
      </w:r>
      <w:r w:rsidR="006F7211" w:rsidRPr="00765329">
        <w:rPr>
          <w:rFonts w:ascii="Arial" w:hAnsi="Arial" w:cs="Arial"/>
          <w:color w:val="000000" w:themeColor="text1"/>
          <w:sz w:val="22"/>
        </w:rPr>
        <w:t>d</w:t>
      </w:r>
      <w:r w:rsidR="006F7211" w:rsidRPr="00A32097">
        <w:rPr>
          <w:rFonts w:ascii="Arial" w:hAnsi="Arial" w:cs="Arial"/>
          <w:color w:val="000000" w:themeColor="text1"/>
          <w:sz w:val="22"/>
        </w:rPr>
        <w:t>oes not necessarily indicate that</w:t>
      </w:r>
      <w:r w:rsidR="00687C2F" w:rsidRPr="00A32097">
        <w:rPr>
          <w:rFonts w:ascii="Arial" w:hAnsi="Arial" w:cs="Arial"/>
          <w:color w:val="000000" w:themeColor="text1"/>
          <w:sz w:val="22"/>
        </w:rPr>
        <w:t xml:space="preserve"> t</w:t>
      </w:r>
      <w:r w:rsidR="00C15458" w:rsidRPr="00A32097">
        <w:rPr>
          <w:rFonts w:ascii="Arial" w:hAnsi="Arial" w:cs="Arial"/>
          <w:color w:val="000000" w:themeColor="text1"/>
          <w:sz w:val="22"/>
        </w:rPr>
        <w:t>he</w:t>
      </w:r>
      <w:r w:rsidR="00687C2F" w:rsidRPr="00A32097">
        <w:rPr>
          <w:rFonts w:ascii="Arial" w:hAnsi="Arial" w:cs="Arial"/>
          <w:color w:val="000000" w:themeColor="text1"/>
          <w:sz w:val="22"/>
        </w:rPr>
        <w:t xml:space="preserve"> analysis</w:t>
      </w:r>
      <w:r w:rsidR="006F7211" w:rsidRPr="00A32097">
        <w:rPr>
          <w:rFonts w:ascii="Arial" w:hAnsi="Arial" w:cs="Arial"/>
          <w:color w:val="000000" w:themeColor="text1"/>
          <w:sz w:val="22"/>
        </w:rPr>
        <w:t xml:space="preserve"> is</w:t>
      </w:r>
      <w:r w:rsidR="00687C2F" w:rsidRPr="00A32097">
        <w:rPr>
          <w:rFonts w:ascii="Arial" w:hAnsi="Arial" w:cs="Arial"/>
          <w:color w:val="000000" w:themeColor="text1"/>
          <w:sz w:val="22"/>
        </w:rPr>
        <w:t xml:space="preserve"> only suitable for patients with HBV infect</w:t>
      </w:r>
      <w:r w:rsidR="00687C2F" w:rsidRPr="00EC372D">
        <w:rPr>
          <w:rFonts w:ascii="Arial" w:hAnsi="Arial" w:cs="Arial"/>
          <w:color w:val="000000" w:themeColor="text1"/>
          <w:sz w:val="22"/>
        </w:rPr>
        <w:t xml:space="preserve">ion. In our </w:t>
      </w:r>
      <w:r w:rsidR="006F7211" w:rsidRPr="00EC372D">
        <w:rPr>
          <w:rFonts w:ascii="Arial" w:hAnsi="Arial" w:cs="Arial"/>
          <w:color w:val="000000" w:themeColor="text1"/>
          <w:sz w:val="22"/>
        </w:rPr>
        <w:t>sample set,</w:t>
      </w:r>
      <w:r w:rsidR="00687C2F" w:rsidRPr="00EC372D">
        <w:rPr>
          <w:rFonts w:ascii="Arial" w:hAnsi="Arial" w:cs="Arial"/>
          <w:color w:val="000000" w:themeColor="text1"/>
          <w:sz w:val="22"/>
        </w:rPr>
        <w:t xml:space="preserve"> we also includ</w:t>
      </w:r>
      <w:r w:rsidR="00C15458" w:rsidRPr="00EC372D">
        <w:rPr>
          <w:rFonts w:ascii="Arial" w:hAnsi="Arial" w:cs="Arial"/>
          <w:color w:val="000000" w:themeColor="text1"/>
          <w:sz w:val="22"/>
        </w:rPr>
        <w:t>ed</w:t>
      </w:r>
      <w:r w:rsidR="00687C2F" w:rsidRPr="00EC372D">
        <w:rPr>
          <w:rFonts w:ascii="Arial" w:hAnsi="Arial" w:cs="Arial"/>
          <w:color w:val="000000" w:themeColor="text1"/>
          <w:sz w:val="22"/>
        </w:rPr>
        <w:t xml:space="preserve"> </w:t>
      </w:r>
      <w:r w:rsidR="00220894" w:rsidRPr="00EC372D">
        <w:rPr>
          <w:rFonts w:ascii="Arial" w:hAnsi="Arial" w:cs="Arial"/>
          <w:color w:val="000000" w:themeColor="text1"/>
          <w:sz w:val="22"/>
        </w:rPr>
        <w:t>three</w:t>
      </w:r>
      <w:r w:rsidR="00687C2F" w:rsidRPr="00EC372D">
        <w:rPr>
          <w:rFonts w:ascii="Arial" w:hAnsi="Arial" w:cs="Arial"/>
          <w:color w:val="000000" w:themeColor="text1"/>
          <w:sz w:val="22"/>
        </w:rPr>
        <w:t xml:space="preserve"> patients without HBV infection (</w:t>
      </w:r>
      <w:r w:rsidR="003F360A" w:rsidRPr="00EC372D">
        <w:rPr>
          <w:rFonts w:ascii="Arial" w:hAnsi="Arial" w:cs="Arial"/>
          <w:color w:val="000000" w:themeColor="text1"/>
          <w:sz w:val="22"/>
        </w:rPr>
        <w:t>P</w:t>
      </w:r>
      <w:r w:rsidR="002A02FF" w:rsidRPr="00EC372D">
        <w:rPr>
          <w:rFonts w:ascii="Arial" w:hAnsi="Arial" w:cs="Arial"/>
          <w:color w:val="000000" w:themeColor="text1"/>
          <w:sz w:val="22"/>
        </w:rPr>
        <w:t xml:space="preserve">1, </w:t>
      </w:r>
      <w:r w:rsidR="003F360A" w:rsidRPr="00EC372D">
        <w:rPr>
          <w:rFonts w:ascii="Arial" w:hAnsi="Arial" w:cs="Arial"/>
          <w:color w:val="000000" w:themeColor="text1"/>
          <w:sz w:val="22"/>
        </w:rPr>
        <w:t>P18 and P19</w:t>
      </w:r>
      <w:r w:rsidR="002A02FF" w:rsidRPr="00EC372D">
        <w:rPr>
          <w:rFonts w:ascii="Arial" w:hAnsi="Arial" w:cs="Arial"/>
          <w:color w:val="000000" w:themeColor="text1"/>
          <w:sz w:val="22"/>
        </w:rPr>
        <w:t xml:space="preserve">; </w:t>
      </w:r>
      <w:r w:rsidR="002A02FF" w:rsidRPr="00EC372D">
        <w:rPr>
          <w:rFonts w:ascii="Arial" w:hAnsi="Arial" w:cs="Arial"/>
          <w:b/>
          <w:color w:val="1F4E79" w:themeColor="accent1" w:themeShade="80"/>
          <w:sz w:val="22"/>
        </w:rPr>
        <w:t xml:space="preserve">Table </w:t>
      </w:r>
      <w:r w:rsidR="00915F3C" w:rsidRPr="00EC372D">
        <w:rPr>
          <w:rFonts w:ascii="Arial" w:hAnsi="Arial" w:cs="Arial"/>
          <w:b/>
          <w:color w:val="1F4E79" w:themeColor="accent1" w:themeShade="80"/>
          <w:sz w:val="22"/>
        </w:rPr>
        <w:t>S</w:t>
      </w:r>
      <w:r w:rsidR="002A02FF" w:rsidRPr="00EC372D">
        <w:rPr>
          <w:rFonts w:ascii="Arial" w:hAnsi="Arial" w:cs="Arial"/>
          <w:b/>
          <w:color w:val="1F4E79" w:themeColor="accent1" w:themeShade="80"/>
          <w:sz w:val="22"/>
        </w:rPr>
        <w:t>2</w:t>
      </w:r>
      <w:r w:rsidR="00687C2F" w:rsidRPr="00EC372D">
        <w:rPr>
          <w:rFonts w:ascii="Arial" w:hAnsi="Arial" w:cs="Arial"/>
          <w:color w:val="000000" w:themeColor="text1"/>
          <w:sz w:val="22"/>
        </w:rPr>
        <w:t xml:space="preserve">). </w:t>
      </w:r>
      <w:r w:rsidR="004E5109" w:rsidRPr="00EC372D">
        <w:rPr>
          <w:rFonts w:ascii="Arial" w:hAnsi="Arial" w:cs="Arial"/>
          <w:color w:val="000000" w:themeColor="text1"/>
          <w:sz w:val="22"/>
        </w:rPr>
        <w:t>Whi</w:t>
      </w:r>
      <w:r w:rsidR="004E5109" w:rsidRPr="00A32097">
        <w:rPr>
          <w:rFonts w:ascii="Arial" w:hAnsi="Arial" w:cs="Arial"/>
          <w:color w:val="000000" w:themeColor="text1"/>
          <w:sz w:val="22"/>
        </w:rPr>
        <w:t>le HBV integration</w:t>
      </w:r>
      <w:r w:rsidR="00F3181C" w:rsidRPr="00A32097">
        <w:rPr>
          <w:rFonts w:ascii="Arial" w:hAnsi="Arial" w:cs="Arial"/>
          <w:color w:val="000000" w:themeColor="text1"/>
          <w:sz w:val="22"/>
        </w:rPr>
        <w:t xml:space="preserve">s carried by dominant tumor clones </w:t>
      </w:r>
      <w:r w:rsidR="00705A68" w:rsidRPr="00A32097">
        <w:rPr>
          <w:rFonts w:ascii="Arial" w:hAnsi="Arial" w:cs="Arial"/>
          <w:color w:val="000000" w:themeColor="text1"/>
          <w:sz w:val="22"/>
        </w:rPr>
        <w:t xml:space="preserve">are likely to </w:t>
      </w:r>
      <w:r w:rsidR="00F3181C" w:rsidRPr="00A32097">
        <w:rPr>
          <w:rFonts w:ascii="Arial" w:hAnsi="Arial" w:cs="Arial"/>
          <w:color w:val="000000" w:themeColor="text1"/>
          <w:sz w:val="22"/>
        </w:rPr>
        <w:t xml:space="preserve">have </w:t>
      </w:r>
      <w:r w:rsidR="00BB44D1" w:rsidRPr="00A32097">
        <w:rPr>
          <w:rFonts w:ascii="Arial" w:hAnsi="Arial" w:cs="Arial"/>
          <w:color w:val="000000" w:themeColor="text1"/>
          <w:sz w:val="22"/>
        </w:rPr>
        <w:t xml:space="preserve">some specific DNA </w:t>
      </w:r>
      <w:r w:rsidR="004E5109" w:rsidRPr="00A32097">
        <w:rPr>
          <w:rFonts w:ascii="Arial" w:hAnsi="Arial" w:cs="Arial"/>
          <w:color w:val="000000" w:themeColor="text1"/>
          <w:sz w:val="22"/>
        </w:rPr>
        <w:t>molecular</w:t>
      </w:r>
      <w:r w:rsidR="00687C2F" w:rsidRPr="00A32097">
        <w:rPr>
          <w:rFonts w:ascii="Arial" w:hAnsi="Arial" w:cs="Arial"/>
          <w:color w:val="000000" w:themeColor="text1"/>
          <w:sz w:val="22"/>
        </w:rPr>
        <w:t xml:space="preserve"> features</w:t>
      </w:r>
      <w:r w:rsidR="00384783">
        <w:rPr>
          <w:rFonts w:ascii="Arial" w:hAnsi="Arial" w:cs="Arial"/>
          <w:color w:val="000000" w:themeColor="text1"/>
          <w:sz w:val="22"/>
        </w:rPr>
        <w:t xml:space="preserve"> </w:t>
      </w:r>
      <w:r w:rsidR="000E3FB7" w:rsidRPr="00A429CA">
        <w:rPr>
          <w:rFonts w:ascii="Arial" w:hAnsi="Arial" w:cs="Arial"/>
          <w:color w:val="000000" w:themeColor="text1"/>
          <w:sz w:val="22"/>
        </w:rPr>
        <w:fldChar w:fldCharType="begin">
          <w:fldData xml:space="preserve">PEVuZE5vdGU+PENpdGU+PEF1dGhvcj5aaGFvPC9BdXRob3I+PFllYXI+MjAxNTwvWWVhcj48UmVj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</w:fldData>
        </w:fldChar>
      </w:r>
      <w:r w:rsidR="00FF7B11">
        <w:rPr>
          <w:rFonts w:ascii="Arial" w:hAnsi="Arial" w:cs="Arial"/>
          <w:color w:val="000000" w:themeColor="text1"/>
          <w:sz w:val="22"/>
        </w:rPr>
        <w:instrText xml:space="preserve"> ADDIN EN.CITE </w:instrText>
      </w:r>
      <w:r w:rsidR="00FF7B11">
        <w:rPr>
          <w:rFonts w:ascii="Arial" w:hAnsi="Arial" w:cs="Arial"/>
          <w:color w:val="000000" w:themeColor="text1"/>
          <w:sz w:val="22"/>
        </w:rPr>
        <w:fldChar w:fldCharType="begin">
          <w:fldData xml:space="preserve">PEVuZE5vdGU+PENpdGU+PEF1dGhvcj5aaGFvPC9BdXRob3I+PFllYXI+MjAxNTwvWWVhcj48UmVj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</w:fldData>
        </w:fldChar>
      </w:r>
      <w:r w:rsidR="00FF7B11">
        <w:rPr>
          <w:rFonts w:ascii="Arial" w:hAnsi="Arial" w:cs="Arial"/>
          <w:color w:val="000000" w:themeColor="text1"/>
          <w:sz w:val="22"/>
        </w:rPr>
        <w:instrText xml:space="preserve"> ADDIN EN.CITE.DATA </w:instrText>
      </w:r>
      <w:r w:rsidR="00FF7B11">
        <w:rPr>
          <w:rFonts w:ascii="Arial" w:hAnsi="Arial" w:cs="Arial"/>
          <w:color w:val="000000" w:themeColor="text1"/>
          <w:sz w:val="22"/>
        </w:rPr>
      </w:r>
      <w:r w:rsidR="00FF7B11">
        <w:rPr>
          <w:rFonts w:ascii="Arial" w:hAnsi="Arial" w:cs="Arial"/>
          <w:color w:val="000000" w:themeColor="text1"/>
          <w:sz w:val="22"/>
        </w:rPr>
        <w:fldChar w:fldCharType="end"/>
      </w:r>
      <w:r w:rsidR="000E3FB7" w:rsidRPr="00A429CA">
        <w:rPr>
          <w:rFonts w:ascii="Arial" w:hAnsi="Arial" w:cs="Arial"/>
          <w:color w:val="000000" w:themeColor="text1"/>
          <w:sz w:val="22"/>
        </w:rPr>
      </w:r>
      <w:r w:rsidR="000E3FB7" w:rsidRPr="00A429CA">
        <w:rPr>
          <w:rFonts w:ascii="Arial" w:hAnsi="Arial" w:cs="Arial"/>
          <w:color w:val="000000" w:themeColor="text1"/>
          <w:sz w:val="22"/>
        </w:rPr>
        <w:fldChar w:fldCharType="separate"/>
      </w:r>
      <w:r w:rsidR="00FF7B11">
        <w:rPr>
          <w:rFonts w:ascii="Arial" w:hAnsi="Arial" w:cs="Arial"/>
          <w:noProof/>
          <w:color w:val="000000" w:themeColor="text1"/>
          <w:sz w:val="22"/>
        </w:rPr>
        <w:t>(26, 46-48)</w:t>
      </w:r>
      <w:r w:rsidR="000E3FB7" w:rsidRPr="00A429CA">
        <w:rPr>
          <w:rFonts w:ascii="Arial" w:hAnsi="Arial" w:cs="Arial"/>
          <w:color w:val="000000" w:themeColor="text1"/>
          <w:sz w:val="22"/>
        </w:rPr>
        <w:fldChar w:fldCharType="end"/>
      </w:r>
      <w:r w:rsidR="00C15458" w:rsidRPr="00A32097">
        <w:rPr>
          <w:rFonts w:ascii="Arial" w:hAnsi="Arial" w:cs="Arial"/>
          <w:color w:val="000000" w:themeColor="text1"/>
          <w:sz w:val="22"/>
        </w:rPr>
        <w:t>, we also demonstrat</w:t>
      </w:r>
      <w:r w:rsidR="00C15458" w:rsidRPr="00D3757C">
        <w:rPr>
          <w:rFonts w:ascii="Arial" w:hAnsi="Arial" w:cs="Arial"/>
          <w:color w:val="000000" w:themeColor="text1"/>
          <w:sz w:val="22"/>
        </w:rPr>
        <w:t xml:space="preserve">ed </w:t>
      </w:r>
      <w:r w:rsidR="004E5109" w:rsidRPr="00D3757C">
        <w:rPr>
          <w:rFonts w:ascii="Arial" w:hAnsi="Arial" w:cs="Arial"/>
          <w:color w:val="000000" w:themeColor="text1"/>
          <w:sz w:val="22"/>
        </w:rPr>
        <w:t>that methylation changes in HBV integration regions may be common in HCC and independent of HBV infection.</w:t>
      </w:r>
      <w:r w:rsidR="00265CE7" w:rsidRPr="00D3757C">
        <w:rPr>
          <w:rFonts w:ascii="Arial" w:hAnsi="Arial" w:cs="Arial"/>
          <w:color w:val="000000" w:themeColor="text1"/>
          <w:sz w:val="22"/>
        </w:rPr>
        <w:t xml:space="preserve"> </w:t>
      </w:r>
      <w:r w:rsidR="00CF0884" w:rsidRPr="00DF4AC8">
        <w:rPr>
          <w:rFonts w:ascii="Arial" w:hAnsi="Arial" w:cs="Arial"/>
          <w:color w:val="000000" w:themeColor="text1"/>
          <w:sz w:val="22"/>
        </w:rPr>
        <w:t>Interestingly, w</w:t>
      </w:r>
      <w:r w:rsidRPr="00DF4AC8">
        <w:rPr>
          <w:rFonts w:ascii="Arial" w:hAnsi="Arial" w:cs="Arial"/>
          <w:color w:val="000000" w:themeColor="text1"/>
          <w:sz w:val="22"/>
        </w:rPr>
        <w:t>e found hypomethylation in HBV in</w:t>
      </w:r>
      <w:r w:rsidR="002A3C73" w:rsidRPr="00DF4AC8">
        <w:rPr>
          <w:rFonts w:ascii="Arial" w:hAnsi="Arial" w:cs="Arial"/>
          <w:color w:val="000000" w:themeColor="text1"/>
          <w:sz w:val="22"/>
        </w:rPr>
        <w:t>tegration</w:t>
      </w:r>
      <w:r w:rsidRPr="00DF4AC8">
        <w:rPr>
          <w:rFonts w:ascii="Arial" w:hAnsi="Arial" w:cs="Arial"/>
          <w:color w:val="000000" w:themeColor="text1"/>
          <w:sz w:val="22"/>
        </w:rPr>
        <w:t xml:space="preserve"> regions have higher sensitivity for HCC d</w:t>
      </w:r>
      <w:r w:rsidR="002A3C73" w:rsidRPr="00DF4AC8">
        <w:rPr>
          <w:rFonts w:ascii="Arial" w:hAnsi="Arial" w:cs="Arial"/>
          <w:color w:val="000000" w:themeColor="text1"/>
          <w:sz w:val="22"/>
        </w:rPr>
        <w:t xml:space="preserve">iagnosis. </w:t>
      </w:r>
      <w:commentRangeStart w:id="272"/>
      <w:r w:rsidR="00C5011D" w:rsidRPr="00936ED5">
        <w:rPr>
          <w:rFonts w:ascii="Arial" w:hAnsi="Arial" w:cs="Arial"/>
          <w:color w:val="000000" w:themeColor="text1"/>
          <w:sz w:val="22"/>
          <w:highlight w:val="yellow"/>
        </w:rPr>
        <w:t xml:space="preserve">For example, </w:t>
      </w:r>
      <w:r w:rsidR="00EC372D" w:rsidRPr="00936ED5">
        <w:rPr>
          <w:rFonts w:ascii="Arial" w:hAnsi="Arial" w:cs="Arial"/>
          <w:sz w:val="22"/>
          <w:highlight w:val="yellow"/>
        </w:rPr>
        <w:t xml:space="preserve">one chronic hepatitis patient, P14, had the </w:t>
      </w:r>
      <w:r w:rsidR="00E80DCA" w:rsidRPr="00936ED5">
        <w:rPr>
          <w:rFonts w:ascii="Arial" w:hAnsi="Arial" w:cs="Arial"/>
          <w:color w:val="000000" w:themeColor="text1"/>
          <w:sz w:val="22"/>
          <w:highlight w:val="yellow"/>
        </w:rPr>
        <w:t>Methyl</w:t>
      </w:r>
      <w:r w:rsidR="00E80DCA" w:rsidRPr="00936ED5">
        <w:rPr>
          <w:rFonts w:ascii="Arial" w:hAnsi="Arial" w:cs="Arial"/>
          <w:color w:val="000000" w:themeColor="text1"/>
          <w:sz w:val="22"/>
          <w:highlight w:val="yellow"/>
          <w:vertAlign w:val="subscript"/>
        </w:rPr>
        <w:t>HBV5k</w:t>
      </w:r>
      <w:r w:rsidR="00EC372D" w:rsidRPr="00936ED5">
        <w:rPr>
          <w:rFonts w:ascii="Arial" w:hAnsi="Arial" w:cs="Arial"/>
          <w:sz w:val="22"/>
          <w:highlight w:val="yellow"/>
        </w:rPr>
        <w:t xml:space="preserve"> at 6</w:t>
      </w:r>
      <w:r w:rsidR="00E80DCA" w:rsidRPr="00936ED5">
        <w:rPr>
          <w:rFonts w:ascii="Arial" w:hAnsi="Arial" w:cs="Arial"/>
          <w:sz w:val="22"/>
          <w:highlight w:val="yellow"/>
        </w:rPr>
        <w:t>9</w:t>
      </w:r>
      <w:r w:rsidR="00EC372D" w:rsidRPr="00936ED5">
        <w:rPr>
          <w:rFonts w:ascii="Arial" w:hAnsi="Arial" w:cs="Arial"/>
          <w:sz w:val="22"/>
          <w:highlight w:val="yellow"/>
        </w:rPr>
        <w:t>.</w:t>
      </w:r>
      <w:r w:rsidR="00E80DCA" w:rsidRPr="00936ED5">
        <w:rPr>
          <w:rFonts w:ascii="Arial" w:hAnsi="Arial" w:cs="Arial"/>
          <w:sz w:val="22"/>
          <w:highlight w:val="yellow"/>
        </w:rPr>
        <w:t>5</w:t>
      </w:r>
      <w:r w:rsidR="00EC372D" w:rsidRPr="00936ED5">
        <w:rPr>
          <w:rFonts w:ascii="Arial" w:hAnsi="Arial" w:cs="Arial"/>
          <w:sz w:val="22"/>
          <w:highlight w:val="yellow"/>
        </w:rPr>
        <w:t xml:space="preserve">%, </w:t>
      </w:r>
      <w:r w:rsidR="00EC372D" w:rsidRPr="00936ED5">
        <w:rPr>
          <w:rFonts w:ascii="Arial" w:hAnsi="Arial" w:cs="Arial"/>
          <w:color w:val="000000" w:themeColor="text1"/>
          <w:sz w:val="22"/>
          <w:highlight w:val="yellow"/>
        </w:rPr>
        <w:t xml:space="preserve">the </w:t>
      </w:r>
      <w:r w:rsidR="00E80DCA" w:rsidRPr="00936ED5">
        <w:rPr>
          <w:rFonts w:ascii="Arial" w:hAnsi="Arial" w:cs="Arial"/>
          <w:color w:val="000000" w:themeColor="text1"/>
          <w:sz w:val="22"/>
          <w:highlight w:val="yellow"/>
        </w:rPr>
        <w:t>methylation level</w:t>
      </w:r>
      <w:r w:rsidR="00EC372D" w:rsidRPr="00936ED5">
        <w:rPr>
          <w:rFonts w:ascii="Arial" w:hAnsi="Arial" w:cs="Arial"/>
          <w:color w:val="000000" w:themeColor="text1"/>
          <w:sz w:val="22"/>
          <w:highlight w:val="yellow"/>
        </w:rPr>
        <w:t xml:space="preserve"> of </w:t>
      </w:r>
      <w:r w:rsidR="00E80DCA" w:rsidRPr="00936ED5">
        <w:rPr>
          <w:rFonts w:ascii="Arial" w:hAnsi="Arial" w:cs="Arial"/>
          <w:color w:val="000000" w:themeColor="text1"/>
          <w:sz w:val="22"/>
          <w:highlight w:val="yellow"/>
        </w:rPr>
        <w:t>region5</w:t>
      </w:r>
      <w:r w:rsidR="00EC372D" w:rsidRPr="00936ED5">
        <w:rPr>
          <w:rFonts w:ascii="Arial" w:hAnsi="Arial" w:cs="Arial"/>
          <w:color w:val="000000" w:themeColor="text1"/>
          <w:sz w:val="22"/>
          <w:highlight w:val="yellow"/>
        </w:rPr>
        <w:t xml:space="preserve"> at </w:t>
      </w:r>
      <w:r w:rsidR="00E80DCA" w:rsidRPr="00936ED5">
        <w:rPr>
          <w:rFonts w:ascii="Arial" w:hAnsi="Arial" w:cs="Arial"/>
          <w:color w:val="000000" w:themeColor="text1"/>
          <w:sz w:val="22"/>
          <w:highlight w:val="yellow"/>
        </w:rPr>
        <w:t>72.4</w:t>
      </w:r>
      <w:r w:rsidR="00EC372D" w:rsidRPr="00936ED5">
        <w:rPr>
          <w:rFonts w:ascii="Arial" w:hAnsi="Arial" w:cs="Arial"/>
          <w:color w:val="000000" w:themeColor="text1"/>
          <w:sz w:val="22"/>
          <w:highlight w:val="yellow"/>
        </w:rPr>
        <w:t>%</w:t>
      </w:r>
      <w:r w:rsidR="00EC372D" w:rsidRPr="00936ED5">
        <w:rPr>
          <w:rFonts w:ascii="Arial" w:hAnsi="Arial" w:cs="Arial"/>
          <w:sz w:val="22"/>
          <w:highlight w:val="yellow"/>
        </w:rPr>
        <w:t xml:space="preserve"> and </w:t>
      </w:r>
      <w:r w:rsidR="003F3F9A" w:rsidRPr="00936ED5">
        <w:rPr>
          <w:rFonts w:ascii="Arial" w:hAnsi="Arial" w:cs="Arial"/>
          <w:sz w:val="22"/>
          <w:highlight w:val="yellow"/>
        </w:rPr>
        <w:t xml:space="preserve">an </w:t>
      </w:r>
      <w:r w:rsidR="00EC372D" w:rsidRPr="00936ED5">
        <w:rPr>
          <w:rFonts w:ascii="Arial" w:hAnsi="Arial" w:cs="Arial"/>
          <w:sz w:val="22"/>
          <w:highlight w:val="yellow"/>
        </w:rPr>
        <w:t xml:space="preserve">abnormal AFP level (141.9 ng/ml). </w:t>
      </w:r>
      <w:r w:rsidR="003F3F9A" w:rsidRPr="00936ED5">
        <w:rPr>
          <w:rFonts w:ascii="Arial" w:hAnsi="Arial" w:cs="Arial"/>
          <w:sz w:val="22"/>
          <w:highlight w:val="yellow"/>
        </w:rPr>
        <w:t>The corresponding P14</w:t>
      </w:r>
      <w:r w:rsidR="00EC372D" w:rsidRPr="00936ED5">
        <w:rPr>
          <w:rFonts w:ascii="Arial" w:hAnsi="Arial" w:cs="Arial"/>
          <w:sz w:val="22"/>
          <w:highlight w:val="yellow"/>
        </w:rPr>
        <w:t xml:space="preserve"> blood sample was initially labeled as chronic hepatitis since he was a follow-up patient with chronic HBV infection; however, he was diagnosed </w:t>
      </w:r>
      <w:r w:rsidR="003F3F9A" w:rsidRPr="00936ED5">
        <w:rPr>
          <w:rFonts w:ascii="Arial" w:hAnsi="Arial" w:cs="Arial"/>
          <w:sz w:val="22"/>
          <w:highlight w:val="yellow"/>
        </w:rPr>
        <w:t>with</w:t>
      </w:r>
      <w:r w:rsidR="00EC372D" w:rsidRPr="00936ED5">
        <w:rPr>
          <w:rFonts w:ascii="Arial" w:hAnsi="Arial" w:cs="Arial"/>
          <w:sz w:val="22"/>
          <w:highlight w:val="yellow"/>
        </w:rPr>
        <w:t xml:space="preserve"> HCC in this examination and died 8 month</w:t>
      </w:r>
      <w:r w:rsidR="003F3F9A" w:rsidRPr="00936ED5">
        <w:rPr>
          <w:rFonts w:ascii="Arial" w:hAnsi="Arial" w:cs="Arial"/>
          <w:sz w:val="22"/>
          <w:highlight w:val="yellow"/>
        </w:rPr>
        <w:t>s</w:t>
      </w:r>
      <w:r w:rsidR="00EC372D" w:rsidRPr="00936ED5">
        <w:rPr>
          <w:rFonts w:ascii="Arial" w:hAnsi="Arial" w:cs="Arial"/>
          <w:sz w:val="22"/>
          <w:highlight w:val="yellow"/>
        </w:rPr>
        <w:t xml:space="preserve"> later. Therefore,</w:t>
      </w:r>
      <w:bookmarkStart w:id="273" w:name="OLE_LINK5"/>
      <w:bookmarkStart w:id="274" w:name="OLE_LINK6"/>
      <w:r w:rsidR="00EC372D" w:rsidRPr="00936ED5">
        <w:rPr>
          <w:rFonts w:ascii="Arial" w:hAnsi="Arial" w:cs="Arial"/>
          <w:sz w:val="22"/>
          <w:highlight w:val="yellow"/>
        </w:rPr>
        <w:t xml:space="preserve"> </w:t>
      </w:r>
      <w:r w:rsidR="003F3F9A" w:rsidRPr="00936ED5">
        <w:rPr>
          <w:rFonts w:ascii="Arial" w:hAnsi="Arial" w:cs="Arial"/>
          <w:sz w:val="22"/>
          <w:highlight w:val="yellow"/>
        </w:rPr>
        <w:t xml:space="preserve">it is </w:t>
      </w:r>
      <w:bookmarkStart w:id="275" w:name="OLE_LINK3"/>
      <w:r w:rsidR="003F3F9A" w:rsidRPr="00936ED5">
        <w:rPr>
          <w:rFonts w:ascii="Arial" w:hAnsi="Arial" w:cs="Arial"/>
          <w:sz w:val="22"/>
          <w:highlight w:val="yellow"/>
        </w:rPr>
        <w:t>plausible</w:t>
      </w:r>
      <w:bookmarkEnd w:id="275"/>
      <w:r w:rsidR="003F3F9A" w:rsidRPr="00936ED5">
        <w:rPr>
          <w:rFonts w:ascii="Arial" w:hAnsi="Arial" w:cs="Arial"/>
          <w:sz w:val="22"/>
          <w:highlight w:val="yellow"/>
        </w:rPr>
        <w:t xml:space="preserve"> that the patient</w:t>
      </w:r>
      <w:r w:rsidR="00EC372D" w:rsidRPr="00936ED5">
        <w:rPr>
          <w:rFonts w:ascii="Arial" w:hAnsi="Arial" w:cs="Arial"/>
          <w:sz w:val="22"/>
          <w:highlight w:val="yellow"/>
        </w:rPr>
        <w:t xml:space="preserve"> ha</w:t>
      </w:r>
      <w:r w:rsidR="003F3F9A" w:rsidRPr="00936ED5">
        <w:rPr>
          <w:rFonts w:ascii="Arial" w:hAnsi="Arial" w:cs="Arial"/>
          <w:sz w:val="22"/>
          <w:highlight w:val="yellow"/>
        </w:rPr>
        <w:t>d</w:t>
      </w:r>
      <w:bookmarkEnd w:id="273"/>
      <w:bookmarkEnd w:id="274"/>
      <w:r w:rsidR="00EC372D" w:rsidRPr="00936ED5">
        <w:rPr>
          <w:rFonts w:ascii="Arial" w:hAnsi="Arial" w:cs="Arial"/>
          <w:sz w:val="22"/>
          <w:highlight w:val="yellow"/>
        </w:rPr>
        <w:t xml:space="preserve"> </w:t>
      </w:r>
      <w:r w:rsidR="003F3F9A" w:rsidRPr="00936ED5">
        <w:rPr>
          <w:rFonts w:ascii="Arial" w:hAnsi="Arial" w:cs="Arial"/>
          <w:sz w:val="22"/>
          <w:highlight w:val="yellow"/>
        </w:rPr>
        <w:t xml:space="preserve">significant </w:t>
      </w:r>
      <w:r w:rsidR="00EC372D" w:rsidRPr="00936ED5">
        <w:rPr>
          <w:rFonts w:ascii="Arial" w:hAnsi="Arial" w:cs="Arial"/>
          <w:sz w:val="22"/>
          <w:highlight w:val="yellow"/>
        </w:rPr>
        <w:t>circulating tumor cell</w:t>
      </w:r>
      <w:r w:rsidR="003F3F9A" w:rsidRPr="00936ED5">
        <w:rPr>
          <w:rFonts w:ascii="Arial" w:hAnsi="Arial" w:cs="Arial"/>
          <w:sz w:val="22"/>
          <w:highlight w:val="yellow"/>
        </w:rPr>
        <w:t>s</w:t>
      </w:r>
      <w:r w:rsidR="00EC372D" w:rsidRPr="00936ED5">
        <w:rPr>
          <w:rFonts w:ascii="Arial" w:hAnsi="Arial" w:cs="Arial"/>
          <w:sz w:val="22"/>
          <w:highlight w:val="yellow"/>
        </w:rPr>
        <w:t xml:space="preserve"> at the time </w:t>
      </w:r>
      <w:r w:rsidR="003F3F9A" w:rsidRPr="00936ED5">
        <w:rPr>
          <w:rFonts w:ascii="Arial" w:hAnsi="Arial" w:cs="Arial"/>
          <w:sz w:val="22"/>
          <w:highlight w:val="yellow"/>
        </w:rPr>
        <w:t xml:space="preserve">of sample collection </w:t>
      </w:r>
      <w:r w:rsidR="00EC372D" w:rsidRPr="00936ED5">
        <w:rPr>
          <w:rFonts w:ascii="Arial" w:hAnsi="Arial" w:cs="Arial"/>
          <w:sz w:val="22"/>
          <w:highlight w:val="yellow"/>
        </w:rPr>
        <w:t xml:space="preserve">since his AFP was </w:t>
      </w:r>
      <w:r w:rsidR="003F3F9A" w:rsidRPr="00936ED5">
        <w:rPr>
          <w:rFonts w:ascii="Arial" w:hAnsi="Arial" w:cs="Arial"/>
          <w:sz w:val="22"/>
          <w:highlight w:val="yellow"/>
        </w:rPr>
        <w:t xml:space="preserve">also </w:t>
      </w:r>
      <w:r w:rsidR="00EC372D" w:rsidRPr="00936ED5">
        <w:rPr>
          <w:rFonts w:ascii="Arial" w:hAnsi="Arial" w:cs="Arial"/>
          <w:sz w:val="22"/>
          <w:highlight w:val="yellow"/>
        </w:rPr>
        <w:t xml:space="preserve">significantly elevated. </w:t>
      </w:r>
      <w:r w:rsidR="00EC372D" w:rsidRPr="00936ED5">
        <w:rPr>
          <w:rFonts w:ascii="Arial" w:hAnsi="Arial" w:cs="Arial"/>
          <w:color w:val="000000" w:themeColor="text1"/>
          <w:sz w:val="22"/>
          <w:highlight w:val="yellow"/>
        </w:rPr>
        <w:t>E</w:t>
      </w:r>
      <w:r w:rsidR="004936C4" w:rsidRPr="00936ED5">
        <w:rPr>
          <w:rFonts w:ascii="Arial" w:hAnsi="Arial" w:cs="Arial"/>
          <w:color w:val="000000" w:themeColor="text1"/>
          <w:sz w:val="22"/>
          <w:highlight w:val="yellow"/>
        </w:rPr>
        <w:t xml:space="preserve">xcept </w:t>
      </w:r>
      <w:r w:rsidR="00C5011D" w:rsidRPr="00936ED5">
        <w:rPr>
          <w:rFonts w:ascii="Arial" w:hAnsi="Arial" w:cs="Arial"/>
          <w:color w:val="000000" w:themeColor="text1"/>
          <w:sz w:val="22"/>
          <w:highlight w:val="yellow"/>
        </w:rPr>
        <w:t>P14</w:t>
      </w:r>
      <w:r w:rsidR="00E06DB9" w:rsidRPr="00936ED5">
        <w:rPr>
          <w:rFonts w:ascii="Arial" w:hAnsi="Arial" w:cs="Arial"/>
          <w:color w:val="000000" w:themeColor="text1"/>
          <w:sz w:val="22"/>
          <w:highlight w:val="yellow"/>
        </w:rPr>
        <w:t xml:space="preserve"> (</w:t>
      </w:r>
      <w:r w:rsidR="002273FE" w:rsidRPr="00936ED5">
        <w:rPr>
          <w:rFonts w:ascii="Arial" w:hAnsi="Arial" w:cs="Arial"/>
          <w:color w:val="000000" w:themeColor="text1"/>
          <w:sz w:val="22"/>
          <w:highlight w:val="yellow"/>
        </w:rPr>
        <w:t>chronic hepatitis</w:t>
      </w:r>
      <w:r w:rsidR="00E06DB9" w:rsidRPr="00936ED5">
        <w:rPr>
          <w:rFonts w:ascii="Arial" w:hAnsi="Arial" w:cs="Arial"/>
          <w:color w:val="000000" w:themeColor="text1"/>
          <w:sz w:val="22"/>
          <w:highlight w:val="yellow"/>
        </w:rPr>
        <w:t>)</w:t>
      </w:r>
      <w:r w:rsidR="004936C4" w:rsidRPr="00936ED5">
        <w:rPr>
          <w:rFonts w:ascii="Arial" w:hAnsi="Arial" w:cs="Arial"/>
          <w:color w:val="000000" w:themeColor="text1"/>
          <w:sz w:val="22"/>
          <w:highlight w:val="yellow"/>
        </w:rPr>
        <w:t>,</w:t>
      </w:r>
      <w:r w:rsidR="00C5011D" w:rsidRPr="00936ED5">
        <w:rPr>
          <w:rFonts w:ascii="Arial" w:hAnsi="Arial" w:cs="Arial"/>
          <w:color w:val="000000" w:themeColor="text1"/>
          <w:sz w:val="22"/>
          <w:highlight w:val="yellow"/>
        </w:rPr>
        <w:t xml:space="preserve"> </w:t>
      </w:r>
      <w:r w:rsidR="004936C4" w:rsidRPr="00936ED5">
        <w:rPr>
          <w:rFonts w:ascii="Arial" w:hAnsi="Arial" w:cs="Arial"/>
          <w:color w:val="000000" w:themeColor="text1"/>
          <w:sz w:val="22"/>
          <w:highlight w:val="yellow"/>
        </w:rPr>
        <w:t>t</w:t>
      </w:r>
      <w:r w:rsidR="00E06DB9" w:rsidRPr="00936ED5">
        <w:rPr>
          <w:rFonts w:ascii="Arial" w:hAnsi="Arial" w:cs="Arial"/>
          <w:color w:val="000000" w:themeColor="text1"/>
          <w:sz w:val="22"/>
          <w:highlight w:val="yellow"/>
        </w:rPr>
        <w:t xml:space="preserve">he sample from a </w:t>
      </w:r>
      <w:r w:rsidR="002937DE" w:rsidRPr="00936ED5">
        <w:rPr>
          <w:rFonts w:ascii="Arial" w:hAnsi="Arial" w:cs="Arial"/>
          <w:color w:val="000000" w:themeColor="text1"/>
          <w:sz w:val="22"/>
          <w:highlight w:val="yellow"/>
        </w:rPr>
        <w:t xml:space="preserve">chronic </w:t>
      </w:r>
      <w:r w:rsidR="00E06DB9" w:rsidRPr="00936ED5">
        <w:rPr>
          <w:rFonts w:ascii="Arial" w:hAnsi="Arial" w:cs="Arial"/>
          <w:color w:val="000000" w:themeColor="text1"/>
          <w:sz w:val="22"/>
          <w:highlight w:val="yellow"/>
        </w:rPr>
        <w:t xml:space="preserve">hepatitis patient, P2, showed that the </w:t>
      </w:r>
      <w:r w:rsidR="007A2DB9" w:rsidRPr="00936ED5">
        <w:rPr>
          <w:rFonts w:ascii="Arial" w:hAnsi="Arial" w:cs="Arial"/>
          <w:color w:val="000000" w:themeColor="text1"/>
          <w:sz w:val="22"/>
          <w:highlight w:val="yellow"/>
        </w:rPr>
        <w:t>methylation level of region5</w:t>
      </w:r>
      <w:r w:rsidR="00C56F8E" w:rsidRPr="00936ED5">
        <w:rPr>
          <w:rFonts w:ascii="Arial" w:hAnsi="Arial" w:cs="Arial"/>
          <w:color w:val="000000" w:themeColor="text1"/>
          <w:sz w:val="22"/>
          <w:highlight w:val="yellow"/>
        </w:rPr>
        <w:t xml:space="preserve"> </w:t>
      </w:r>
      <w:r w:rsidR="00E06DB9" w:rsidRPr="00936ED5">
        <w:rPr>
          <w:rFonts w:ascii="Arial" w:hAnsi="Arial" w:cs="Arial"/>
          <w:color w:val="000000" w:themeColor="text1"/>
          <w:sz w:val="22"/>
          <w:highlight w:val="yellow"/>
        </w:rPr>
        <w:t xml:space="preserve">was </w:t>
      </w:r>
      <w:r w:rsidR="007A2DB9" w:rsidRPr="00936ED5">
        <w:rPr>
          <w:rFonts w:ascii="Arial" w:hAnsi="Arial" w:cs="Arial"/>
          <w:color w:val="000000" w:themeColor="text1"/>
          <w:sz w:val="22"/>
          <w:highlight w:val="yellow"/>
        </w:rPr>
        <w:t>70.7</w:t>
      </w:r>
      <w:r w:rsidR="00E06DB9" w:rsidRPr="00936ED5">
        <w:rPr>
          <w:rFonts w:ascii="Arial" w:hAnsi="Arial" w:cs="Arial"/>
          <w:color w:val="000000" w:themeColor="text1"/>
          <w:sz w:val="22"/>
          <w:highlight w:val="yellow"/>
        </w:rPr>
        <w:t xml:space="preserve">% and the </w:t>
      </w:r>
      <w:r w:rsidR="007A2DB9" w:rsidRPr="00936ED5">
        <w:rPr>
          <w:rFonts w:ascii="Arial" w:hAnsi="Arial" w:cs="Arial"/>
          <w:color w:val="000000" w:themeColor="text1"/>
          <w:sz w:val="22"/>
          <w:highlight w:val="yellow"/>
        </w:rPr>
        <w:t>Methyl</w:t>
      </w:r>
      <w:r w:rsidR="007A2DB9" w:rsidRPr="00936ED5">
        <w:rPr>
          <w:rFonts w:ascii="Arial" w:hAnsi="Arial" w:cs="Arial"/>
          <w:color w:val="000000" w:themeColor="text1"/>
          <w:sz w:val="22"/>
          <w:highlight w:val="yellow"/>
          <w:vertAlign w:val="subscript"/>
        </w:rPr>
        <w:t>HBV5k</w:t>
      </w:r>
      <w:r w:rsidR="00E06DB9" w:rsidRPr="00936ED5">
        <w:rPr>
          <w:rFonts w:ascii="Arial" w:hAnsi="Arial" w:cs="Arial"/>
          <w:color w:val="000000" w:themeColor="text1"/>
          <w:sz w:val="22"/>
          <w:highlight w:val="yellow"/>
        </w:rPr>
        <w:t xml:space="preserve"> was 6</w:t>
      </w:r>
      <w:r w:rsidR="007A2DB9" w:rsidRPr="00936ED5">
        <w:rPr>
          <w:rFonts w:ascii="Arial" w:hAnsi="Arial" w:cs="Arial"/>
          <w:color w:val="000000" w:themeColor="text1"/>
          <w:sz w:val="22"/>
          <w:highlight w:val="yellow"/>
        </w:rPr>
        <w:t>8</w:t>
      </w:r>
      <w:r w:rsidR="00E06DB9" w:rsidRPr="00936ED5">
        <w:rPr>
          <w:rFonts w:ascii="Arial" w:hAnsi="Arial" w:cs="Arial"/>
          <w:color w:val="000000" w:themeColor="text1"/>
          <w:sz w:val="22"/>
          <w:highlight w:val="yellow"/>
        </w:rPr>
        <w:t>.</w:t>
      </w:r>
      <w:r w:rsidR="007A2DB9" w:rsidRPr="00936ED5">
        <w:rPr>
          <w:rFonts w:ascii="Arial" w:hAnsi="Arial" w:cs="Arial"/>
          <w:color w:val="000000" w:themeColor="text1"/>
          <w:sz w:val="22"/>
          <w:highlight w:val="yellow"/>
        </w:rPr>
        <w:t>5</w:t>
      </w:r>
      <w:r w:rsidR="00E06DB9" w:rsidRPr="00936ED5">
        <w:rPr>
          <w:rFonts w:ascii="Arial" w:hAnsi="Arial" w:cs="Arial"/>
          <w:color w:val="000000" w:themeColor="text1"/>
          <w:sz w:val="22"/>
          <w:highlight w:val="yellow"/>
        </w:rPr>
        <w:t xml:space="preserve">%. Using the sample from a clinical visit 6 months following the initial sample collection, the </w:t>
      </w:r>
      <w:r w:rsidR="007A2DB9" w:rsidRPr="00936ED5">
        <w:rPr>
          <w:rFonts w:ascii="Arial" w:hAnsi="Arial" w:cs="Arial"/>
          <w:color w:val="000000" w:themeColor="text1"/>
          <w:sz w:val="22"/>
          <w:highlight w:val="yellow"/>
        </w:rPr>
        <w:t xml:space="preserve">methylation level </w:t>
      </w:r>
      <w:r w:rsidR="00E06DB9" w:rsidRPr="00936ED5">
        <w:rPr>
          <w:rFonts w:ascii="Arial" w:hAnsi="Arial" w:cs="Arial"/>
          <w:color w:val="000000" w:themeColor="text1"/>
          <w:sz w:val="22"/>
          <w:highlight w:val="yellow"/>
        </w:rPr>
        <w:t xml:space="preserve">of </w:t>
      </w:r>
      <w:r w:rsidR="007A2DB9" w:rsidRPr="00936ED5">
        <w:rPr>
          <w:rFonts w:ascii="Arial" w:hAnsi="Arial" w:cs="Arial"/>
          <w:color w:val="000000" w:themeColor="text1"/>
          <w:sz w:val="22"/>
          <w:highlight w:val="yellow"/>
        </w:rPr>
        <w:t>region5</w:t>
      </w:r>
      <w:r w:rsidR="00C56F8E" w:rsidRPr="00936ED5">
        <w:rPr>
          <w:rFonts w:ascii="Arial" w:hAnsi="Arial" w:cs="Arial"/>
          <w:color w:val="000000" w:themeColor="text1"/>
          <w:sz w:val="22"/>
          <w:highlight w:val="yellow"/>
        </w:rPr>
        <w:t xml:space="preserve"> </w:t>
      </w:r>
      <w:r w:rsidR="007A2DB9" w:rsidRPr="00936ED5">
        <w:rPr>
          <w:rFonts w:ascii="Arial" w:hAnsi="Arial" w:cs="Arial"/>
          <w:color w:val="000000" w:themeColor="text1"/>
          <w:sz w:val="22"/>
          <w:highlight w:val="yellow"/>
        </w:rPr>
        <w:t>increased</w:t>
      </w:r>
      <w:r w:rsidR="00E06DB9" w:rsidRPr="00936ED5">
        <w:rPr>
          <w:rFonts w:ascii="Arial" w:hAnsi="Arial" w:cs="Arial"/>
          <w:color w:val="000000" w:themeColor="text1"/>
          <w:sz w:val="22"/>
          <w:highlight w:val="yellow"/>
        </w:rPr>
        <w:t xml:space="preserve"> to </w:t>
      </w:r>
      <w:r w:rsidR="007A2DB9" w:rsidRPr="00936ED5">
        <w:rPr>
          <w:rFonts w:ascii="Arial" w:hAnsi="Arial" w:cs="Arial"/>
          <w:color w:val="000000" w:themeColor="text1"/>
          <w:sz w:val="22"/>
          <w:highlight w:val="yellow"/>
        </w:rPr>
        <w:t>73.92</w:t>
      </w:r>
      <w:r w:rsidR="00E06DB9" w:rsidRPr="00936ED5">
        <w:rPr>
          <w:rFonts w:ascii="Arial" w:hAnsi="Arial" w:cs="Arial"/>
          <w:color w:val="000000" w:themeColor="text1"/>
          <w:sz w:val="22"/>
          <w:highlight w:val="yellow"/>
        </w:rPr>
        <w:t xml:space="preserve">%, whereas the </w:t>
      </w:r>
      <w:r w:rsidR="004E735E" w:rsidRPr="00936ED5">
        <w:rPr>
          <w:rFonts w:ascii="Arial" w:hAnsi="Arial" w:cs="Arial"/>
          <w:color w:val="000000" w:themeColor="text1"/>
          <w:sz w:val="22"/>
          <w:highlight w:val="yellow"/>
        </w:rPr>
        <w:t>Methyl</w:t>
      </w:r>
      <w:r w:rsidR="004E735E" w:rsidRPr="00936ED5">
        <w:rPr>
          <w:rFonts w:ascii="Arial" w:hAnsi="Arial" w:cs="Arial"/>
          <w:color w:val="000000" w:themeColor="text1"/>
          <w:sz w:val="22"/>
          <w:highlight w:val="yellow"/>
          <w:vertAlign w:val="subscript"/>
        </w:rPr>
        <w:t>HBV5k</w:t>
      </w:r>
      <w:r w:rsidR="00E06DB9" w:rsidRPr="00936ED5">
        <w:rPr>
          <w:rFonts w:ascii="Arial" w:hAnsi="Arial" w:cs="Arial"/>
          <w:color w:val="000000" w:themeColor="text1"/>
          <w:sz w:val="22"/>
          <w:highlight w:val="yellow"/>
        </w:rPr>
        <w:t xml:space="preserve"> increased to </w:t>
      </w:r>
      <w:r w:rsidR="007A2DB9" w:rsidRPr="00936ED5">
        <w:rPr>
          <w:rFonts w:ascii="Arial" w:hAnsi="Arial" w:cs="Arial"/>
          <w:color w:val="000000" w:themeColor="text1"/>
          <w:sz w:val="22"/>
          <w:highlight w:val="yellow"/>
        </w:rPr>
        <w:t>71.34</w:t>
      </w:r>
      <w:r w:rsidR="00E06DB9" w:rsidRPr="00936ED5">
        <w:rPr>
          <w:rFonts w:ascii="Arial" w:hAnsi="Arial" w:cs="Arial"/>
          <w:color w:val="000000" w:themeColor="text1"/>
          <w:sz w:val="22"/>
          <w:highlight w:val="yellow"/>
        </w:rPr>
        <w:t>%.</w:t>
      </w:r>
      <w:r w:rsidR="00EC54CB" w:rsidRPr="00936ED5">
        <w:rPr>
          <w:rFonts w:ascii="Arial" w:hAnsi="Arial" w:cs="Arial"/>
          <w:color w:val="000000" w:themeColor="text1"/>
          <w:sz w:val="22"/>
          <w:highlight w:val="yellow"/>
        </w:rPr>
        <w:t xml:space="preserve"> This patient </w:t>
      </w:r>
      <w:r w:rsidR="00EC10E0" w:rsidRPr="00936ED5">
        <w:rPr>
          <w:rFonts w:ascii="Arial" w:hAnsi="Arial" w:cs="Arial"/>
          <w:sz w:val="22"/>
          <w:highlight w:val="yellow"/>
        </w:rPr>
        <w:t>had no detected HCC in follow-up</w:t>
      </w:r>
      <w:r w:rsidR="009A5EFD" w:rsidRPr="00936ED5">
        <w:rPr>
          <w:rFonts w:ascii="Arial" w:hAnsi="Arial" w:cs="Arial"/>
          <w:color w:val="000000" w:themeColor="text1"/>
          <w:sz w:val="22"/>
          <w:highlight w:val="yellow"/>
        </w:rPr>
        <w:t>.</w:t>
      </w:r>
      <w:r w:rsidR="00EC10E0" w:rsidRPr="00936ED5">
        <w:rPr>
          <w:rFonts w:ascii="Arial" w:hAnsi="Arial" w:cs="Arial"/>
          <w:color w:val="000000" w:themeColor="text1"/>
          <w:sz w:val="22"/>
          <w:highlight w:val="yellow"/>
        </w:rPr>
        <w:t xml:space="preserve"> </w:t>
      </w:r>
      <w:r w:rsidR="00E06DB9" w:rsidRPr="00936ED5">
        <w:rPr>
          <w:rFonts w:ascii="Arial" w:hAnsi="Arial" w:cs="Arial"/>
          <w:color w:val="000000" w:themeColor="text1"/>
          <w:sz w:val="22"/>
          <w:highlight w:val="yellow"/>
        </w:rPr>
        <w:t>As a predictor of HCC, the most challenging aspect is to determine appropriate cutoffs for disease status, which necessitates large sample sizes in future studies.</w:t>
      </w:r>
      <w:commentRangeEnd w:id="272"/>
      <w:r w:rsidR="008B476F" w:rsidRPr="00936ED5">
        <w:rPr>
          <w:rStyle w:val="ab"/>
          <w:highlight w:val="yellow"/>
        </w:rPr>
        <w:commentReference w:id="272"/>
      </w:r>
      <w:r w:rsidR="002937DE" w:rsidRPr="00A32097">
        <w:rPr>
          <w:rFonts w:ascii="Arial" w:hAnsi="Arial" w:cs="Arial"/>
          <w:color w:val="000000" w:themeColor="text1"/>
          <w:sz w:val="22"/>
        </w:rPr>
        <w:t xml:space="preserve"> </w:t>
      </w:r>
      <w:r w:rsidR="001A64A0" w:rsidRPr="00A32097">
        <w:rPr>
          <w:rFonts w:ascii="Arial" w:hAnsi="Arial" w:cs="Arial"/>
          <w:color w:val="000000" w:themeColor="text1"/>
          <w:sz w:val="22"/>
        </w:rPr>
        <w:t xml:space="preserve">Nevertheless, our study successfully illustrated </w:t>
      </w:r>
      <w:r w:rsidR="00E06DB9" w:rsidRPr="00A32097">
        <w:rPr>
          <w:rFonts w:ascii="Arial" w:hAnsi="Arial" w:cs="Arial"/>
          <w:color w:val="000000" w:themeColor="text1"/>
          <w:sz w:val="22"/>
        </w:rPr>
        <w:t xml:space="preserve">that </w:t>
      </w:r>
      <w:r w:rsidR="001A64A0" w:rsidRPr="00A32097">
        <w:rPr>
          <w:rFonts w:ascii="Arial" w:hAnsi="Arial" w:cs="Arial"/>
          <w:color w:val="000000" w:themeColor="text1"/>
          <w:sz w:val="22"/>
        </w:rPr>
        <w:t xml:space="preserve">it is necessary to monitor the patients with suspicious methylation changes in </w:t>
      </w:r>
      <w:proofErr w:type="spellStart"/>
      <w:r w:rsidR="001A64A0" w:rsidRPr="00A32097">
        <w:rPr>
          <w:rFonts w:ascii="Arial" w:hAnsi="Arial" w:cs="Arial"/>
          <w:color w:val="000000" w:themeColor="text1"/>
          <w:sz w:val="22"/>
        </w:rPr>
        <w:t>cfDNA</w:t>
      </w:r>
      <w:proofErr w:type="spellEnd"/>
      <w:r w:rsidR="006B69D6" w:rsidRPr="00A32097">
        <w:rPr>
          <w:rFonts w:ascii="Arial" w:hAnsi="Arial" w:cs="Arial"/>
          <w:color w:val="000000" w:themeColor="text1"/>
          <w:sz w:val="22"/>
        </w:rPr>
        <w:t xml:space="preserve"> according to multiple indicators</w:t>
      </w:r>
      <w:r w:rsidR="00E06DB9" w:rsidRPr="00A32097">
        <w:rPr>
          <w:rFonts w:ascii="Arial" w:hAnsi="Arial" w:cs="Arial"/>
          <w:color w:val="000000" w:themeColor="text1"/>
          <w:sz w:val="22"/>
        </w:rPr>
        <w:t>, combining their prognostic signals to improve accuracy.</w:t>
      </w:r>
      <w:r w:rsidR="00CD2740">
        <w:rPr>
          <w:rFonts w:ascii="Arial" w:hAnsi="Arial" w:cs="Arial"/>
          <w:color w:val="000000" w:themeColor="text1"/>
          <w:sz w:val="22"/>
        </w:rPr>
        <w:t xml:space="preserve"> We compared our strategy with</w:t>
      </w:r>
      <w:r w:rsidR="00CD2740" w:rsidRPr="00CD2740">
        <w:rPr>
          <w:rFonts w:ascii="Arial" w:hAnsi="Arial" w:cs="Arial"/>
          <w:sz w:val="22"/>
        </w:rPr>
        <w:t xml:space="preserve"> </w:t>
      </w:r>
      <w:r w:rsidR="00CD2740">
        <w:rPr>
          <w:rFonts w:ascii="Arial" w:hAnsi="Arial" w:cs="Arial"/>
          <w:sz w:val="22"/>
        </w:rPr>
        <w:t xml:space="preserve">genome-wide hypomethylation analysis in </w:t>
      </w:r>
      <w:r w:rsidR="00765329">
        <w:rPr>
          <w:rFonts w:ascii="Arial" w:hAnsi="Arial" w:cs="Arial"/>
          <w:sz w:val="22"/>
        </w:rPr>
        <w:t>a public dataset, and</w:t>
      </w:r>
      <w:r w:rsidR="00CD2740" w:rsidRPr="00CD2740">
        <w:rPr>
          <w:rFonts w:ascii="Arial" w:hAnsi="Arial" w:cs="Arial"/>
          <w:sz w:val="22"/>
          <w:highlight w:val="yellow"/>
        </w:rPr>
        <w:t xml:space="preserve"> our strategy </w:t>
      </w:r>
      <w:r w:rsidR="00765329">
        <w:rPr>
          <w:rFonts w:ascii="Arial" w:hAnsi="Arial" w:cs="Arial"/>
          <w:sz w:val="22"/>
          <w:highlight w:val="yellow"/>
        </w:rPr>
        <w:t>had</w:t>
      </w:r>
      <w:r w:rsidR="00CD2740" w:rsidRPr="00CD2740">
        <w:rPr>
          <w:rFonts w:ascii="Arial" w:hAnsi="Arial" w:cs="Arial"/>
          <w:sz w:val="22"/>
          <w:highlight w:val="yellow"/>
        </w:rPr>
        <w:t xml:space="preserve"> </w:t>
      </w:r>
      <w:r w:rsidR="00B26FD1">
        <w:rPr>
          <w:rFonts w:ascii="Arial" w:hAnsi="Arial" w:cs="Arial"/>
          <w:sz w:val="22"/>
          <w:highlight w:val="yellow"/>
        </w:rPr>
        <w:t>improved</w:t>
      </w:r>
      <w:r w:rsidR="00CD2740" w:rsidRPr="00CD2740">
        <w:rPr>
          <w:rFonts w:ascii="Arial" w:hAnsi="Arial" w:cs="Arial"/>
          <w:sz w:val="22"/>
          <w:highlight w:val="yellow"/>
        </w:rPr>
        <w:t xml:space="preserve"> </w:t>
      </w:r>
      <w:r w:rsidR="00B26FD1">
        <w:rPr>
          <w:rFonts w:ascii="Arial" w:hAnsi="Arial" w:cs="Arial"/>
          <w:sz w:val="22"/>
          <w:highlight w:val="yellow"/>
        </w:rPr>
        <w:t xml:space="preserve">classification </w:t>
      </w:r>
      <w:r w:rsidR="00765329">
        <w:rPr>
          <w:rFonts w:ascii="Arial" w:hAnsi="Arial" w:cs="Arial"/>
          <w:sz w:val="22"/>
          <w:highlight w:val="yellow"/>
        </w:rPr>
        <w:t xml:space="preserve">performance </w:t>
      </w:r>
      <w:r w:rsidR="00B26FD1">
        <w:rPr>
          <w:rFonts w:ascii="Arial" w:hAnsi="Arial" w:cs="Arial"/>
          <w:sz w:val="22"/>
          <w:highlight w:val="yellow"/>
        </w:rPr>
        <w:t>compared to the</w:t>
      </w:r>
      <w:r w:rsidR="00CD2740" w:rsidRPr="00CD2740">
        <w:rPr>
          <w:rFonts w:ascii="Arial" w:hAnsi="Arial" w:cs="Arial"/>
          <w:sz w:val="22"/>
          <w:highlight w:val="yellow"/>
        </w:rPr>
        <w:t xml:space="preserve"> </w:t>
      </w:r>
      <w:r w:rsidR="00CD2740" w:rsidRPr="00765329">
        <w:rPr>
          <w:rFonts w:ascii="Arial" w:hAnsi="Arial" w:cs="Arial"/>
          <w:sz w:val="22"/>
          <w:highlight w:val="yellow"/>
        </w:rPr>
        <w:t>genome-wide hypomethylation analysis used</w:t>
      </w:r>
      <w:r w:rsidR="00765329">
        <w:rPr>
          <w:rFonts w:ascii="Arial" w:hAnsi="Arial" w:cs="Arial"/>
          <w:sz w:val="22"/>
          <w:highlight w:val="yellow"/>
        </w:rPr>
        <w:t xml:space="preserve"> in the original</w:t>
      </w:r>
      <w:r w:rsidR="00CD2740" w:rsidRPr="00765329">
        <w:rPr>
          <w:rFonts w:ascii="Arial" w:hAnsi="Arial" w:cs="Arial"/>
          <w:sz w:val="22"/>
          <w:highlight w:val="yellow"/>
        </w:rPr>
        <w:t xml:space="preserve"> publication </w:t>
      </w:r>
      <w:r w:rsidR="00CD2740" w:rsidRPr="00765329">
        <w:rPr>
          <w:rFonts w:ascii="Arial" w:hAnsi="Arial" w:cs="Arial"/>
          <w:sz w:val="22"/>
          <w:highlight w:val="yellow"/>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highlight w:val="yellow"/>
        </w:rPr>
        <w:instrText xml:space="preserve"> ADDIN EN.CITE </w:instrText>
      </w:r>
      <w:r w:rsidR="00FF7B11">
        <w:rPr>
          <w:rFonts w:ascii="Arial" w:hAnsi="Arial" w:cs="Arial"/>
          <w:sz w:val="22"/>
          <w:highlight w:val="yellow"/>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highlight w:val="yellow"/>
        </w:rPr>
        <w:instrText xml:space="preserve"> ADDIN EN.CITE.DATA </w:instrText>
      </w:r>
      <w:r w:rsidR="00FF7B11">
        <w:rPr>
          <w:rFonts w:ascii="Arial" w:hAnsi="Arial" w:cs="Arial"/>
          <w:sz w:val="22"/>
          <w:highlight w:val="yellow"/>
        </w:rPr>
      </w:r>
      <w:r w:rsidR="00FF7B11">
        <w:rPr>
          <w:rFonts w:ascii="Arial" w:hAnsi="Arial" w:cs="Arial"/>
          <w:sz w:val="22"/>
          <w:highlight w:val="yellow"/>
        </w:rPr>
        <w:fldChar w:fldCharType="end"/>
      </w:r>
      <w:r w:rsidR="00CD2740" w:rsidRPr="00765329">
        <w:rPr>
          <w:rFonts w:ascii="Arial" w:hAnsi="Arial" w:cs="Arial"/>
          <w:sz w:val="22"/>
          <w:highlight w:val="yellow"/>
        </w:rPr>
      </w:r>
      <w:r w:rsidR="00CD2740" w:rsidRPr="00765329">
        <w:rPr>
          <w:rFonts w:ascii="Arial" w:hAnsi="Arial" w:cs="Arial"/>
          <w:sz w:val="22"/>
          <w:highlight w:val="yellow"/>
        </w:rPr>
        <w:fldChar w:fldCharType="separate"/>
      </w:r>
      <w:r w:rsidR="00FF7B11">
        <w:rPr>
          <w:rFonts w:ascii="Arial" w:hAnsi="Arial" w:cs="Arial"/>
          <w:noProof/>
          <w:sz w:val="22"/>
          <w:highlight w:val="yellow"/>
        </w:rPr>
        <w:t>(25)</w:t>
      </w:r>
      <w:r w:rsidR="00CD2740" w:rsidRPr="00765329">
        <w:rPr>
          <w:rFonts w:ascii="Arial" w:hAnsi="Arial" w:cs="Arial"/>
          <w:sz w:val="22"/>
          <w:highlight w:val="yellow"/>
        </w:rPr>
        <w:fldChar w:fldCharType="end"/>
      </w:r>
      <w:r w:rsidR="00CD2740" w:rsidRPr="00765329">
        <w:rPr>
          <w:rFonts w:ascii="Arial" w:hAnsi="Arial" w:cs="Arial"/>
          <w:sz w:val="22"/>
          <w:highlight w:val="yellow"/>
        </w:rPr>
        <w:t>.</w:t>
      </w:r>
      <w:r w:rsidR="00CD2740" w:rsidRPr="00CD2740">
        <w:rPr>
          <w:rFonts w:ascii="Arial" w:hAnsi="Arial" w:cs="Arial"/>
          <w:sz w:val="22"/>
          <w:highlight w:val="yellow"/>
        </w:rPr>
        <w:t xml:space="preserve"> </w:t>
      </w:r>
      <w:r w:rsidR="00CD2740">
        <w:rPr>
          <w:rFonts w:ascii="Arial" w:hAnsi="Arial" w:cs="Arial"/>
          <w:sz w:val="22"/>
          <w:highlight w:val="yellow"/>
        </w:rPr>
        <w:t xml:space="preserve">Moreover, </w:t>
      </w:r>
      <w:r w:rsidR="00CD2740" w:rsidRPr="00CD2740">
        <w:rPr>
          <w:rFonts w:ascii="Arial" w:hAnsi="Arial" w:cs="Arial"/>
          <w:sz w:val="22"/>
          <w:highlight w:val="yellow"/>
        </w:rPr>
        <w:t>th</w:t>
      </w:r>
      <w:r w:rsidR="00CD2740">
        <w:rPr>
          <w:rFonts w:ascii="Arial" w:hAnsi="Arial" w:cs="Arial"/>
          <w:sz w:val="22"/>
          <w:highlight w:val="yellow"/>
        </w:rPr>
        <w:t xml:space="preserve">e calculation of </w:t>
      </w:r>
      <w:r w:rsidR="00422419">
        <w:rPr>
          <w:rFonts w:ascii="Arial" w:hAnsi="Arial" w:cs="Arial"/>
          <w:color w:val="000000" w:themeColor="text1"/>
          <w:sz w:val="22"/>
          <w:highlight w:val="yellow"/>
        </w:rPr>
        <w:t>methylation in theses regions</w:t>
      </w:r>
      <w:r w:rsidR="00422419" w:rsidRPr="006B2B81">
        <w:rPr>
          <w:rFonts w:ascii="Arial" w:hAnsi="Arial" w:cs="Arial"/>
          <w:color w:val="000000" w:themeColor="text1"/>
          <w:sz w:val="22"/>
          <w:highlight w:val="yellow"/>
          <w:vertAlign w:val="subscript"/>
        </w:rPr>
        <w:t xml:space="preserve"> </w:t>
      </w:r>
      <w:r w:rsidR="00CD2740">
        <w:rPr>
          <w:rFonts w:ascii="Arial" w:hAnsi="Arial" w:cs="Arial"/>
          <w:color w:val="000000" w:themeColor="text1"/>
          <w:sz w:val="22"/>
          <w:highlight w:val="yellow"/>
        </w:rPr>
        <w:t xml:space="preserve">does not rely on a reference panel of healthy individuals, </w:t>
      </w:r>
      <w:r w:rsidR="00B26FD1">
        <w:rPr>
          <w:rFonts w:ascii="Arial" w:hAnsi="Arial" w:cs="Arial"/>
          <w:color w:val="000000" w:themeColor="text1"/>
          <w:sz w:val="22"/>
          <w:highlight w:val="yellow"/>
        </w:rPr>
        <w:t xml:space="preserve">and is </w:t>
      </w:r>
      <w:r w:rsidR="00CD2740">
        <w:rPr>
          <w:rFonts w:ascii="Arial" w:hAnsi="Arial" w:cs="Arial"/>
          <w:color w:val="000000" w:themeColor="text1"/>
          <w:sz w:val="22"/>
          <w:highlight w:val="yellow"/>
        </w:rPr>
        <w:t>thus independent of</w:t>
      </w:r>
      <w:r w:rsidR="00CD2740" w:rsidRPr="00CD2740">
        <w:rPr>
          <w:rFonts w:ascii="Arial" w:hAnsi="Arial" w:cs="Arial"/>
          <w:color w:val="000000" w:themeColor="text1"/>
          <w:sz w:val="22"/>
          <w:highlight w:val="yellow"/>
        </w:rPr>
        <w:t xml:space="preserve"> either sequencing quality </w:t>
      </w:r>
      <w:r w:rsidR="00B26FD1">
        <w:rPr>
          <w:rFonts w:ascii="Arial" w:hAnsi="Arial" w:cs="Arial"/>
          <w:color w:val="000000" w:themeColor="text1"/>
          <w:sz w:val="22"/>
          <w:highlight w:val="yellow"/>
        </w:rPr>
        <w:t>and</w:t>
      </w:r>
      <w:r w:rsidR="00CD2740" w:rsidRPr="00CD2740">
        <w:rPr>
          <w:rFonts w:ascii="Arial" w:hAnsi="Arial" w:cs="Arial"/>
          <w:color w:val="000000" w:themeColor="text1"/>
          <w:sz w:val="22"/>
          <w:highlight w:val="yellow"/>
        </w:rPr>
        <w:t xml:space="preserve"> </w:t>
      </w:r>
      <w:r w:rsidR="00CD2740" w:rsidRPr="00765329">
        <w:rPr>
          <w:rFonts w:ascii="Arial" w:hAnsi="Arial" w:cs="Arial"/>
          <w:color w:val="000000" w:themeColor="text1"/>
          <w:sz w:val="22"/>
          <w:highlight w:val="yellow"/>
        </w:rPr>
        <w:t>inclusion criteria</w:t>
      </w:r>
      <w:r w:rsidR="00CD2740" w:rsidRPr="00CD2740">
        <w:rPr>
          <w:rFonts w:ascii="Arial" w:hAnsi="Arial" w:cs="Arial"/>
          <w:color w:val="000000" w:themeColor="text1"/>
          <w:sz w:val="22"/>
          <w:highlight w:val="yellow"/>
        </w:rPr>
        <w:t xml:space="preserve"> of the reference panel.</w:t>
      </w:r>
    </w:p>
    <w:p w14:paraId="52DDEF8E" w14:textId="7BEE80F3" w:rsidR="005E1901" w:rsidRPr="00A32097" w:rsidRDefault="00BF339C">
      <w:pPr>
        <w:spacing w:before="240"/>
        <w:ind w:firstLineChars="200" w:firstLine="440"/>
        <w:rPr>
          <w:rFonts w:ascii="Arial" w:hAnsi="Arial" w:cs="Arial"/>
          <w:color w:val="000000" w:themeColor="text1"/>
          <w:sz w:val="22"/>
        </w:rPr>
      </w:pPr>
      <w:commentRangeStart w:id="276"/>
      <w:r w:rsidRPr="00936ED5">
        <w:rPr>
          <w:rFonts w:ascii="Arial" w:hAnsi="Arial" w:cs="Arial"/>
          <w:color w:val="000000" w:themeColor="text1"/>
          <w:sz w:val="22"/>
          <w:highlight w:val="yellow"/>
        </w:rPr>
        <w:t>Target sequencing have already achieved certain progress in tumor detection, but genome wide characterization of methylation profiles is the promising direction to overcome the false negative errors due to tumor heterogeneity and optimize the genomic regions used for sur</w:t>
      </w:r>
      <w:r w:rsidR="00903CE8" w:rsidRPr="00936ED5">
        <w:rPr>
          <w:rFonts w:ascii="Arial" w:hAnsi="Arial" w:cs="Arial"/>
          <w:color w:val="000000" w:themeColor="text1"/>
          <w:sz w:val="22"/>
          <w:highlight w:val="yellow"/>
        </w:rPr>
        <w:t>r</w:t>
      </w:r>
      <w:r w:rsidRPr="00936ED5">
        <w:rPr>
          <w:rFonts w:ascii="Arial" w:hAnsi="Arial" w:cs="Arial"/>
          <w:color w:val="000000" w:themeColor="text1"/>
          <w:sz w:val="22"/>
          <w:highlight w:val="yellow"/>
        </w:rPr>
        <w:t xml:space="preserve">ogating the </w:t>
      </w:r>
      <w:proofErr w:type="spellStart"/>
      <w:r w:rsidRPr="00936ED5">
        <w:rPr>
          <w:rFonts w:ascii="Arial" w:hAnsi="Arial" w:cs="Arial"/>
          <w:color w:val="000000" w:themeColor="text1"/>
          <w:sz w:val="22"/>
          <w:highlight w:val="yellow"/>
        </w:rPr>
        <w:t>methlyation</w:t>
      </w:r>
      <w:proofErr w:type="spellEnd"/>
      <w:r w:rsidRPr="00936ED5">
        <w:rPr>
          <w:rFonts w:ascii="Arial" w:hAnsi="Arial" w:cs="Arial"/>
          <w:color w:val="000000" w:themeColor="text1"/>
          <w:sz w:val="22"/>
          <w:highlight w:val="yellow"/>
        </w:rPr>
        <w:t xml:space="preserve"> level changes specific to tumor patients, such as previously reported HBV integra</w:t>
      </w:r>
      <w:r w:rsidR="00903CE8" w:rsidRPr="00936ED5">
        <w:rPr>
          <w:rFonts w:ascii="Arial" w:hAnsi="Arial" w:cs="Arial"/>
          <w:color w:val="000000" w:themeColor="text1"/>
          <w:sz w:val="22"/>
          <w:highlight w:val="yellow"/>
        </w:rPr>
        <w:t>tion sites in our observation</w:t>
      </w:r>
      <w:commentRangeEnd w:id="276"/>
      <w:r w:rsidR="00422419">
        <w:rPr>
          <w:rStyle w:val="ab"/>
        </w:rPr>
        <w:commentReference w:id="276"/>
      </w:r>
      <w:r w:rsidR="00903CE8" w:rsidRPr="00936ED5">
        <w:rPr>
          <w:rFonts w:ascii="Arial" w:hAnsi="Arial" w:cs="Arial"/>
          <w:color w:val="000000" w:themeColor="text1"/>
          <w:sz w:val="22"/>
          <w:highlight w:val="yellow"/>
        </w:rPr>
        <w:t>.</w:t>
      </w:r>
      <w:r w:rsidR="00903CE8" w:rsidRPr="00765329">
        <w:rPr>
          <w:rFonts w:ascii="Arial" w:hAnsi="Arial" w:cs="Arial"/>
          <w:color w:val="000000" w:themeColor="text1"/>
          <w:sz w:val="22"/>
        </w:rPr>
        <w:t xml:space="preserve"> </w:t>
      </w:r>
      <w:r w:rsidR="00CD2740">
        <w:rPr>
          <w:rFonts w:ascii="Arial" w:hAnsi="Arial" w:cs="Arial"/>
          <w:color w:val="000000" w:themeColor="text1"/>
          <w:sz w:val="22"/>
        </w:rPr>
        <w:t>We believe low-</w:t>
      </w:r>
      <w:r w:rsidRPr="00730CBD">
        <w:rPr>
          <w:rFonts w:ascii="Arial" w:hAnsi="Arial" w:cs="Arial"/>
          <w:color w:val="000000" w:themeColor="text1"/>
          <w:sz w:val="22"/>
        </w:rPr>
        <w:t xml:space="preserve">pass WGBS will </w:t>
      </w:r>
      <w:proofErr w:type="spellStart"/>
      <w:r w:rsidRPr="00730CBD">
        <w:rPr>
          <w:rFonts w:ascii="Arial" w:hAnsi="Arial" w:cs="Arial"/>
          <w:color w:val="000000" w:themeColor="text1"/>
          <w:sz w:val="22"/>
        </w:rPr>
        <w:t>faciliate</w:t>
      </w:r>
      <w:proofErr w:type="spellEnd"/>
      <w:r w:rsidRPr="00730CBD">
        <w:rPr>
          <w:rFonts w:ascii="Arial" w:hAnsi="Arial" w:cs="Arial"/>
          <w:color w:val="000000" w:themeColor="text1"/>
          <w:sz w:val="22"/>
        </w:rPr>
        <w:t xml:space="preserve"> efforts using large sample size for novel solutions and finally improve the clinical implementation of methylation evaluation. </w:t>
      </w:r>
      <w:r w:rsidR="00A273C0" w:rsidRPr="00730CBD">
        <w:rPr>
          <w:rFonts w:ascii="Arial" w:hAnsi="Arial" w:cs="Arial"/>
          <w:color w:val="000000" w:themeColor="text1"/>
          <w:sz w:val="22"/>
        </w:rPr>
        <w:t>Alt</w:t>
      </w:r>
      <w:r w:rsidR="00A273C0" w:rsidRPr="00A32097">
        <w:rPr>
          <w:rFonts w:ascii="Arial" w:hAnsi="Arial" w:cs="Arial"/>
          <w:color w:val="000000" w:themeColor="text1"/>
          <w:sz w:val="22"/>
        </w:rPr>
        <w:t xml:space="preserve">hough we have found some stable </w:t>
      </w:r>
      <w:r w:rsidR="00BA4DFD" w:rsidRPr="00A32097">
        <w:rPr>
          <w:rFonts w:ascii="Arial" w:hAnsi="Arial" w:cs="Arial"/>
          <w:color w:val="000000" w:themeColor="text1"/>
          <w:sz w:val="22"/>
        </w:rPr>
        <w:t xml:space="preserve">methylation </w:t>
      </w:r>
      <w:r w:rsidR="00A273C0" w:rsidRPr="00A32097">
        <w:rPr>
          <w:rFonts w:ascii="Arial" w:hAnsi="Arial" w:cs="Arial"/>
          <w:color w:val="000000" w:themeColor="text1"/>
          <w:sz w:val="22"/>
        </w:rPr>
        <w:t>pattern</w:t>
      </w:r>
      <w:r w:rsidR="00BA4DFD" w:rsidRPr="00A32097">
        <w:rPr>
          <w:rFonts w:ascii="Arial" w:hAnsi="Arial" w:cs="Arial"/>
          <w:color w:val="000000" w:themeColor="text1"/>
          <w:sz w:val="22"/>
        </w:rPr>
        <w:t>s</w:t>
      </w:r>
      <w:r w:rsidR="00A273C0" w:rsidRPr="00A32097">
        <w:rPr>
          <w:rFonts w:ascii="Arial" w:hAnsi="Arial" w:cs="Arial"/>
          <w:color w:val="000000" w:themeColor="text1"/>
          <w:sz w:val="22"/>
        </w:rPr>
        <w:t xml:space="preserve"> </w:t>
      </w:r>
      <w:r w:rsidR="00BA4DFD" w:rsidRPr="00A32097">
        <w:rPr>
          <w:rFonts w:ascii="Arial" w:hAnsi="Arial" w:cs="Arial"/>
          <w:color w:val="000000" w:themeColor="text1"/>
          <w:sz w:val="22"/>
        </w:rPr>
        <w:t>using</w:t>
      </w:r>
      <w:r w:rsidR="00A273C0" w:rsidRPr="00A32097">
        <w:rPr>
          <w:rFonts w:ascii="Arial" w:hAnsi="Arial" w:cs="Arial"/>
          <w:color w:val="000000" w:themeColor="text1"/>
          <w:sz w:val="22"/>
        </w:rPr>
        <w:t xml:space="preserve"> low-pass WGBS,</w:t>
      </w:r>
      <w:r w:rsidR="006B69D6" w:rsidRPr="00A32097">
        <w:rPr>
          <w:rFonts w:ascii="Arial" w:hAnsi="Arial" w:cs="Arial"/>
          <w:color w:val="000000" w:themeColor="text1"/>
          <w:sz w:val="22"/>
        </w:rPr>
        <w:t xml:space="preserve"> </w:t>
      </w:r>
      <w:r w:rsidR="00F7383F" w:rsidRPr="00A32097">
        <w:rPr>
          <w:rFonts w:ascii="Arial" w:hAnsi="Arial" w:cs="Arial"/>
          <w:color w:val="000000" w:themeColor="text1"/>
          <w:sz w:val="22"/>
        </w:rPr>
        <w:t>these findings</w:t>
      </w:r>
      <w:r w:rsidR="006B69D6" w:rsidRPr="00A32097">
        <w:rPr>
          <w:rFonts w:ascii="Arial" w:hAnsi="Arial" w:cs="Arial"/>
          <w:color w:val="000000" w:themeColor="text1"/>
          <w:sz w:val="22"/>
        </w:rPr>
        <w:t xml:space="preserve"> still need to </w:t>
      </w:r>
      <w:r w:rsidR="00F7383F" w:rsidRPr="00A32097">
        <w:rPr>
          <w:rFonts w:ascii="Arial" w:hAnsi="Arial" w:cs="Arial"/>
          <w:color w:val="000000" w:themeColor="text1"/>
          <w:sz w:val="22"/>
        </w:rPr>
        <w:t xml:space="preserve">be </w:t>
      </w:r>
      <w:r w:rsidR="00BA4DFD" w:rsidRPr="00A32097">
        <w:rPr>
          <w:rFonts w:ascii="Arial" w:hAnsi="Arial" w:cs="Arial"/>
          <w:color w:val="000000" w:themeColor="text1"/>
          <w:sz w:val="22"/>
        </w:rPr>
        <w:t>validate</w:t>
      </w:r>
      <w:r w:rsidR="00F7383F" w:rsidRPr="00A32097">
        <w:rPr>
          <w:rFonts w:ascii="Arial" w:hAnsi="Arial" w:cs="Arial"/>
          <w:color w:val="000000" w:themeColor="text1"/>
          <w:sz w:val="22"/>
        </w:rPr>
        <w:t>d</w:t>
      </w:r>
      <w:r w:rsidR="00BA4DFD" w:rsidRPr="00A32097">
        <w:rPr>
          <w:rFonts w:ascii="Arial" w:hAnsi="Arial" w:cs="Arial"/>
          <w:color w:val="000000" w:themeColor="text1"/>
          <w:sz w:val="22"/>
        </w:rPr>
        <w:t xml:space="preserve"> in larger studies. </w:t>
      </w:r>
      <w:r w:rsidR="004936C4" w:rsidRPr="00A32097">
        <w:rPr>
          <w:rFonts w:ascii="Arial" w:hAnsi="Arial" w:cs="Arial"/>
          <w:color w:val="000000" w:themeColor="text1"/>
          <w:sz w:val="22"/>
        </w:rPr>
        <w:t>T</w:t>
      </w:r>
      <w:r w:rsidR="000B0CD2" w:rsidRPr="00A32097">
        <w:rPr>
          <w:rFonts w:ascii="Arial" w:hAnsi="Arial" w:cs="Arial"/>
          <w:color w:val="000000" w:themeColor="text1"/>
          <w:sz w:val="22"/>
        </w:rPr>
        <w:t xml:space="preserve">he low-coverage caused by the low-pass WGBS sequencing </w:t>
      </w:r>
      <w:r w:rsidR="00F7383F" w:rsidRPr="00A32097">
        <w:rPr>
          <w:rFonts w:ascii="Arial" w:hAnsi="Arial" w:cs="Arial"/>
          <w:color w:val="000000" w:themeColor="text1"/>
          <w:sz w:val="22"/>
        </w:rPr>
        <w:t>introduced</w:t>
      </w:r>
      <w:r w:rsidR="000B0CD2" w:rsidRPr="00A32097">
        <w:rPr>
          <w:rFonts w:ascii="Arial" w:hAnsi="Arial" w:cs="Arial"/>
          <w:color w:val="000000" w:themeColor="text1"/>
          <w:sz w:val="22"/>
        </w:rPr>
        <w:t xml:space="preserve"> </w:t>
      </w:r>
      <w:r w:rsidR="00F7383F" w:rsidRPr="00A32097">
        <w:rPr>
          <w:rFonts w:ascii="Arial" w:hAnsi="Arial" w:cs="Arial"/>
          <w:color w:val="000000" w:themeColor="text1"/>
          <w:sz w:val="22"/>
        </w:rPr>
        <w:t>analysis challenges</w:t>
      </w:r>
      <w:r w:rsidR="000B0CD2" w:rsidRPr="00A32097">
        <w:rPr>
          <w:rFonts w:ascii="Arial" w:hAnsi="Arial" w:cs="Arial"/>
          <w:color w:val="000000" w:themeColor="text1"/>
          <w:sz w:val="22"/>
        </w:rPr>
        <w:t xml:space="preserve">, however, </w:t>
      </w:r>
      <w:r w:rsidR="00F7383F" w:rsidRPr="00A32097">
        <w:rPr>
          <w:rFonts w:ascii="Arial" w:hAnsi="Arial" w:cs="Arial"/>
          <w:color w:val="000000" w:themeColor="text1"/>
          <w:sz w:val="22"/>
        </w:rPr>
        <w:t>it may still have clinical utility in augme</w:t>
      </w:r>
      <w:r w:rsidR="00F7383F" w:rsidRPr="000F0CE7">
        <w:rPr>
          <w:rFonts w:ascii="Arial" w:hAnsi="Arial" w:cs="Arial"/>
          <w:color w:val="000000" w:themeColor="text1"/>
          <w:sz w:val="22"/>
        </w:rPr>
        <w:t xml:space="preserve">nting </w:t>
      </w:r>
      <w:r w:rsidR="0080020D" w:rsidRPr="000F0CE7">
        <w:rPr>
          <w:rFonts w:ascii="Arial" w:hAnsi="Arial" w:cs="Arial"/>
          <w:color w:val="000000" w:themeColor="text1"/>
          <w:sz w:val="22"/>
        </w:rPr>
        <w:t>early detection of HCC</w:t>
      </w:r>
      <w:r w:rsidR="000B0CD2" w:rsidRPr="000F0CE7">
        <w:rPr>
          <w:rFonts w:ascii="Arial" w:hAnsi="Arial" w:cs="Arial"/>
          <w:color w:val="000000" w:themeColor="text1"/>
          <w:sz w:val="22"/>
        </w:rPr>
        <w:t>.</w:t>
      </w:r>
      <w:r w:rsidR="000B0CD2" w:rsidRPr="00A32097">
        <w:rPr>
          <w:rFonts w:ascii="Arial" w:hAnsi="Arial" w:cs="Arial"/>
          <w:color w:val="000000" w:themeColor="text1"/>
          <w:sz w:val="22"/>
        </w:rPr>
        <w:t xml:space="preserve"> </w:t>
      </w:r>
      <w:r w:rsidR="0080020D" w:rsidRPr="00A32097">
        <w:rPr>
          <w:rFonts w:ascii="Arial" w:hAnsi="Arial" w:cs="Arial"/>
          <w:color w:val="000000" w:themeColor="text1"/>
          <w:sz w:val="22"/>
        </w:rPr>
        <w:t>This</w:t>
      </w:r>
      <w:r w:rsidR="000B0CD2" w:rsidRPr="00A32097">
        <w:rPr>
          <w:rFonts w:ascii="Arial" w:hAnsi="Arial" w:cs="Arial"/>
          <w:color w:val="000000" w:themeColor="text1"/>
          <w:sz w:val="22"/>
        </w:rPr>
        <w:t xml:space="preserve"> </w:t>
      </w:r>
      <w:r w:rsidR="00BA4DFD" w:rsidRPr="00A32097">
        <w:rPr>
          <w:rFonts w:ascii="Arial" w:hAnsi="Arial" w:cs="Arial"/>
          <w:color w:val="000000" w:themeColor="text1"/>
          <w:sz w:val="22"/>
        </w:rPr>
        <w:t>stud</w:t>
      </w:r>
      <w:r w:rsidR="0080020D" w:rsidRPr="00A32097">
        <w:rPr>
          <w:rFonts w:ascii="Arial" w:hAnsi="Arial" w:cs="Arial"/>
          <w:color w:val="000000" w:themeColor="text1"/>
          <w:sz w:val="22"/>
        </w:rPr>
        <w:t>y</w:t>
      </w:r>
      <w:r w:rsidR="00BA4DFD" w:rsidRPr="00A32097">
        <w:rPr>
          <w:rFonts w:ascii="Arial" w:hAnsi="Arial" w:cs="Arial"/>
          <w:color w:val="000000" w:themeColor="text1"/>
          <w:sz w:val="22"/>
        </w:rPr>
        <w:t xml:space="preserve"> can </w:t>
      </w:r>
      <w:r w:rsidR="0080020D" w:rsidRPr="00A32097">
        <w:rPr>
          <w:rFonts w:ascii="Arial" w:hAnsi="Arial" w:cs="Arial"/>
          <w:color w:val="000000" w:themeColor="text1"/>
          <w:sz w:val="22"/>
        </w:rPr>
        <w:t>serve as a platform to motivate further development of low-pass DNA methylation approaches to</w:t>
      </w:r>
      <w:r w:rsidR="00BA4DFD" w:rsidRPr="00A32097">
        <w:rPr>
          <w:rFonts w:ascii="Arial" w:hAnsi="Arial" w:cs="Arial"/>
          <w:color w:val="000000" w:themeColor="text1"/>
          <w:sz w:val="22"/>
        </w:rPr>
        <w:t xml:space="preserve"> improve the accuracy of HCC diagnoses and surveillance.</w:t>
      </w:r>
      <w:r w:rsidR="002937DE" w:rsidRPr="00A32097">
        <w:rPr>
          <w:rFonts w:ascii="Arial" w:hAnsi="Arial" w:cs="Arial"/>
          <w:color w:val="000000" w:themeColor="text1"/>
          <w:sz w:val="22"/>
        </w:rPr>
        <w:t xml:space="preserve"> </w:t>
      </w:r>
      <w:r w:rsidR="0080020D" w:rsidRPr="00A32097">
        <w:rPr>
          <w:rFonts w:ascii="Arial" w:hAnsi="Arial" w:cs="Arial"/>
          <w:color w:val="000000" w:themeColor="text1"/>
          <w:sz w:val="22"/>
        </w:rPr>
        <w:t>Subsequent l</w:t>
      </w:r>
      <w:r w:rsidR="00BA4DFD" w:rsidRPr="00A32097">
        <w:rPr>
          <w:rFonts w:ascii="Arial" w:hAnsi="Arial" w:cs="Arial"/>
          <w:color w:val="000000" w:themeColor="text1"/>
          <w:sz w:val="22"/>
        </w:rPr>
        <w:t xml:space="preserve">arger studies will </w:t>
      </w:r>
      <w:r w:rsidR="0080020D" w:rsidRPr="00A32097">
        <w:rPr>
          <w:rFonts w:ascii="Arial" w:hAnsi="Arial" w:cs="Arial"/>
          <w:color w:val="000000" w:themeColor="text1"/>
          <w:sz w:val="22"/>
        </w:rPr>
        <w:t xml:space="preserve">aid in </w:t>
      </w:r>
      <w:r w:rsidR="00BA4DFD" w:rsidRPr="00A32097">
        <w:rPr>
          <w:rFonts w:ascii="Arial" w:hAnsi="Arial" w:cs="Arial"/>
          <w:color w:val="000000" w:themeColor="text1"/>
          <w:sz w:val="22"/>
        </w:rPr>
        <w:t>the determination of accurate cutoff values for disease stages, especially for those with small tumors.</w:t>
      </w:r>
      <w:r w:rsidR="00A273C0" w:rsidRPr="00A32097">
        <w:rPr>
          <w:rFonts w:ascii="Arial" w:hAnsi="Arial" w:cs="Arial"/>
          <w:color w:val="000000" w:themeColor="text1"/>
          <w:sz w:val="22"/>
        </w:rPr>
        <w:t xml:space="preserve"> Further</w:t>
      </w:r>
      <w:r w:rsidR="00A44B6D" w:rsidRPr="00A32097">
        <w:rPr>
          <w:rFonts w:ascii="Arial" w:hAnsi="Arial" w:cs="Arial"/>
          <w:color w:val="000000" w:themeColor="text1"/>
          <w:sz w:val="22"/>
        </w:rPr>
        <w:t>more</w:t>
      </w:r>
      <w:r w:rsidR="00A273C0" w:rsidRPr="00A32097">
        <w:rPr>
          <w:rFonts w:ascii="Arial" w:hAnsi="Arial" w:cs="Arial"/>
          <w:color w:val="000000" w:themeColor="text1"/>
          <w:sz w:val="22"/>
        </w:rPr>
        <w:t xml:space="preserve">, </w:t>
      </w:r>
      <w:r w:rsidR="00BA4DFD" w:rsidRPr="00A32097">
        <w:rPr>
          <w:rFonts w:ascii="Arial" w:hAnsi="Arial" w:cs="Arial"/>
          <w:color w:val="000000" w:themeColor="text1"/>
          <w:sz w:val="22"/>
        </w:rPr>
        <w:t xml:space="preserve">we anticipate that </w:t>
      </w:r>
      <w:r w:rsidR="006B69D6" w:rsidRPr="00A32097">
        <w:rPr>
          <w:rFonts w:ascii="Arial" w:hAnsi="Arial" w:cs="Arial"/>
          <w:color w:val="000000" w:themeColor="text1"/>
          <w:sz w:val="22"/>
        </w:rPr>
        <w:t>blood samples from HCC patients</w:t>
      </w:r>
      <w:r w:rsidR="00A273C0" w:rsidRPr="00A32097">
        <w:rPr>
          <w:rFonts w:ascii="Arial" w:hAnsi="Arial" w:cs="Arial"/>
          <w:color w:val="000000" w:themeColor="text1"/>
          <w:sz w:val="22"/>
        </w:rPr>
        <w:t xml:space="preserve"> at multiple time points </w:t>
      </w:r>
      <w:r w:rsidR="00BA4DFD" w:rsidRPr="00A32097">
        <w:rPr>
          <w:rFonts w:ascii="Arial" w:hAnsi="Arial" w:cs="Arial"/>
          <w:color w:val="000000" w:themeColor="text1"/>
          <w:sz w:val="22"/>
        </w:rPr>
        <w:t>hold strong utility in tracking disease progression.</w:t>
      </w:r>
    </w:p>
    <w:p w14:paraId="7FC766C0" w14:textId="7D8C713F" w:rsidR="005E1901" w:rsidRPr="00D3757C" w:rsidRDefault="005E1901">
      <w:pPr>
        <w:spacing w:before="240"/>
        <w:ind w:firstLineChars="200" w:firstLine="440"/>
        <w:rPr>
          <w:rFonts w:ascii="Arial" w:hAnsi="Arial" w:cs="Arial"/>
          <w:color w:val="000000" w:themeColor="text1"/>
          <w:sz w:val="22"/>
        </w:rPr>
      </w:pPr>
      <w:r w:rsidRPr="00936ED5">
        <w:rPr>
          <w:rFonts w:ascii="Arial" w:hAnsi="Arial" w:cs="Arial"/>
          <w:color w:val="000000" w:themeColor="text1"/>
          <w:sz w:val="22"/>
          <w:highlight w:val="yellow"/>
        </w:rPr>
        <w:t>In summary, we demonstrate tha</w:t>
      </w:r>
      <w:r w:rsidR="002219D4" w:rsidRPr="00936ED5">
        <w:rPr>
          <w:rFonts w:ascii="Arial" w:hAnsi="Arial" w:cs="Arial"/>
          <w:color w:val="000000" w:themeColor="text1"/>
          <w:sz w:val="22"/>
          <w:highlight w:val="yellow"/>
        </w:rPr>
        <w:t>t DNA methylation around HBV integration regions</w:t>
      </w:r>
      <w:r w:rsidRPr="00936ED5">
        <w:rPr>
          <w:rFonts w:ascii="Arial" w:hAnsi="Arial" w:cs="Arial"/>
          <w:color w:val="000000" w:themeColor="text1"/>
          <w:sz w:val="22"/>
          <w:highlight w:val="yellow"/>
        </w:rPr>
        <w:t xml:space="preserve"> could serve as HCC detection biomarkers. We also demonstrated </w:t>
      </w:r>
      <w:r w:rsidR="002219D4" w:rsidRPr="00936ED5">
        <w:rPr>
          <w:rFonts w:ascii="Arial" w:hAnsi="Arial" w:cs="Arial"/>
          <w:color w:val="000000" w:themeColor="text1"/>
          <w:sz w:val="22"/>
          <w:highlight w:val="yellow"/>
        </w:rPr>
        <w:t>DNA methylation around HBV integration regions</w:t>
      </w:r>
      <w:r w:rsidRPr="00936ED5">
        <w:rPr>
          <w:rFonts w:ascii="Arial" w:hAnsi="Arial" w:cs="Arial"/>
          <w:color w:val="000000" w:themeColor="text1"/>
          <w:sz w:val="22"/>
          <w:highlight w:val="yellow"/>
        </w:rPr>
        <w:t xml:space="preserve"> reflects genome-wide demethylation changes from non-tumoral tissues to HCC and could be used as a low-cost approach detect minimal tumoral residual disease after surgical resection. In summary, our study provided a novel low-cost HCC cancer diagnosis strategy in which HBV integration </w:t>
      </w:r>
      <w:r w:rsidR="002219D4" w:rsidRPr="00936ED5">
        <w:rPr>
          <w:rFonts w:ascii="Arial" w:hAnsi="Arial" w:cs="Arial"/>
          <w:color w:val="000000" w:themeColor="text1"/>
          <w:sz w:val="22"/>
          <w:highlight w:val="yellow"/>
        </w:rPr>
        <w:t>and multiple hypomethylated long range regions</w:t>
      </w:r>
      <w:r w:rsidRPr="00936ED5">
        <w:rPr>
          <w:rFonts w:ascii="Arial" w:hAnsi="Arial" w:cs="Arial"/>
          <w:color w:val="000000" w:themeColor="text1"/>
          <w:sz w:val="22"/>
          <w:highlight w:val="yellow"/>
        </w:rPr>
        <w:t xml:space="preserve"> were employed.</w:t>
      </w:r>
    </w:p>
    <w:p w14:paraId="47BF81EC" w14:textId="13E843A2" w:rsidR="001E028C" w:rsidRPr="00A32097" w:rsidRDefault="001E028C" w:rsidP="000D6410">
      <w:pPr>
        <w:pStyle w:val="2"/>
        <w:spacing w:line="240" w:lineRule="auto"/>
        <w:rPr>
          <w:rFonts w:ascii="Arial" w:eastAsiaTheme="minorEastAsia" w:hAnsi="Arial" w:cs="Arial"/>
          <w:sz w:val="22"/>
        </w:rPr>
      </w:pPr>
      <w:r w:rsidRPr="00D3757C">
        <w:rPr>
          <w:rFonts w:ascii="Arial" w:eastAsia="Arial" w:hAnsi="Arial" w:cs="Arial"/>
          <w:color w:val="000000" w:themeColor="text1"/>
          <w:sz w:val="22"/>
          <w:szCs w:val="22"/>
        </w:rPr>
        <w:t>Materials and Methods</w:t>
      </w:r>
    </w:p>
    <w:p w14:paraId="18E82895" w14:textId="77777777" w:rsidR="001E028C" w:rsidRPr="00A32097" w:rsidRDefault="001E028C">
      <w:pPr>
        <w:pStyle w:val="3"/>
        <w:rPr>
          <w:rFonts w:cs="Arial"/>
        </w:rPr>
      </w:pPr>
      <w:r w:rsidRPr="00A32097">
        <w:rPr>
          <w:rFonts w:cs="Arial"/>
        </w:rPr>
        <w:t>Sample collection</w:t>
      </w:r>
    </w:p>
    <w:p w14:paraId="1D699A8C" w14:textId="1F9A545D" w:rsidR="001E028C" w:rsidRPr="00A32097" w:rsidRDefault="00915E1E">
      <w:pPr>
        <w:spacing w:before="240"/>
        <w:rPr>
          <w:rFonts w:ascii="Arial" w:hAnsi="Arial" w:cs="Arial"/>
          <w:sz w:val="22"/>
        </w:rPr>
      </w:pPr>
      <w:r w:rsidRPr="00A32097">
        <w:rPr>
          <w:rFonts w:ascii="Arial" w:hAnsi="Arial" w:cs="Arial"/>
          <w:sz w:val="22"/>
        </w:rPr>
        <w:t xml:space="preserve">All the blood samples of </w:t>
      </w:r>
      <w:r w:rsidR="001E028C" w:rsidRPr="00A32097">
        <w:rPr>
          <w:rFonts w:ascii="Arial" w:hAnsi="Arial" w:cs="Arial"/>
          <w:sz w:val="22"/>
        </w:rPr>
        <w:t xml:space="preserve">patients were </w:t>
      </w:r>
      <w:r w:rsidR="00177B21" w:rsidRPr="00A32097">
        <w:rPr>
          <w:rFonts w:ascii="Arial" w:hAnsi="Arial" w:cs="Arial"/>
          <w:sz w:val="22"/>
        </w:rPr>
        <w:t xml:space="preserve">collected </w:t>
      </w:r>
      <w:r w:rsidR="001E028C" w:rsidRPr="00A32097">
        <w:rPr>
          <w:rFonts w:ascii="Arial" w:hAnsi="Arial" w:cs="Arial"/>
          <w:sz w:val="22"/>
        </w:rPr>
        <w:t xml:space="preserve">from </w:t>
      </w:r>
      <w:r w:rsidR="00C372DE" w:rsidRPr="00A32097">
        <w:rPr>
          <w:rFonts w:ascii="Arial" w:hAnsi="Arial" w:cs="Arial"/>
          <w:sz w:val="22"/>
        </w:rPr>
        <w:t xml:space="preserve">Beijing </w:t>
      </w:r>
      <w:proofErr w:type="spellStart"/>
      <w:r w:rsidR="00C372DE" w:rsidRPr="00A32097">
        <w:rPr>
          <w:rFonts w:ascii="Arial" w:hAnsi="Arial" w:cs="Arial"/>
          <w:sz w:val="22"/>
        </w:rPr>
        <w:t>You’an</w:t>
      </w:r>
      <w:proofErr w:type="spellEnd"/>
      <w:r w:rsidR="00C372DE" w:rsidRPr="00A32097">
        <w:rPr>
          <w:rFonts w:ascii="Arial" w:hAnsi="Arial" w:cs="Arial"/>
          <w:sz w:val="22"/>
        </w:rPr>
        <w:t xml:space="preserve"> Hospital</w:t>
      </w:r>
      <w:r w:rsidR="001E028C" w:rsidRPr="00A32097">
        <w:rPr>
          <w:rFonts w:ascii="Arial" w:hAnsi="Arial" w:cs="Arial"/>
          <w:sz w:val="22"/>
        </w:rPr>
        <w:t xml:space="preserve">. Healthy individuals </w:t>
      </w:r>
      <w:r w:rsidR="00C372DE" w:rsidRPr="00A32097">
        <w:rPr>
          <w:rFonts w:ascii="Arial" w:hAnsi="Arial" w:cs="Arial"/>
          <w:sz w:val="22"/>
        </w:rPr>
        <w:t xml:space="preserve">enrolled by Beijing Institute of Genomics </w:t>
      </w:r>
      <w:r w:rsidR="001E028C" w:rsidRPr="00A32097">
        <w:rPr>
          <w:rFonts w:ascii="Arial" w:hAnsi="Arial" w:cs="Arial"/>
          <w:sz w:val="22"/>
        </w:rPr>
        <w:t>were collected as controls.</w:t>
      </w:r>
      <w:r w:rsidR="00A05A78" w:rsidRPr="00A32097">
        <w:rPr>
          <w:rFonts w:ascii="Arial" w:hAnsi="Arial" w:cs="Arial"/>
          <w:sz w:val="22"/>
        </w:rPr>
        <w:t xml:space="preserve"> The diagnosis </w:t>
      </w:r>
      <w:r w:rsidR="00202BD8">
        <w:rPr>
          <w:rFonts w:ascii="Arial" w:hAnsi="Arial" w:cs="Arial"/>
          <w:sz w:val="22"/>
        </w:rPr>
        <w:t xml:space="preserve">of chronic hepatitis B </w:t>
      </w:r>
      <w:r w:rsidR="00A05A78" w:rsidRPr="00A32097">
        <w:rPr>
          <w:rFonts w:ascii="Arial" w:hAnsi="Arial" w:cs="Arial"/>
          <w:sz w:val="22"/>
        </w:rPr>
        <w:t>was made according to the guidelines for the prevention and treatment of</w:t>
      </w:r>
      <w:r w:rsidR="00BE6610" w:rsidRPr="00A32097">
        <w:rPr>
          <w:rFonts w:ascii="Arial" w:hAnsi="Arial" w:cs="Arial"/>
          <w:sz w:val="22"/>
        </w:rPr>
        <w:t xml:space="preserve"> </w:t>
      </w:r>
      <w:r w:rsidR="00A05A78" w:rsidRPr="00A32097">
        <w:rPr>
          <w:rFonts w:ascii="Arial" w:hAnsi="Arial" w:cs="Arial"/>
          <w:sz w:val="22"/>
        </w:rPr>
        <w:t xml:space="preserve">chronic hepatitis B: a 2015 update </w:t>
      </w:r>
      <w:r w:rsidR="00A05A78" w:rsidRPr="00A429CA">
        <w:rPr>
          <w:rFonts w:ascii="Arial" w:hAnsi="Arial" w:cs="Arial"/>
          <w:sz w:val="22"/>
        </w:rPr>
        <w:fldChar w:fldCharType="begin">
          <w:fldData xml:space="preserve">PEVuZE5vdGU+PENpdGU+PEF1dGhvcj5Ib3U8L0F1dGhvcj48WWVhcj4yMDE3PC9ZZWFyPjxSZWNO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PEVuZE5vdGU+PENpdGU+PEF1dGhvcj5Ib3U8L0F1dGhvcj48WWVhcj4yMDE3PC9ZZWFyPjxSZWNO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A05A78" w:rsidRPr="00A429CA">
        <w:rPr>
          <w:rFonts w:ascii="Arial" w:hAnsi="Arial" w:cs="Arial"/>
          <w:sz w:val="22"/>
        </w:rPr>
      </w:r>
      <w:r w:rsidR="00A05A78" w:rsidRPr="00A429CA">
        <w:rPr>
          <w:rFonts w:ascii="Arial" w:hAnsi="Arial" w:cs="Arial"/>
          <w:sz w:val="22"/>
        </w:rPr>
        <w:fldChar w:fldCharType="separate"/>
      </w:r>
      <w:r w:rsidR="00FF7B11">
        <w:rPr>
          <w:rFonts w:ascii="Arial" w:hAnsi="Arial" w:cs="Arial"/>
          <w:noProof/>
          <w:sz w:val="22"/>
        </w:rPr>
        <w:t>(49)</w:t>
      </w:r>
      <w:r w:rsidR="00A05A78" w:rsidRPr="00A429CA">
        <w:rPr>
          <w:rFonts w:ascii="Arial" w:hAnsi="Arial" w:cs="Arial"/>
          <w:sz w:val="22"/>
        </w:rPr>
        <w:fldChar w:fldCharType="end"/>
      </w:r>
      <w:r w:rsidR="00A05A78" w:rsidRPr="00A32097">
        <w:rPr>
          <w:rFonts w:ascii="Arial" w:hAnsi="Arial" w:cs="Arial"/>
          <w:sz w:val="22"/>
        </w:rPr>
        <w:t>.</w:t>
      </w:r>
      <w:r w:rsidR="00177B21" w:rsidRPr="00A32097">
        <w:rPr>
          <w:rFonts w:ascii="Arial" w:hAnsi="Arial" w:cs="Arial"/>
          <w:sz w:val="22"/>
        </w:rPr>
        <w:t xml:space="preserve"> </w:t>
      </w:r>
      <w:r w:rsidR="00F91999" w:rsidRPr="00A32097">
        <w:rPr>
          <w:rFonts w:ascii="Arial" w:hAnsi="Arial" w:cs="Arial"/>
          <w:sz w:val="22"/>
        </w:rPr>
        <w:t xml:space="preserve">We collected age, gender, HBV-status, tumor size and </w:t>
      </w:r>
      <w:r w:rsidR="00BB65AF">
        <w:rPr>
          <w:rFonts w:ascii="Arial" w:hAnsi="Arial" w:cs="Arial"/>
          <w:sz w:val="22"/>
        </w:rPr>
        <w:t>a</w:t>
      </w:r>
      <w:r w:rsidR="00F91999" w:rsidRPr="00A32097">
        <w:rPr>
          <w:rFonts w:ascii="Arial" w:hAnsi="Arial" w:cs="Arial"/>
          <w:sz w:val="22"/>
        </w:rPr>
        <w:t xml:space="preserve">lanine aminotransferase (ALT) test, </w:t>
      </w:r>
      <w:r w:rsidR="00BB65AF">
        <w:rPr>
          <w:rFonts w:ascii="Arial" w:hAnsi="Arial" w:cs="Arial"/>
          <w:sz w:val="22"/>
        </w:rPr>
        <w:t>a</w:t>
      </w:r>
      <w:r w:rsidR="00F91999" w:rsidRPr="00A32097">
        <w:rPr>
          <w:rFonts w:ascii="Arial" w:hAnsi="Arial" w:cs="Arial"/>
          <w:sz w:val="22"/>
        </w:rPr>
        <w:t xml:space="preserve">spartate aminotransferase (AST) test, bilirubin test, </w:t>
      </w:r>
      <w:r w:rsidR="00BB65AF">
        <w:rPr>
          <w:rFonts w:ascii="Arial" w:hAnsi="Arial" w:cs="Arial"/>
          <w:sz w:val="22"/>
        </w:rPr>
        <w:t>a</w:t>
      </w:r>
      <w:r w:rsidR="00F91999" w:rsidRPr="00A32097">
        <w:rPr>
          <w:rFonts w:ascii="Arial" w:hAnsi="Arial" w:cs="Arial"/>
          <w:sz w:val="22"/>
        </w:rPr>
        <w:t>lpha-fetoprotein (AFP) test and other related clinical information for related samples. Meanwhile, HCC patients w</w:t>
      </w:r>
      <w:r w:rsidR="002F70B5" w:rsidRPr="00A32097">
        <w:rPr>
          <w:rFonts w:ascii="Arial" w:hAnsi="Arial" w:cs="Arial"/>
          <w:sz w:val="22"/>
        </w:rPr>
        <w:t>ere</w:t>
      </w:r>
      <w:r w:rsidR="00F91999" w:rsidRPr="00A32097">
        <w:rPr>
          <w:rFonts w:ascii="Arial" w:hAnsi="Arial" w:cs="Arial"/>
          <w:sz w:val="22"/>
        </w:rPr>
        <w:t xml:space="preserve"> classified </w:t>
      </w:r>
      <w:r w:rsidR="002F70B5" w:rsidRPr="00A32097">
        <w:rPr>
          <w:rFonts w:ascii="Arial" w:hAnsi="Arial" w:cs="Arial"/>
          <w:sz w:val="22"/>
        </w:rPr>
        <w:t>as</w:t>
      </w:r>
      <w:r w:rsidR="00F91999" w:rsidRPr="00A32097">
        <w:rPr>
          <w:rFonts w:ascii="Arial" w:hAnsi="Arial" w:cs="Arial"/>
          <w:sz w:val="22"/>
        </w:rPr>
        <w:t xml:space="preserve"> early and late stage </w:t>
      </w:r>
      <w:r w:rsidR="002F70B5" w:rsidRPr="00A32097">
        <w:rPr>
          <w:rFonts w:ascii="Arial" w:hAnsi="Arial" w:cs="Arial"/>
          <w:sz w:val="22"/>
        </w:rPr>
        <w:t>according to the</w:t>
      </w:r>
      <w:r w:rsidR="00F91999" w:rsidRPr="00A32097">
        <w:rPr>
          <w:rFonts w:ascii="Arial" w:hAnsi="Arial" w:cs="Arial"/>
          <w:sz w:val="22"/>
        </w:rPr>
        <w:t xml:space="preserve"> </w:t>
      </w:r>
      <w:r w:rsidR="00202BD8">
        <w:rPr>
          <w:rFonts w:ascii="Arial" w:hAnsi="Arial" w:cs="Arial"/>
          <w:sz w:val="22"/>
        </w:rPr>
        <w:t>Barcelona Clinic Liver Cancer staging</w:t>
      </w:r>
      <w:r w:rsidR="00F91999" w:rsidRPr="00A32097">
        <w:rPr>
          <w:rFonts w:ascii="Arial" w:hAnsi="Arial" w:cs="Arial"/>
          <w:sz w:val="22"/>
        </w:rPr>
        <w:t xml:space="preserve"> system</w:t>
      </w:r>
      <w:r w:rsidR="00C3356C">
        <w:rPr>
          <w:rFonts w:ascii="Arial" w:hAnsi="Arial" w:cs="Arial"/>
          <w:sz w:val="22"/>
        </w:rPr>
        <w:t>, considering A as early stage, C and D as late stage</w:t>
      </w:r>
      <w:r w:rsidR="00F91999" w:rsidRPr="00A32097">
        <w:rPr>
          <w:rFonts w:ascii="Arial" w:hAnsi="Arial" w:cs="Arial"/>
          <w:sz w:val="22"/>
        </w:rPr>
        <w:t xml:space="preserve">. </w:t>
      </w:r>
      <w:r w:rsidR="00177B21" w:rsidRPr="00A32097">
        <w:rPr>
          <w:rFonts w:ascii="Arial" w:hAnsi="Arial" w:cs="Arial"/>
          <w:sz w:val="22"/>
        </w:rPr>
        <w:t xml:space="preserve">The study protocol conformed to the ethical guidelines of the 1975 Declaration of Helsinki and was approved by the Ethics Committee of Beijing </w:t>
      </w:r>
      <w:proofErr w:type="spellStart"/>
      <w:r w:rsidR="00177B21" w:rsidRPr="00A32097">
        <w:rPr>
          <w:rFonts w:ascii="Arial" w:hAnsi="Arial" w:cs="Arial"/>
          <w:sz w:val="22"/>
        </w:rPr>
        <w:t>You’an</w:t>
      </w:r>
      <w:proofErr w:type="spellEnd"/>
      <w:r w:rsidR="00177B21" w:rsidRPr="00A32097">
        <w:rPr>
          <w:rFonts w:ascii="Arial" w:hAnsi="Arial" w:cs="Arial"/>
          <w:sz w:val="22"/>
        </w:rPr>
        <w:t xml:space="preserve"> Hospital and Beijing Institute of Genomics</w:t>
      </w:r>
      <w:r w:rsidR="00B4727F" w:rsidRPr="00A32097">
        <w:rPr>
          <w:rFonts w:ascii="Arial" w:hAnsi="Arial" w:cs="Arial"/>
          <w:sz w:val="22"/>
        </w:rPr>
        <w:t xml:space="preserve"> (IRB number 2016H005)</w:t>
      </w:r>
      <w:r w:rsidR="00177B21" w:rsidRPr="00A32097">
        <w:rPr>
          <w:rFonts w:ascii="Arial" w:hAnsi="Arial" w:cs="Arial"/>
          <w:sz w:val="22"/>
        </w:rPr>
        <w:t>. An informed</w:t>
      </w:r>
      <w:r w:rsidR="008053D6" w:rsidRPr="00A32097">
        <w:rPr>
          <w:rFonts w:ascii="Arial" w:hAnsi="Arial" w:cs="Arial"/>
          <w:sz w:val="22"/>
        </w:rPr>
        <w:t xml:space="preserve"> written</w:t>
      </w:r>
      <w:r w:rsidR="00177B21" w:rsidRPr="00A32097">
        <w:rPr>
          <w:rFonts w:ascii="Arial" w:hAnsi="Arial" w:cs="Arial"/>
          <w:sz w:val="22"/>
        </w:rPr>
        <w:t xml:space="preserve"> consent was obtained from all patients and volunteers.</w:t>
      </w:r>
      <w:r w:rsidR="00BA6D10" w:rsidRPr="00A32097">
        <w:rPr>
          <w:rFonts w:ascii="Arial" w:hAnsi="Arial" w:cs="Arial"/>
          <w:sz w:val="22"/>
        </w:rPr>
        <w:t xml:space="preserve"> </w:t>
      </w:r>
    </w:p>
    <w:p w14:paraId="6C89209C" w14:textId="4F8CA46B" w:rsidR="001E028C" w:rsidRPr="00A32097" w:rsidRDefault="001E028C">
      <w:pPr>
        <w:pStyle w:val="3"/>
        <w:rPr>
          <w:rFonts w:cs="Arial"/>
        </w:rPr>
      </w:pPr>
      <w:r w:rsidRPr="00A32097">
        <w:rPr>
          <w:rFonts w:cs="Arial"/>
        </w:rPr>
        <w:t>Cell free DNA extraction</w:t>
      </w:r>
    </w:p>
    <w:p w14:paraId="2F82B7C9" w14:textId="45253C81" w:rsidR="00A05A78" w:rsidRPr="00A32097" w:rsidRDefault="00A05A78">
      <w:pPr>
        <w:spacing w:before="240"/>
        <w:rPr>
          <w:rFonts w:ascii="Arial" w:hAnsi="Arial" w:cs="Arial"/>
          <w:sz w:val="22"/>
        </w:rPr>
      </w:pPr>
      <w:r w:rsidRPr="00A32097">
        <w:rPr>
          <w:rFonts w:ascii="Arial" w:hAnsi="Arial" w:cs="Arial"/>
          <w:sz w:val="22"/>
        </w:rPr>
        <w:t xml:space="preserve">Ten microliters (ml) of whole blood was collected from each patient in </w:t>
      </w:r>
      <w:proofErr w:type="spellStart"/>
      <w:r w:rsidRPr="00A32097">
        <w:rPr>
          <w:rFonts w:ascii="Arial" w:hAnsi="Arial" w:cs="Arial"/>
          <w:sz w:val="22"/>
        </w:rPr>
        <w:t>Streck</w:t>
      </w:r>
      <w:proofErr w:type="spellEnd"/>
      <w:r w:rsidRPr="00A32097">
        <w:rPr>
          <w:rFonts w:ascii="Arial" w:hAnsi="Arial" w:cs="Arial"/>
          <w:sz w:val="22"/>
        </w:rPr>
        <w:t xml:space="preserve"> Cell-Free DNA BCT® tubes (</w:t>
      </w:r>
      <w:proofErr w:type="spellStart"/>
      <w:r w:rsidRPr="00A32097">
        <w:rPr>
          <w:rFonts w:ascii="Arial" w:hAnsi="Arial" w:cs="Arial"/>
          <w:sz w:val="22"/>
        </w:rPr>
        <w:t>Streck</w:t>
      </w:r>
      <w:proofErr w:type="spellEnd"/>
      <w:r w:rsidRPr="00A32097">
        <w:rPr>
          <w:rFonts w:ascii="Arial" w:hAnsi="Arial" w:cs="Arial"/>
          <w:sz w:val="22"/>
        </w:rPr>
        <w:t xml:space="preserve">, Omaha, NE) and immediately </w:t>
      </w:r>
      <w:r w:rsidR="00AD1FB2" w:rsidRPr="00A32097">
        <w:rPr>
          <w:rFonts w:ascii="Arial" w:hAnsi="Arial" w:cs="Arial"/>
          <w:sz w:val="22"/>
        </w:rPr>
        <w:t xml:space="preserve">shipped </w:t>
      </w:r>
      <w:r w:rsidRPr="00A32097">
        <w:rPr>
          <w:rFonts w:ascii="Arial" w:hAnsi="Arial" w:cs="Arial"/>
          <w:sz w:val="22"/>
        </w:rPr>
        <w:t xml:space="preserve">to Beijing Institute of Genomics. Upon arrival, the blood </w:t>
      </w:r>
      <w:r w:rsidR="00AD1FB2" w:rsidRPr="00A32097">
        <w:rPr>
          <w:rFonts w:ascii="Arial" w:hAnsi="Arial" w:cs="Arial"/>
          <w:sz w:val="22"/>
        </w:rPr>
        <w:t xml:space="preserve">was </w:t>
      </w:r>
      <w:r w:rsidRPr="00A32097">
        <w:rPr>
          <w:rFonts w:ascii="Arial" w:hAnsi="Arial" w:cs="Arial"/>
          <w:sz w:val="22"/>
        </w:rPr>
        <w:t xml:space="preserve">collected in </w:t>
      </w:r>
      <w:proofErr w:type="spellStart"/>
      <w:r w:rsidRPr="00A32097">
        <w:rPr>
          <w:rFonts w:ascii="Arial" w:hAnsi="Arial" w:cs="Arial"/>
          <w:sz w:val="22"/>
        </w:rPr>
        <w:t>Streck</w:t>
      </w:r>
      <w:proofErr w:type="spellEnd"/>
      <w:r w:rsidRPr="00A32097">
        <w:rPr>
          <w:rFonts w:ascii="Arial" w:hAnsi="Arial" w:cs="Arial"/>
          <w:sz w:val="22"/>
        </w:rPr>
        <w:t xml:space="preserve"> BCT tubes were centrifuged at 3,000 × g for 15 minutes at 4°C within two hours. Subsequently, the plasma was transferred into a fresh microcentrifuge tube, followed by a 2nd centrifugation at 16,000 × g for 10 minutes at room temperature.</w:t>
      </w:r>
      <w:r w:rsidR="00C372DE" w:rsidRPr="00A32097">
        <w:rPr>
          <w:rFonts w:ascii="Arial" w:hAnsi="Arial" w:cs="Arial"/>
          <w:sz w:val="22"/>
        </w:rPr>
        <w:t xml:space="preserve"> </w:t>
      </w:r>
      <w:r w:rsidRPr="00A32097">
        <w:rPr>
          <w:rFonts w:ascii="Arial" w:hAnsi="Arial" w:cs="Arial"/>
          <w:sz w:val="22"/>
        </w:rPr>
        <w:t xml:space="preserve">Five ml of resultant plasma was used for </w:t>
      </w:r>
      <w:proofErr w:type="spellStart"/>
      <w:r w:rsidRPr="00A32097">
        <w:rPr>
          <w:rFonts w:ascii="Arial" w:hAnsi="Arial" w:cs="Arial"/>
          <w:sz w:val="22"/>
        </w:rPr>
        <w:t>cfDNA</w:t>
      </w:r>
      <w:proofErr w:type="spellEnd"/>
      <w:r w:rsidRPr="00A32097">
        <w:rPr>
          <w:rFonts w:ascii="Arial" w:hAnsi="Arial" w:cs="Arial"/>
          <w:sz w:val="22"/>
        </w:rPr>
        <w:t xml:space="preserve"> extraction using a </w:t>
      </w:r>
      <w:proofErr w:type="spellStart"/>
      <w:r w:rsidRPr="00A32097">
        <w:rPr>
          <w:rFonts w:ascii="Arial" w:hAnsi="Arial" w:cs="Arial"/>
          <w:sz w:val="22"/>
        </w:rPr>
        <w:t>QIAamp</w:t>
      </w:r>
      <w:proofErr w:type="spellEnd"/>
      <w:r w:rsidRPr="00A32097">
        <w:rPr>
          <w:rFonts w:ascii="Arial" w:hAnsi="Arial" w:cs="Arial"/>
          <w:sz w:val="22"/>
        </w:rPr>
        <w:t xml:space="preserve"> Circulating Nucleic Acid Kit (Qiagen, Valencia, CA). After extraction, total DNA was quantified using a Qubit </w:t>
      </w:r>
      <w:proofErr w:type="spellStart"/>
      <w:r w:rsidRPr="00A32097">
        <w:rPr>
          <w:rFonts w:ascii="Arial" w:hAnsi="Arial" w:cs="Arial"/>
          <w:sz w:val="22"/>
        </w:rPr>
        <w:t>dsDNAHS</w:t>
      </w:r>
      <w:proofErr w:type="spellEnd"/>
      <w:r w:rsidRPr="00A32097">
        <w:rPr>
          <w:rFonts w:ascii="Arial" w:hAnsi="Arial" w:cs="Arial"/>
          <w:sz w:val="22"/>
        </w:rPr>
        <w:t xml:space="preserve"> Assay kit (Life technologies, Grand Island, NY, USA). All DNA samples were stored at -80°C before sequencing library construction.</w:t>
      </w:r>
    </w:p>
    <w:p w14:paraId="4C812D9A" w14:textId="401D455A" w:rsidR="001E028C" w:rsidRPr="00A32097" w:rsidRDefault="001E028C">
      <w:pPr>
        <w:pStyle w:val="3"/>
        <w:rPr>
          <w:rFonts w:cs="Arial"/>
        </w:rPr>
      </w:pPr>
      <w:r w:rsidRPr="00A32097">
        <w:rPr>
          <w:rFonts w:cs="Arial"/>
        </w:rPr>
        <w:t>Whole genome bisulfite sequencing</w:t>
      </w:r>
      <w:r w:rsidR="0094254B" w:rsidRPr="00A32097">
        <w:rPr>
          <w:rFonts w:cs="Arial"/>
        </w:rPr>
        <w:t xml:space="preserve"> and data processing</w:t>
      </w:r>
    </w:p>
    <w:p w14:paraId="6EF1736E" w14:textId="29018651" w:rsidR="00401C36" w:rsidRPr="00A32097" w:rsidRDefault="001E028C">
      <w:pPr>
        <w:spacing w:before="240"/>
        <w:rPr>
          <w:rFonts w:ascii="Arial" w:hAnsi="Arial" w:cs="Arial"/>
          <w:sz w:val="22"/>
        </w:rPr>
      </w:pPr>
      <w:r w:rsidRPr="00A32097">
        <w:rPr>
          <w:rFonts w:ascii="Arial" w:hAnsi="Arial" w:cs="Arial"/>
          <w:sz w:val="22"/>
        </w:rPr>
        <w:t xml:space="preserve">Using the </w:t>
      </w:r>
      <w:proofErr w:type="spellStart"/>
      <w:r w:rsidRPr="00A32097">
        <w:rPr>
          <w:rFonts w:ascii="Arial" w:hAnsi="Arial" w:cs="Arial"/>
          <w:sz w:val="22"/>
        </w:rPr>
        <w:t>TruSeq</w:t>
      </w:r>
      <w:proofErr w:type="spellEnd"/>
      <w:r w:rsidRPr="00A32097">
        <w:rPr>
          <w:rFonts w:ascii="Arial" w:hAnsi="Arial" w:cs="Arial"/>
          <w:sz w:val="22"/>
        </w:rPr>
        <w:t xml:space="preserve"> DNA Methylation Kit (Illumina Inc.) according to the manufacturers’ protocol.</w:t>
      </w:r>
      <w:r w:rsidR="00C372DE" w:rsidRPr="00A32097">
        <w:rPr>
          <w:rFonts w:ascii="Arial" w:hAnsi="Arial" w:cs="Arial"/>
          <w:sz w:val="22"/>
        </w:rPr>
        <w:t xml:space="preserve"> </w:t>
      </w:r>
      <w:r w:rsidR="004E149A" w:rsidRPr="00A32097">
        <w:rPr>
          <w:rFonts w:ascii="Arial" w:hAnsi="Arial" w:cs="Arial"/>
          <w:sz w:val="22"/>
        </w:rPr>
        <w:t xml:space="preserve">Total </w:t>
      </w:r>
      <w:proofErr w:type="spellStart"/>
      <w:r w:rsidR="00C372DE" w:rsidRPr="00A32097">
        <w:rPr>
          <w:rFonts w:ascii="Arial" w:hAnsi="Arial" w:cs="Arial"/>
          <w:sz w:val="22"/>
        </w:rPr>
        <w:t>cfDNA</w:t>
      </w:r>
      <w:proofErr w:type="spellEnd"/>
      <w:r w:rsidR="00C372DE" w:rsidRPr="00A32097">
        <w:rPr>
          <w:rFonts w:ascii="Arial" w:hAnsi="Arial" w:cs="Arial"/>
          <w:sz w:val="22"/>
        </w:rPr>
        <w:t xml:space="preserve"> </w:t>
      </w:r>
      <w:r w:rsidR="004E149A" w:rsidRPr="00A32097">
        <w:rPr>
          <w:rFonts w:ascii="Arial" w:hAnsi="Arial" w:cs="Arial"/>
          <w:sz w:val="22"/>
        </w:rPr>
        <w:t>(</w:t>
      </w:r>
      <w:r w:rsidR="00EE5B9C" w:rsidRPr="00A32097">
        <w:rPr>
          <w:rFonts w:ascii="Arial" w:hAnsi="Arial" w:cs="Arial"/>
          <w:sz w:val="22"/>
        </w:rPr>
        <w:t xml:space="preserve">range from </w:t>
      </w:r>
      <w:r w:rsidR="00A06070" w:rsidRPr="00A32097">
        <w:rPr>
          <w:rFonts w:ascii="Arial" w:hAnsi="Arial" w:cs="Arial"/>
          <w:sz w:val="22"/>
        </w:rPr>
        <w:t>0.5</w:t>
      </w:r>
      <w:r w:rsidR="004E149A" w:rsidRPr="00A32097">
        <w:rPr>
          <w:rFonts w:ascii="Arial" w:hAnsi="Arial" w:cs="Arial"/>
          <w:sz w:val="22"/>
        </w:rPr>
        <w:t xml:space="preserve"> ng</w:t>
      </w:r>
      <w:r w:rsidR="00EE5B9C" w:rsidRPr="00A32097">
        <w:rPr>
          <w:rFonts w:ascii="Arial" w:hAnsi="Arial" w:cs="Arial"/>
          <w:sz w:val="22"/>
        </w:rPr>
        <w:t xml:space="preserve"> to </w:t>
      </w:r>
      <w:r w:rsidR="00A06070" w:rsidRPr="00A32097">
        <w:rPr>
          <w:rFonts w:ascii="Arial" w:hAnsi="Arial" w:cs="Arial"/>
          <w:sz w:val="22"/>
        </w:rPr>
        <w:t>88.7</w:t>
      </w:r>
      <w:r w:rsidR="004E149A" w:rsidRPr="00A32097">
        <w:rPr>
          <w:rFonts w:ascii="Arial" w:hAnsi="Arial" w:cs="Arial"/>
          <w:sz w:val="22"/>
        </w:rPr>
        <w:t xml:space="preserve"> ng) </w:t>
      </w:r>
      <w:r w:rsidR="00C372DE" w:rsidRPr="00A32097">
        <w:rPr>
          <w:rFonts w:ascii="Arial" w:hAnsi="Arial" w:cs="Arial"/>
          <w:sz w:val="22"/>
        </w:rPr>
        <w:t xml:space="preserve">was used for sequencing library construction. Bisulfite conversion of </w:t>
      </w:r>
      <w:proofErr w:type="spellStart"/>
      <w:r w:rsidR="00C372DE" w:rsidRPr="00A32097">
        <w:rPr>
          <w:rFonts w:ascii="Arial" w:hAnsi="Arial" w:cs="Arial"/>
          <w:sz w:val="22"/>
        </w:rPr>
        <w:t>cfDNA</w:t>
      </w:r>
      <w:proofErr w:type="spellEnd"/>
      <w:r w:rsidR="00C372DE" w:rsidRPr="00A32097">
        <w:rPr>
          <w:rFonts w:ascii="Arial" w:hAnsi="Arial" w:cs="Arial"/>
          <w:sz w:val="22"/>
        </w:rPr>
        <w:t xml:space="preserve"> was performed using the EZ DNA Methylation-Gold Kit (</w:t>
      </w:r>
      <w:proofErr w:type="spellStart"/>
      <w:r w:rsidR="00C372DE" w:rsidRPr="00A32097">
        <w:rPr>
          <w:rFonts w:ascii="Arial" w:hAnsi="Arial" w:cs="Arial"/>
          <w:sz w:val="22"/>
        </w:rPr>
        <w:t>Zymo</w:t>
      </w:r>
      <w:proofErr w:type="spellEnd"/>
      <w:r w:rsidR="00C372DE" w:rsidRPr="00A32097">
        <w:rPr>
          <w:rFonts w:ascii="Arial" w:hAnsi="Arial" w:cs="Arial"/>
          <w:sz w:val="22"/>
        </w:rPr>
        <w:t xml:space="preserve"> Research) according to the instruction manual. During conversion,</w:t>
      </w:r>
      <w:r w:rsidRPr="00A32097">
        <w:rPr>
          <w:rFonts w:ascii="Arial" w:hAnsi="Arial" w:cs="Arial"/>
          <w:sz w:val="22"/>
        </w:rPr>
        <w:t xml:space="preserve"> 0.5% methylated lambda DNA </w:t>
      </w:r>
      <w:r w:rsidR="00C372DE" w:rsidRPr="00A32097">
        <w:rPr>
          <w:rFonts w:ascii="Arial" w:hAnsi="Arial" w:cs="Arial"/>
          <w:sz w:val="22"/>
        </w:rPr>
        <w:t xml:space="preserve">was </w:t>
      </w:r>
      <w:r w:rsidRPr="00A32097">
        <w:rPr>
          <w:rFonts w:ascii="Arial" w:hAnsi="Arial" w:cs="Arial"/>
          <w:sz w:val="22"/>
        </w:rPr>
        <w:t>included as a spike-in DNA control to estimate the</w:t>
      </w:r>
      <w:r w:rsidR="00C372DE" w:rsidRPr="00A32097">
        <w:rPr>
          <w:rFonts w:ascii="Arial" w:hAnsi="Arial" w:cs="Arial"/>
          <w:sz w:val="22"/>
        </w:rPr>
        <w:t xml:space="preserve"> conversion</w:t>
      </w:r>
      <w:r w:rsidRPr="00A32097">
        <w:rPr>
          <w:rFonts w:ascii="Arial" w:hAnsi="Arial" w:cs="Arial"/>
          <w:sz w:val="22"/>
        </w:rPr>
        <w:t xml:space="preserve"> </w:t>
      </w:r>
      <w:r w:rsidR="00C372DE" w:rsidRPr="00A32097">
        <w:rPr>
          <w:rFonts w:ascii="Arial" w:hAnsi="Arial" w:cs="Arial"/>
          <w:sz w:val="22"/>
        </w:rPr>
        <w:t xml:space="preserve">efficiency </w:t>
      </w:r>
      <w:r w:rsidRPr="00A32097">
        <w:rPr>
          <w:rFonts w:ascii="Arial" w:hAnsi="Arial" w:cs="Arial"/>
          <w:sz w:val="22"/>
        </w:rPr>
        <w:t>of unmodified cytosine. The</w:t>
      </w:r>
      <w:r w:rsidR="00C372DE" w:rsidRPr="00A32097">
        <w:rPr>
          <w:rFonts w:ascii="Arial" w:hAnsi="Arial" w:cs="Arial"/>
          <w:sz w:val="22"/>
        </w:rPr>
        <w:t xml:space="preserve"> sequencing</w:t>
      </w:r>
      <w:r w:rsidRPr="00A32097">
        <w:rPr>
          <w:rFonts w:ascii="Arial" w:hAnsi="Arial" w:cs="Arial"/>
          <w:sz w:val="22"/>
        </w:rPr>
        <w:t xml:space="preserve"> libraries were then </w:t>
      </w:r>
      <w:r w:rsidR="00C372DE" w:rsidRPr="00A32097">
        <w:rPr>
          <w:rFonts w:ascii="Arial" w:hAnsi="Arial" w:cs="Arial"/>
          <w:sz w:val="22"/>
        </w:rPr>
        <w:t>performed paired</w:t>
      </w:r>
      <w:r w:rsidR="00BA24F4" w:rsidRPr="00A32097">
        <w:rPr>
          <w:rFonts w:ascii="Arial" w:hAnsi="Arial" w:cs="Arial"/>
          <w:sz w:val="22"/>
        </w:rPr>
        <w:t>-</w:t>
      </w:r>
      <w:r w:rsidR="00C372DE" w:rsidRPr="00A32097">
        <w:rPr>
          <w:rFonts w:ascii="Arial" w:hAnsi="Arial" w:cs="Arial"/>
          <w:sz w:val="22"/>
        </w:rPr>
        <w:t xml:space="preserve">end sequencing (2 × 100 bp) on an </w:t>
      </w:r>
      <w:r w:rsidRPr="00A32097">
        <w:rPr>
          <w:rFonts w:ascii="Arial" w:hAnsi="Arial" w:cs="Arial"/>
          <w:sz w:val="22"/>
        </w:rPr>
        <w:t xml:space="preserve">Illumina </w:t>
      </w:r>
      <w:proofErr w:type="spellStart"/>
      <w:r w:rsidRPr="00A32097">
        <w:rPr>
          <w:rFonts w:ascii="Arial" w:hAnsi="Arial" w:cs="Arial"/>
          <w:sz w:val="22"/>
        </w:rPr>
        <w:t>HiSeq</w:t>
      </w:r>
      <w:proofErr w:type="spellEnd"/>
      <w:r w:rsidRPr="00A32097">
        <w:rPr>
          <w:rFonts w:ascii="Arial" w:hAnsi="Arial" w:cs="Arial"/>
          <w:sz w:val="22"/>
        </w:rPr>
        <w:t xml:space="preserve"> 4000</w:t>
      </w:r>
      <w:r w:rsidR="00C372DE" w:rsidRPr="00A32097">
        <w:rPr>
          <w:rFonts w:ascii="Arial" w:hAnsi="Arial" w:cs="Arial"/>
          <w:sz w:val="22"/>
        </w:rPr>
        <w:t xml:space="preserve"> (Illumina Inc., San Diego, CA, USA).</w:t>
      </w:r>
      <w:r w:rsidR="005E63F2" w:rsidRPr="00A32097">
        <w:rPr>
          <w:rFonts w:ascii="Arial" w:hAnsi="Arial" w:cs="Arial"/>
          <w:sz w:val="22"/>
        </w:rPr>
        <w:t xml:space="preserve"> The raw sequence data reported in this paper have been deposited in the Genome Sequence Archive</w:t>
      </w:r>
      <w:r w:rsidR="00C13EB5" w:rsidRPr="00A32097">
        <w:rPr>
          <w:rFonts w:ascii="Arial" w:hAnsi="Arial" w:cs="Arial"/>
          <w:sz w:val="22"/>
        </w:rPr>
        <w:t xml:space="preserve"> </w:t>
      </w:r>
      <w:r w:rsidR="005E63F2" w:rsidRPr="00A429CA">
        <w:rPr>
          <w:rFonts w:ascii="Arial" w:hAnsi="Arial" w:cs="Arial"/>
          <w:sz w:val="22"/>
        </w:rPr>
        <w:fldChar w:fldCharType="begin">
          <w:fldData xml:space="preserve">PEVuZE5vdGU+PENpdGU+PEF1dGhvcj5XYW5nPC9BdXRob3I+PFllYXI+MjAxNzwvWWVhcj48UmVj
TnVtPjQ4PC9SZWNOdW0+PERpc3BsYXlUZXh0Pig1MCk8L0Rpc3BsYXlUZXh0PjxyZWNvcmQ+PHJl
Yy1udW1iZXI+NDg8L3JlYy1udW1iZXI+PGZvcmVpZ24ta2V5cz48a2V5IGFwcD0iRU4iIGRiLWlk
PSJhemR0MHhzc3AwNXN3aGV4ZnIxcGZkYXZwdHQycHd0ZnpmOTUiIHRpbWVzdGFtcD0iMTU3NjQ4
NjE3NSI+NDg8L2tleT48L2ZvcmVpZ24ta2V5cz48cmVmLXR5cGUgbmFtZT0iSm91cm5hbCBBcnRp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PEVuZE5vdGU+PENpdGU+PEF1dGhvcj5XYW5nPC9BdXRob3I+PFllYXI+MjAxNzwvWWVhcj48UmVj
TnVtPjQ4PC9SZWNOdW0+PERpc3BsYXlUZXh0Pig1MCk8L0Rpc3BsYXlUZXh0PjxyZWNvcmQ+PHJl
Yy1udW1iZXI+NDg8L3JlYy1udW1iZXI+PGZvcmVpZ24ta2V5cz48a2V5IGFwcD0iRU4iIGRiLWlk
PSJhemR0MHhzc3AwNXN3aGV4ZnIxcGZkYXZwdHQycHd0ZnpmOTUiIHRpbWVzdGFtcD0iMTU3NjQ4
NjE3NSI+NDg8L2tleT48L2ZvcmVpZ24ta2V5cz48cmVmLXR5cGUgbmFtZT0iSm91cm5hbCBBcnRp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5E63F2" w:rsidRPr="00A429CA">
        <w:rPr>
          <w:rFonts w:ascii="Arial" w:hAnsi="Arial" w:cs="Arial"/>
          <w:sz w:val="22"/>
        </w:rPr>
      </w:r>
      <w:r w:rsidR="005E63F2" w:rsidRPr="00A429CA">
        <w:rPr>
          <w:rFonts w:ascii="Arial" w:hAnsi="Arial" w:cs="Arial"/>
          <w:sz w:val="22"/>
        </w:rPr>
        <w:fldChar w:fldCharType="separate"/>
      </w:r>
      <w:r w:rsidR="00FF7B11">
        <w:rPr>
          <w:rFonts w:ascii="Arial" w:hAnsi="Arial" w:cs="Arial"/>
          <w:noProof/>
          <w:sz w:val="22"/>
        </w:rPr>
        <w:t>(50)</w:t>
      </w:r>
      <w:r w:rsidR="005E63F2" w:rsidRPr="00A429CA">
        <w:rPr>
          <w:rFonts w:ascii="Arial" w:hAnsi="Arial" w:cs="Arial"/>
          <w:sz w:val="22"/>
        </w:rPr>
        <w:fldChar w:fldCharType="end"/>
      </w:r>
      <w:r w:rsidR="005E63F2" w:rsidRPr="00A32097">
        <w:rPr>
          <w:rFonts w:ascii="Arial" w:hAnsi="Arial" w:cs="Arial"/>
          <w:sz w:val="22"/>
        </w:rPr>
        <w:t xml:space="preserve"> in BIG Data Center</w:t>
      </w:r>
      <w:r w:rsidR="00C13EB5" w:rsidRPr="00A32097">
        <w:rPr>
          <w:rFonts w:ascii="Arial" w:hAnsi="Arial" w:cs="Arial"/>
          <w:sz w:val="22"/>
        </w:rPr>
        <w:t xml:space="preserve"> </w:t>
      </w:r>
      <w:r w:rsidR="00C2785A" w:rsidRPr="00A429CA">
        <w:rPr>
          <w:rFonts w:ascii="Arial" w:hAnsi="Arial" w:cs="Arial"/>
          <w:sz w:val="22"/>
        </w:rPr>
        <w:fldChar w:fldCharType="begin"/>
      </w:r>
      <w:r w:rsidR="00FF7B11">
        <w:rPr>
          <w:rFonts w:ascii="Arial" w:hAnsi="Arial" w:cs="Arial"/>
          <w:sz w:val="22"/>
        </w:rPr>
        <w:instrText xml:space="preserve"> ADDIN EN.CITE &lt;EndNote&gt;&lt;Cite&gt;&lt;Author&gt;Members&lt;/Author&gt;&lt;Year&gt;2019&lt;/Year&gt;&lt;RecNum&gt;49&lt;/RecNum&gt;&lt;DisplayText&gt;(51)&lt;/DisplayText&gt;&lt;record&gt;&lt;rec-number&gt;49&lt;/rec-number&gt;&lt;foreign-keys&gt;&lt;key app="EN" db-id="azdt0xssp05swhexfr1pfdavptt2pwtfzf95" timestamp="1576486175"&gt;49&lt;/key&gt;&lt;/foreign-keys&gt;&lt;ref-type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sidRPr="00A429CA">
        <w:rPr>
          <w:rFonts w:ascii="Arial" w:hAnsi="Arial" w:cs="Arial"/>
          <w:sz w:val="22"/>
        </w:rPr>
        <w:fldChar w:fldCharType="separate"/>
      </w:r>
      <w:r w:rsidR="00FF7B11">
        <w:rPr>
          <w:rFonts w:ascii="Arial" w:hAnsi="Arial" w:cs="Arial"/>
          <w:noProof/>
          <w:sz w:val="22"/>
        </w:rPr>
        <w:t>(51)</w:t>
      </w:r>
      <w:r w:rsidR="00C2785A" w:rsidRPr="00A429CA">
        <w:rPr>
          <w:rFonts w:ascii="Arial" w:hAnsi="Arial" w:cs="Arial"/>
          <w:sz w:val="22"/>
        </w:rPr>
        <w:fldChar w:fldCharType="end"/>
      </w:r>
      <w:r w:rsidR="005E63F2" w:rsidRPr="00A32097">
        <w:rPr>
          <w:rFonts w:ascii="Arial" w:hAnsi="Arial" w:cs="Arial"/>
          <w:sz w:val="22"/>
        </w:rPr>
        <w:t>, Beijing Institute of Genomics (BIG), Chinese Academy of Sciences, under accession numbers CRA001537, CRA001537 that are publicly accessible at </w:t>
      </w:r>
      <w:hyperlink r:id="rId14" w:tgtFrame="_blank" w:history="1">
        <w:r w:rsidR="005E63F2" w:rsidRPr="00A32097">
          <w:rPr>
            <w:rFonts w:ascii="Arial" w:hAnsi="Arial" w:cs="Arial"/>
            <w:sz w:val="22"/>
          </w:rPr>
          <w:t>http://</w:t>
        </w:r>
        <w:proofErr w:type="spellStart"/>
        <w:r w:rsidR="005E63F2" w:rsidRPr="00A32097">
          <w:rPr>
            <w:rFonts w:ascii="Arial" w:hAnsi="Arial" w:cs="Arial"/>
            <w:sz w:val="22"/>
          </w:rPr>
          <w:t>bigd.big.ac.cn</w:t>
        </w:r>
        <w:proofErr w:type="spellEnd"/>
        <w:r w:rsidR="005E63F2" w:rsidRPr="00A32097">
          <w:rPr>
            <w:rFonts w:ascii="Arial" w:hAnsi="Arial" w:cs="Arial"/>
            <w:sz w:val="22"/>
          </w:rPr>
          <w:t>/</w:t>
        </w:r>
        <w:proofErr w:type="spellStart"/>
        <w:r w:rsidR="005E63F2" w:rsidRPr="00A32097">
          <w:rPr>
            <w:rFonts w:ascii="Arial" w:hAnsi="Arial" w:cs="Arial"/>
            <w:sz w:val="22"/>
          </w:rPr>
          <w:t>gsa</w:t>
        </w:r>
        <w:proofErr w:type="spellEnd"/>
      </w:hyperlink>
      <w:r w:rsidR="005E63F2" w:rsidRPr="00A32097">
        <w:rPr>
          <w:rFonts w:ascii="Arial" w:hAnsi="Arial" w:cs="Arial"/>
          <w:sz w:val="22"/>
        </w:rPr>
        <w:t>.</w:t>
      </w:r>
    </w:p>
    <w:p w14:paraId="51AC1BD4" w14:textId="0FCF18FD" w:rsidR="001E028C" w:rsidRPr="00A32097" w:rsidRDefault="004C482D">
      <w:pPr>
        <w:spacing w:before="240"/>
        <w:rPr>
          <w:rFonts w:ascii="Arial" w:hAnsi="Arial" w:cs="Arial"/>
          <w:sz w:val="22"/>
        </w:rPr>
      </w:pPr>
      <w:r w:rsidRPr="00A32097">
        <w:rPr>
          <w:rFonts w:ascii="Arial" w:hAnsi="Arial" w:cs="Arial"/>
          <w:sz w:val="22"/>
        </w:rPr>
        <w:t>After base calling, a</w:t>
      </w:r>
      <w:r w:rsidR="00C56008" w:rsidRPr="00A32097">
        <w:rPr>
          <w:rFonts w:ascii="Arial" w:hAnsi="Arial" w:cs="Arial"/>
          <w:sz w:val="22"/>
        </w:rPr>
        <w:t xml:space="preserve">ll paired-end </w:t>
      </w:r>
      <w:proofErr w:type="spellStart"/>
      <w:r w:rsidR="00C56008" w:rsidRPr="00A32097">
        <w:rPr>
          <w:rFonts w:ascii="Arial" w:hAnsi="Arial" w:cs="Arial"/>
          <w:sz w:val="22"/>
        </w:rPr>
        <w:t>fastq</w:t>
      </w:r>
      <w:proofErr w:type="spellEnd"/>
      <w:r w:rsidR="00C56008" w:rsidRPr="00A32097">
        <w:rPr>
          <w:rFonts w:ascii="Arial" w:hAnsi="Arial" w:cs="Arial"/>
          <w:sz w:val="22"/>
        </w:rPr>
        <w:t xml:space="preserve"> files</w:t>
      </w:r>
      <w:r w:rsidRPr="00A32097">
        <w:rPr>
          <w:rFonts w:ascii="Arial" w:hAnsi="Arial" w:cs="Arial"/>
          <w:sz w:val="22"/>
        </w:rPr>
        <w:t xml:space="preserve"> were trimmed</w:t>
      </w:r>
      <w:r w:rsidR="00C56008" w:rsidRPr="00A32097">
        <w:rPr>
          <w:rFonts w:ascii="Arial" w:hAnsi="Arial" w:cs="Arial"/>
          <w:sz w:val="22"/>
        </w:rPr>
        <w:t xml:space="preserve"> using </w:t>
      </w:r>
      <w:proofErr w:type="spellStart"/>
      <w:r w:rsidR="00C56008" w:rsidRPr="00A32097">
        <w:rPr>
          <w:rFonts w:ascii="Arial" w:hAnsi="Arial" w:cs="Arial"/>
          <w:sz w:val="22"/>
        </w:rPr>
        <w:t>cutadapt</w:t>
      </w:r>
      <w:proofErr w:type="spellEnd"/>
      <w:r w:rsidR="00C56008" w:rsidRPr="00A32097">
        <w:rPr>
          <w:rFonts w:ascii="Arial" w:hAnsi="Arial" w:cs="Arial"/>
          <w:sz w:val="22"/>
        </w:rPr>
        <w:t xml:space="preserve"> </w:t>
      </w:r>
      <w:r w:rsidR="006F576E" w:rsidRPr="00A32097">
        <w:rPr>
          <w:rFonts w:ascii="Arial" w:hAnsi="Arial" w:cs="Arial"/>
          <w:sz w:val="22"/>
        </w:rPr>
        <w:t>(</w:t>
      </w:r>
      <w:r w:rsidR="00C56008" w:rsidRPr="00A32097">
        <w:rPr>
          <w:rFonts w:ascii="Arial" w:hAnsi="Arial" w:cs="Arial"/>
          <w:sz w:val="22"/>
        </w:rPr>
        <w:t>v 1.8.3</w:t>
      </w:r>
      <w:r w:rsidR="006F576E" w:rsidRPr="00A32097">
        <w:rPr>
          <w:rFonts w:ascii="Arial" w:hAnsi="Arial" w:cs="Arial"/>
          <w:sz w:val="22"/>
        </w:rPr>
        <w:t>)</w:t>
      </w:r>
      <w:r w:rsidR="00384783">
        <w:rPr>
          <w:rFonts w:ascii="Arial" w:hAnsi="Arial" w:cs="Arial"/>
          <w:sz w:val="22"/>
        </w:rPr>
        <w:t xml:space="preserve"> </w:t>
      </w:r>
      <w:r w:rsidR="00D61151" w:rsidRPr="00A429CA">
        <w:rPr>
          <w:rFonts w:ascii="Arial" w:hAnsi="Arial" w:cs="Arial"/>
          <w:sz w:val="22"/>
        </w:rPr>
        <w:fldChar w:fldCharType="begin"/>
      </w:r>
      <w:r w:rsidR="00FF7B11">
        <w:rPr>
          <w:rFonts w:ascii="Arial" w:hAnsi="Arial" w:cs="Arial"/>
          <w:sz w:val="22"/>
        </w:rPr>
        <w:instrText xml:space="preserve"> ADDIN EN.CITE &lt;EndNote&gt;&lt;Cite&gt;&lt;Author&gt;Martin&lt;/Author&gt;&lt;Year&gt;2011&lt;/Year&gt;&lt;RecNum&gt;50&lt;/RecNum&gt;&lt;DisplayText&gt;(52)&lt;/DisplayText&gt;&lt;record&gt;&lt;rec-number&gt;50&lt;/rec-number&gt;&lt;foreign-keys&gt;&lt;key app="EN" db-id="azdt0xssp05swhexfr1pfdavptt2pwtfzf95" timestamp="1576486175"&gt;50&lt;/key&gt;&lt;/foreign-keys&gt;&lt;ref-type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A429CA">
        <w:rPr>
          <w:rFonts w:ascii="Arial" w:hAnsi="Arial" w:cs="Arial"/>
          <w:sz w:val="22"/>
        </w:rPr>
        <w:fldChar w:fldCharType="separate"/>
      </w:r>
      <w:r w:rsidR="00FF7B11">
        <w:rPr>
          <w:rFonts w:ascii="Arial" w:hAnsi="Arial" w:cs="Arial"/>
          <w:noProof/>
          <w:sz w:val="22"/>
        </w:rPr>
        <w:t>(52)</w:t>
      </w:r>
      <w:r w:rsidR="00D61151" w:rsidRPr="00A429CA">
        <w:rPr>
          <w:rFonts w:ascii="Arial" w:hAnsi="Arial" w:cs="Arial"/>
          <w:sz w:val="22"/>
        </w:rPr>
        <w:fldChar w:fldCharType="end"/>
      </w:r>
      <w:r w:rsidR="00C56008" w:rsidRPr="00A32097">
        <w:rPr>
          <w:rFonts w:ascii="Arial" w:hAnsi="Arial" w:cs="Arial"/>
          <w:sz w:val="22"/>
        </w:rPr>
        <w:t xml:space="preserve"> to removed adapter sequences and low quality bases</w:t>
      </w:r>
      <w:r w:rsidRPr="00A32097">
        <w:rPr>
          <w:rFonts w:ascii="Arial" w:hAnsi="Arial" w:cs="Arial"/>
          <w:sz w:val="22"/>
        </w:rPr>
        <w:t xml:space="preserve"> </w:t>
      </w:r>
      <w:r w:rsidR="0026559A" w:rsidRPr="00A32097">
        <w:rPr>
          <w:rFonts w:ascii="Arial" w:hAnsi="Arial" w:cs="Arial"/>
          <w:sz w:val="22"/>
        </w:rPr>
        <w:t>with parameters ‘</w:t>
      </w:r>
      <w:r w:rsidRPr="00A32097">
        <w:rPr>
          <w:rFonts w:ascii="Arial" w:hAnsi="Arial" w:cs="Arial"/>
          <w:sz w:val="22"/>
        </w:rPr>
        <w:t>-q 15 --minimum-length 36</w:t>
      </w:r>
      <w:r w:rsidR="0026559A" w:rsidRPr="00A32097">
        <w:rPr>
          <w:rFonts w:ascii="Arial" w:hAnsi="Arial" w:cs="Arial"/>
          <w:sz w:val="22"/>
        </w:rPr>
        <w:t>’</w:t>
      </w:r>
      <w:r w:rsidR="001D3DD1" w:rsidRPr="00A32097">
        <w:rPr>
          <w:rFonts w:ascii="Arial" w:hAnsi="Arial" w:cs="Arial"/>
          <w:sz w:val="22"/>
        </w:rPr>
        <w:t xml:space="preserve">. HG19 reference genome was downloaded from </w:t>
      </w:r>
      <w:r w:rsidR="0026559A" w:rsidRPr="00A32097">
        <w:rPr>
          <w:rFonts w:ascii="Arial" w:hAnsi="Arial" w:cs="Arial"/>
          <w:sz w:val="22"/>
        </w:rPr>
        <w:t>ENSEMBL</w:t>
      </w:r>
      <w:r w:rsidR="001D3DD1" w:rsidRPr="00A32097">
        <w:rPr>
          <w:rFonts w:ascii="Arial" w:hAnsi="Arial" w:cs="Arial"/>
          <w:sz w:val="22"/>
        </w:rPr>
        <w:t>.</w:t>
      </w:r>
      <w:r w:rsidR="0026559A" w:rsidRPr="00A32097">
        <w:rPr>
          <w:rFonts w:ascii="Arial" w:hAnsi="Arial" w:cs="Arial"/>
          <w:sz w:val="22"/>
        </w:rPr>
        <w:t xml:space="preserve"> Lambda genome was also included in the reference sequence for calculating bisulfite conversion rate. Filtered paired-end bisulfite sequencing data were mapped with </w:t>
      </w:r>
      <w:proofErr w:type="spellStart"/>
      <w:r w:rsidR="000453B0" w:rsidRPr="00A32097">
        <w:rPr>
          <w:rFonts w:ascii="Arial" w:hAnsi="Arial" w:cs="Arial"/>
          <w:sz w:val="22"/>
        </w:rPr>
        <w:t>B</w:t>
      </w:r>
      <w:r w:rsidR="0026559A" w:rsidRPr="00A32097">
        <w:rPr>
          <w:rFonts w:ascii="Arial" w:hAnsi="Arial" w:cs="Arial"/>
          <w:sz w:val="22"/>
        </w:rPr>
        <w:t>ismark</w:t>
      </w:r>
      <w:proofErr w:type="spellEnd"/>
      <w:r w:rsidR="0023371A" w:rsidRPr="00A32097">
        <w:rPr>
          <w:rFonts w:ascii="Arial" w:hAnsi="Arial" w:cs="Arial"/>
          <w:sz w:val="22"/>
        </w:rPr>
        <w:t xml:space="preserve"> (</w:t>
      </w:r>
      <w:r w:rsidR="006F576E" w:rsidRPr="00A32097">
        <w:rPr>
          <w:rFonts w:ascii="Arial" w:hAnsi="Arial" w:cs="Arial"/>
          <w:sz w:val="22"/>
        </w:rPr>
        <w:t>v</w:t>
      </w:r>
      <w:r w:rsidR="0026559A" w:rsidRPr="00A32097">
        <w:rPr>
          <w:rFonts w:ascii="Arial" w:hAnsi="Arial" w:cs="Arial"/>
          <w:sz w:val="22"/>
        </w:rPr>
        <w:t>0.14.5</w:t>
      </w:r>
      <w:r w:rsidR="0023371A" w:rsidRPr="00A32097">
        <w:rPr>
          <w:rFonts w:ascii="Arial" w:hAnsi="Arial" w:cs="Arial"/>
          <w:sz w:val="22"/>
        </w:rPr>
        <w:t>)</w:t>
      </w:r>
      <w:r w:rsidR="00384783">
        <w:rPr>
          <w:rFonts w:ascii="Arial" w:hAnsi="Arial" w:cs="Arial"/>
          <w:sz w:val="22"/>
        </w:rPr>
        <w:t xml:space="preserve"> </w:t>
      </w:r>
      <w:r w:rsidR="00D61151" w:rsidRPr="00A429CA">
        <w:rPr>
          <w:rFonts w:ascii="Arial" w:hAnsi="Arial" w:cs="Arial"/>
          <w:sz w:val="22"/>
        </w:rPr>
        <w:fldChar w:fldCharType="begin"/>
      </w:r>
      <w:r w:rsidR="00FF7B11">
        <w:rPr>
          <w:rFonts w:ascii="Arial" w:hAnsi="Arial" w:cs="Arial"/>
          <w:sz w:val="22"/>
        </w:rPr>
        <w:instrText xml:space="preserve"> ADDIN EN.CITE &lt;EndNote&gt;&lt;Cite&gt;&lt;Author&gt;Krueger&lt;/Author&gt;&lt;Year&gt;2011&lt;/Year&gt;&lt;RecNum&gt;51&lt;/RecNum&gt;&lt;DisplayText&gt;(53)&lt;/DisplayText&gt;&lt;record&gt;&lt;rec-number&gt;51&lt;/rec-number&gt;&lt;foreign-keys&gt;&lt;key app="EN" db-id="azdt0xssp05swhexfr1pfdavptt2pwtfzf95" timestamp="1576486175"&gt;51&lt;/key&gt;&lt;/foreign-keys&gt;&lt;ref-type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A429CA">
        <w:rPr>
          <w:rFonts w:ascii="Arial" w:hAnsi="Arial" w:cs="Arial"/>
          <w:sz w:val="22"/>
        </w:rPr>
        <w:fldChar w:fldCharType="separate"/>
      </w:r>
      <w:r w:rsidR="00FF7B11">
        <w:rPr>
          <w:rFonts w:ascii="Arial" w:hAnsi="Arial" w:cs="Arial"/>
          <w:noProof/>
          <w:sz w:val="22"/>
        </w:rPr>
        <w:t>(53)</w:t>
      </w:r>
      <w:r w:rsidR="00D61151" w:rsidRPr="00A429CA">
        <w:rPr>
          <w:rFonts w:ascii="Arial" w:hAnsi="Arial" w:cs="Arial"/>
          <w:sz w:val="22"/>
        </w:rPr>
        <w:fldChar w:fldCharType="end"/>
      </w:r>
      <w:r w:rsidR="0026559A" w:rsidRPr="00A32097">
        <w:rPr>
          <w:rFonts w:ascii="Arial" w:hAnsi="Arial" w:cs="Arial"/>
          <w:sz w:val="22"/>
        </w:rPr>
        <w:t xml:space="preserve"> using with </w:t>
      </w:r>
      <w:r w:rsidR="009621AF" w:rsidRPr="00A32097">
        <w:rPr>
          <w:rFonts w:ascii="Arial" w:hAnsi="Arial" w:cs="Arial"/>
          <w:sz w:val="22"/>
        </w:rPr>
        <w:t xml:space="preserve">default </w:t>
      </w:r>
      <w:r w:rsidR="0026559A" w:rsidRPr="00A32097">
        <w:rPr>
          <w:rFonts w:ascii="Arial" w:hAnsi="Arial" w:cs="Arial"/>
          <w:sz w:val="22"/>
        </w:rPr>
        <w:t>parameters</w:t>
      </w:r>
      <w:r w:rsidR="009621AF" w:rsidRPr="00A32097">
        <w:rPr>
          <w:rFonts w:ascii="Arial" w:hAnsi="Arial" w:cs="Arial"/>
          <w:sz w:val="22"/>
        </w:rPr>
        <w:t>.</w:t>
      </w:r>
      <w:r w:rsidR="000453B0" w:rsidRPr="00A32097">
        <w:rPr>
          <w:rFonts w:ascii="Arial" w:hAnsi="Arial" w:cs="Arial"/>
          <w:sz w:val="22"/>
        </w:rPr>
        <w:t xml:space="preserve"> After alignment, read duplicates were removed using the </w:t>
      </w:r>
      <w:proofErr w:type="spellStart"/>
      <w:r w:rsidR="000453B0" w:rsidRPr="00A32097">
        <w:rPr>
          <w:rFonts w:ascii="Arial" w:hAnsi="Arial" w:cs="Arial"/>
          <w:sz w:val="22"/>
        </w:rPr>
        <w:t>deduplicate_bismark</w:t>
      </w:r>
      <w:proofErr w:type="spellEnd"/>
      <w:r w:rsidR="000453B0" w:rsidRPr="00A32097">
        <w:rPr>
          <w:rFonts w:ascii="Arial" w:hAnsi="Arial" w:cs="Arial"/>
          <w:sz w:val="22"/>
        </w:rPr>
        <w:t xml:space="preserve"> application included in the </w:t>
      </w:r>
      <w:proofErr w:type="spellStart"/>
      <w:r w:rsidR="000453B0" w:rsidRPr="00A32097">
        <w:rPr>
          <w:rFonts w:ascii="Arial" w:hAnsi="Arial" w:cs="Arial"/>
          <w:sz w:val="22"/>
        </w:rPr>
        <w:t>bismark</w:t>
      </w:r>
      <w:proofErr w:type="spellEnd"/>
      <w:r w:rsidR="000453B0" w:rsidRPr="00A32097">
        <w:rPr>
          <w:rFonts w:ascii="Arial" w:hAnsi="Arial" w:cs="Arial"/>
          <w:sz w:val="22"/>
        </w:rPr>
        <w:t xml:space="preserve"> software. Then</w:t>
      </w:r>
      <w:r w:rsidR="0023371A" w:rsidRPr="00A32097">
        <w:rPr>
          <w:rFonts w:ascii="Arial" w:hAnsi="Arial" w:cs="Arial"/>
          <w:sz w:val="22"/>
        </w:rPr>
        <w:t xml:space="preserve"> the BAM</w:t>
      </w:r>
      <w:r w:rsidR="000453B0" w:rsidRPr="00A32097">
        <w:rPr>
          <w:rFonts w:ascii="Arial" w:hAnsi="Arial" w:cs="Arial"/>
          <w:sz w:val="22"/>
        </w:rPr>
        <w:t xml:space="preserve"> files produced by</w:t>
      </w:r>
      <w:r w:rsidR="0023371A" w:rsidRPr="00A32097">
        <w:rPr>
          <w:rFonts w:ascii="Arial" w:hAnsi="Arial" w:cs="Arial"/>
          <w:sz w:val="22"/>
        </w:rPr>
        <w:t xml:space="preserve"> </w:t>
      </w:r>
      <w:proofErr w:type="spellStart"/>
      <w:r w:rsidR="0023371A" w:rsidRPr="00A32097">
        <w:rPr>
          <w:rFonts w:ascii="Arial" w:hAnsi="Arial" w:cs="Arial"/>
          <w:sz w:val="22"/>
        </w:rPr>
        <w:t>Bismark</w:t>
      </w:r>
      <w:proofErr w:type="spellEnd"/>
      <w:r w:rsidR="0023371A" w:rsidRPr="00A32097">
        <w:rPr>
          <w:rFonts w:ascii="Arial" w:hAnsi="Arial" w:cs="Arial"/>
          <w:sz w:val="22"/>
        </w:rPr>
        <w:t xml:space="preserve"> were sorted using </w:t>
      </w:r>
      <w:proofErr w:type="spellStart"/>
      <w:r w:rsidR="0023371A" w:rsidRPr="00A32097">
        <w:rPr>
          <w:rFonts w:ascii="Arial" w:hAnsi="Arial" w:cs="Arial"/>
          <w:sz w:val="22"/>
        </w:rPr>
        <w:t>samtools</w:t>
      </w:r>
      <w:proofErr w:type="spellEnd"/>
      <w:r w:rsidR="0023371A" w:rsidRPr="00A32097">
        <w:rPr>
          <w:rFonts w:ascii="Arial" w:hAnsi="Arial" w:cs="Arial"/>
          <w:sz w:val="22"/>
        </w:rPr>
        <w:t xml:space="preserve"> (v0.1.19) and overlapping paired-end reads were clipped using </w:t>
      </w:r>
      <w:proofErr w:type="spellStart"/>
      <w:r w:rsidR="0023371A" w:rsidRPr="00A32097">
        <w:rPr>
          <w:rFonts w:ascii="Arial" w:hAnsi="Arial" w:cs="Arial"/>
          <w:sz w:val="22"/>
        </w:rPr>
        <w:t>ClipOverlap</w:t>
      </w:r>
      <w:proofErr w:type="spellEnd"/>
      <w:r w:rsidR="0023371A" w:rsidRPr="00A32097">
        <w:rPr>
          <w:rFonts w:ascii="Arial" w:hAnsi="Arial" w:cs="Arial"/>
          <w:sz w:val="22"/>
        </w:rPr>
        <w:t xml:space="preserve"> function of </w:t>
      </w:r>
      <w:proofErr w:type="spellStart"/>
      <w:r w:rsidR="0023371A" w:rsidRPr="00A32097">
        <w:rPr>
          <w:rFonts w:ascii="Arial" w:hAnsi="Arial" w:cs="Arial"/>
          <w:sz w:val="22"/>
        </w:rPr>
        <w:t>bamUtil</w:t>
      </w:r>
      <w:proofErr w:type="spellEnd"/>
      <w:r w:rsidR="0023371A" w:rsidRPr="00A32097">
        <w:rPr>
          <w:rFonts w:ascii="Arial" w:hAnsi="Arial" w:cs="Arial"/>
          <w:color w:val="2A2A2A"/>
          <w:sz w:val="22"/>
          <w:shd w:val="clear" w:color="auto" w:fill="FFFFFF"/>
        </w:rPr>
        <w:t xml:space="preserve"> </w:t>
      </w:r>
      <w:r w:rsidR="0023371A" w:rsidRPr="00A32097">
        <w:rPr>
          <w:rFonts w:ascii="Arial" w:hAnsi="Arial" w:cs="Arial"/>
          <w:sz w:val="22"/>
        </w:rPr>
        <w:t>(</w:t>
      </w:r>
      <w:hyperlink r:id="rId15" w:history="1">
        <w:r w:rsidR="0023371A" w:rsidRPr="00A32097">
          <w:rPr>
            <w:rFonts w:ascii="Arial" w:hAnsi="Arial" w:cs="Arial"/>
            <w:sz w:val="22"/>
          </w:rPr>
          <w:t>https://</w:t>
        </w:r>
        <w:proofErr w:type="spellStart"/>
        <w:r w:rsidR="0023371A" w:rsidRPr="00A32097">
          <w:rPr>
            <w:rFonts w:ascii="Arial" w:hAnsi="Arial" w:cs="Arial"/>
            <w:sz w:val="22"/>
          </w:rPr>
          <w:t>github.com</w:t>
        </w:r>
        <w:proofErr w:type="spellEnd"/>
        <w:r w:rsidR="0023371A" w:rsidRPr="00A32097">
          <w:rPr>
            <w:rFonts w:ascii="Arial" w:hAnsi="Arial" w:cs="Arial"/>
            <w:sz w:val="22"/>
          </w:rPr>
          <w:t>/</w:t>
        </w:r>
        <w:proofErr w:type="spellStart"/>
        <w:r w:rsidR="0023371A" w:rsidRPr="00A32097">
          <w:rPr>
            <w:rFonts w:ascii="Arial" w:hAnsi="Arial" w:cs="Arial"/>
            <w:sz w:val="22"/>
          </w:rPr>
          <w:t>statgen</w:t>
        </w:r>
        <w:proofErr w:type="spellEnd"/>
        <w:r w:rsidR="0023371A" w:rsidRPr="00A32097">
          <w:rPr>
            <w:rFonts w:ascii="Arial" w:hAnsi="Arial" w:cs="Arial"/>
            <w:sz w:val="22"/>
          </w:rPr>
          <w:t>/</w:t>
        </w:r>
        <w:proofErr w:type="spellStart"/>
        <w:r w:rsidR="0023371A" w:rsidRPr="00A32097">
          <w:rPr>
            <w:rFonts w:ascii="Arial" w:hAnsi="Arial" w:cs="Arial"/>
            <w:sz w:val="22"/>
          </w:rPr>
          <w:t>bamUtil</w:t>
        </w:r>
        <w:proofErr w:type="spellEnd"/>
      </w:hyperlink>
      <w:r w:rsidR="0023371A" w:rsidRPr="00A32097">
        <w:rPr>
          <w:rFonts w:ascii="Arial" w:hAnsi="Arial" w:cs="Arial"/>
          <w:sz w:val="22"/>
        </w:rPr>
        <w:t>) to prevent counting twice from the same observation.</w:t>
      </w:r>
      <w:r w:rsidR="00BE3FF6" w:rsidRPr="00A32097">
        <w:rPr>
          <w:rFonts w:ascii="Arial" w:hAnsi="Arial" w:cs="Arial"/>
          <w:sz w:val="22"/>
        </w:rPr>
        <w:t xml:space="preserve"> For each CpG, the methylation level</w:t>
      </w:r>
      <w:r w:rsidR="007E50E5" w:rsidRPr="00A32097">
        <w:rPr>
          <w:rFonts w:ascii="Arial" w:hAnsi="Arial" w:cs="Arial"/>
          <w:sz w:val="22"/>
        </w:rPr>
        <w:t xml:space="preserve"> was combined from both DNA strands and</w:t>
      </w:r>
      <w:r w:rsidR="00BE3FF6" w:rsidRPr="00A32097">
        <w:rPr>
          <w:rFonts w:ascii="Arial" w:hAnsi="Arial" w:cs="Arial"/>
          <w:sz w:val="22"/>
        </w:rPr>
        <w:t xml:space="preserve"> estimated as m</w:t>
      </w:r>
      <w:proofErr w:type="gramStart"/>
      <w:r w:rsidR="00BE3FF6" w:rsidRPr="00A32097">
        <w:rPr>
          <w:rFonts w:ascii="Arial" w:hAnsi="Arial" w:cs="Arial"/>
          <w:sz w:val="22"/>
        </w:rPr>
        <w:t>/(</w:t>
      </w:r>
      <w:proofErr w:type="gramEnd"/>
      <w:r w:rsidR="00BE3FF6" w:rsidRPr="00A32097">
        <w:rPr>
          <w:rFonts w:ascii="Arial" w:hAnsi="Arial" w:cs="Arial"/>
          <w:sz w:val="22"/>
        </w:rPr>
        <w:t>m + u</w:t>
      </w:r>
      <w:r w:rsidR="00BE0791" w:rsidRPr="00A32097">
        <w:rPr>
          <w:rStyle w:val="fontstyle01"/>
          <w:rFonts w:ascii="Arial" w:hAnsi="Arial" w:cs="Arial"/>
          <w:sz w:val="22"/>
          <w:szCs w:val="22"/>
        </w:rPr>
        <w:t xml:space="preserve">), </w:t>
      </w:r>
      <w:r w:rsidR="00BE0791" w:rsidRPr="00A32097">
        <w:rPr>
          <w:rFonts w:ascii="Arial" w:hAnsi="Arial" w:cs="Arial"/>
          <w:sz w:val="22"/>
        </w:rPr>
        <w:t xml:space="preserve">where m </w:t>
      </w:r>
      <w:r w:rsidR="007E50E5" w:rsidRPr="00A32097">
        <w:rPr>
          <w:rFonts w:ascii="Arial" w:hAnsi="Arial" w:cs="Arial"/>
          <w:sz w:val="22"/>
        </w:rPr>
        <w:t>was defined as the number of methylated cytosines and u</w:t>
      </w:r>
      <w:r w:rsidR="007E50E5" w:rsidRPr="00A32097">
        <w:rPr>
          <w:rStyle w:val="fontstyle01"/>
          <w:rFonts w:ascii="Arial" w:hAnsi="Arial" w:cs="Arial"/>
          <w:sz w:val="22"/>
          <w:szCs w:val="22"/>
        </w:rPr>
        <w:t xml:space="preserve"> </w:t>
      </w:r>
      <w:r w:rsidR="007E50E5" w:rsidRPr="00A32097">
        <w:rPr>
          <w:rFonts w:ascii="Arial" w:hAnsi="Arial" w:cs="Arial"/>
          <w:sz w:val="22"/>
        </w:rPr>
        <w:t>was defined as the number of unmethylated cytosines</w:t>
      </w:r>
      <w:r w:rsidR="007E50E5" w:rsidRPr="004C6EEE">
        <w:rPr>
          <w:rFonts w:ascii="Arial" w:hAnsi="Arial" w:cs="Arial"/>
          <w:sz w:val="22"/>
        </w:rPr>
        <w:t>.</w:t>
      </w:r>
      <w:r w:rsidR="00244720" w:rsidRPr="004C6EEE">
        <w:rPr>
          <w:rFonts w:ascii="Arial" w:hAnsi="Arial" w:cs="Arial"/>
          <w:sz w:val="22"/>
        </w:rPr>
        <w:t xml:space="preserve"> The </w:t>
      </w:r>
      <w:r w:rsidR="00BE7E3C" w:rsidRPr="004C6EEE">
        <w:rPr>
          <w:rFonts w:ascii="Arial" w:hAnsi="Arial" w:cs="Arial"/>
          <w:sz w:val="22"/>
        </w:rPr>
        <w:t>number of methylated and unmethylated cytosines</w:t>
      </w:r>
      <w:r w:rsidR="00244720" w:rsidRPr="004C6EEE">
        <w:rPr>
          <w:rFonts w:ascii="Arial" w:hAnsi="Arial" w:cs="Arial"/>
          <w:sz w:val="22"/>
        </w:rPr>
        <w:t xml:space="preserve"> of </w:t>
      </w:r>
      <w:r w:rsidR="004C6EEE" w:rsidRPr="00765329">
        <w:rPr>
          <w:rFonts w:ascii="Arial" w:hAnsi="Arial" w:cs="Arial"/>
          <w:sz w:val="22"/>
        </w:rPr>
        <w:t>1 Mb</w:t>
      </w:r>
      <w:r w:rsidR="00244720" w:rsidRPr="004C6EEE">
        <w:rPr>
          <w:rFonts w:ascii="Arial" w:hAnsi="Arial" w:cs="Arial"/>
          <w:sz w:val="22"/>
        </w:rPr>
        <w:t xml:space="preserve"> regions were generated using R package </w:t>
      </w:r>
      <w:proofErr w:type="spellStart"/>
      <w:r w:rsidR="00244720" w:rsidRPr="004C6EEE">
        <w:rPr>
          <w:rFonts w:ascii="Arial" w:hAnsi="Arial" w:cs="Arial"/>
          <w:sz w:val="22"/>
        </w:rPr>
        <w:t>m</w:t>
      </w:r>
      <w:r w:rsidR="004C0DB0" w:rsidRPr="004C6EEE">
        <w:rPr>
          <w:rFonts w:ascii="Arial" w:hAnsi="Arial" w:cs="Arial"/>
          <w:sz w:val="22"/>
        </w:rPr>
        <w:t>e</w:t>
      </w:r>
      <w:r w:rsidR="00244720" w:rsidRPr="004C6EEE">
        <w:rPr>
          <w:rFonts w:ascii="Arial" w:hAnsi="Arial" w:cs="Arial"/>
          <w:sz w:val="22"/>
        </w:rPr>
        <w:t>thylKit</w:t>
      </w:r>
      <w:proofErr w:type="spellEnd"/>
      <w:r w:rsidR="00244720" w:rsidRPr="004C6EEE">
        <w:rPr>
          <w:rFonts w:ascii="Arial" w:hAnsi="Arial" w:cs="Arial"/>
          <w:sz w:val="22"/>
        </w:rPr>
        <w:t>. The average methylation level</w:t>
      </w:r>
      <w:r w:rsidR="004C0DB0" w:rsidRPr="004C6EEE">
        <w:rPr>
          <w:rFonts w:ascii="Arial" w:hAnsi="Arial" w:cs="Arial"/>
          <w:sz w:val="22"/>
        </w:rPr>
        <w:t xml:space="preserve"> o</w:t>
      </w:r>
      <w:r w:rsidR="004C0DB0" w:rsidRPr="004C6EEE">
        <w:rPr>
          <w:rFonts w:ascii="Arial" w:hAnsi="Arial" w:cs="Arial"/>
          <w:color w:val="000000" w:themeColor="text1"/>
          <w:sz w:val="22"/>
        </w:rPr>
        <w:t xml:space="preserve">f </w:t>
      </w:r>
      <w:r w:rsidR="00E8773E" w:rsidRPr="004C6EEE">
        <w:rPr>
          <w:rFonts w:ascii="Arial" w:hAnsi="Arial" w:cs="Arial"/>
          <w:color w:val="000000" w:themeColor="text1"/>
          <w:sz w:val="22"/>
        </w:rPr>
        <w:t xml:space="preserve">each </w:t>
      </w:r>
      <w:proofErr w:type="gramStart"/>
      <w:r w:rsidR="00F31222" w:rsidRPr="004C6EEE">
        <w:rPr>
          <w:rFonts w:ascii="Arial" w:hAnsi="Arial" w:cs="Arial"/>
          <w:color w:val="000000" w:themeColor="text1"/>
          <w:sz w:val="22"/>
        </w:rPr>
        <w:t>long range</w:t>
      </w:r>
      <w:proofErr w:type="gramEnd"/>
      <w:r w:rsidR="004C0DB0" w:rsidRPr="004C6EEE">
        <w:rPr>
          <w:rFonts w:ascii="Arial" w:hAnsi="Arial" w:cs="Arial"/>
          <w:color w:val="000000" w:themeColor="text1"/>
          <w:sz w:val="22"/>
        </w:rPr>
        <w:t xml:space="preserve"> region</w:t>
      </w:r>
      <w:r w:rsidR="00BE7E3C" w:rsidRPr="004C6EEE">
        <w:rPr>
          <w:rFonts w:ascii="Arial" w:hAnsi="Arial" w:cs="Arial"/>
          <w:color w:val="000000" w:themeColor="text1"/>
          <w:sz w:val="22"/>
        </w:rPr>
        <w:t xml:space="preserve"> was calculated </w:t>
      </w:r>
      <w:r w:rsidR="00E8773E" w:rsidRPr="004C6EEE">
        <w:rPr>
          <w:rFonts w:ascii="Arial" w:hAnsi="Arial" w:cs="Arial"/>
          <w:color w:val="000000" w:themeColor="text1"/>
          <w:sz w:val="22"/>
        </w:rPr>
        <w:t>as</w:t>
      </w:r>
      <w:r w:rsidR="00BE7E3C" w:rsidRPr="004C6EEE">
        <w:rPr>
          <w:rFonts w:ascii="Arial" w:hAnsi="Arial" w:cs="Arial"/>
          <w:color w:val="000000" w:themeColor="text1"/>
          <w:sz w:val="22"/>
        </w:rPr>
        <w:t xml:space="preserve"> the total number of cytosines divided by the number of methylated cytosines</w:t>
      </w:r>
      <w:r w:rsidR="00D61151" w:rsidRPr="004C6EEE">
        <w:rPr>
          <w:rFonts w:ascii="Arial" w:hAnsi="Arial" w:cs="Arial"/>
          <w:color w:val="000000" w:themeColor="text1"/>
          <w:sz w:val="22"/>
        </w:rPr>
        <w:t>.</w:t>
      </w:r>
    </w:p>
    <w:p w14:paraId="06F2581D" w14:textId="694D48DE" w:rsidR="00C35D17" w:rsidRPr="00A32097" w:rsidRDefault="00C35D17" w:rsidP="000D6410">
      <w:pPr>
        <w:pStyle w:val="3"/>
        <w:rPr>
          <w:rFonts w:cs="Arial"/>
        </w:rPr>
      </w:pPr>
      <w:proofErr w:type="spellStart"/>
      <w:r w:rsidRPr="00A32097">
        <w:rPr>
          <w:rFonts w:cs="Arial"/>
        </w:rPr>
        <w:t>cfDNA</w:t>
      </w:r>
      <w:proofErr w:type="spellEnd"/>
      <w:r w:rsidRPr="00A32097">
        <w:rPr>
          <w:rFonts w:cs="Arial"/>
        </w:rPr>
        <w:t xml:space="preserve"> fragment size determination and distribution</w:t>
      </w:r>
    </w:p>
    <w:p w14:paraId="49121A2D" w14:textId="6FBEC9C2" w:rsidR="00C35D17" w:rsidRDefault="00C35D17" w:rsidP="00CD20D5">
      <w:pPr>
        <w:spacing w:before="240"/>
        <w:rPr>
          <w:rFonts w:ascii="Arial" w:hAnsi="Arial" w:cs="Arial"/>
          <w:sz w:val="22"/>
        </w:rPr>
      </w:pPr>
      <w:r w:rsidRPr="00CD20D5">
        <w:rPr>
          <w:rFonts w:ascii="Arial" w:hAnsi="Arial" w:cs="Arial"/>
          <w:sz w:val="22"/>
        </w:rPr>
        <w:t>Unique reads with well alignment</w:t>
      </w:r>
      <w:r w:rsidR="0035013A" w:rsidRPr="00CD20D5">
        <w:rPr>
          <w:rFonts w:ascii="Arial" w:hAnsi="Arial" w:cs="Arial"/>
          <w:sz w:val="22"/>
        </w:rPr>
        <w:t>s</w:t>
      </w:r>
      <w:r w:rsidRPr="00CD20D5">
        <w:rPr>
          <w:rFonts w:ascii="Arial" w:hAnsi="Arial" w:cs="Arial"/>
          <w:sz w:val="22"/>
        </w:rPr>
        <w:t xml:space="preserve"> to human genome (hg19) </w:t>
      </w:r>
      <w:r w:rsidR="0035013A" w:rsidRPr="00CD20D5">
        <w:rPr>
          <w:rFonts w:ascii="Arial" w:hAnsi="Arial" w:cs="Arial"/>
          <w:sz w:val="22"/>
        </w:rPr>
        <w:t>were</w:t>
      </w:r>
      <w:r w:rsidRPr="00CD20D5">
        <w:rPr>
          <w:rFonts w:ascii="Arial" w:hAnsi="Arial" w:cs="Arial"/>
          <w:sz w:val="22"/>
        </w:rPr>
        <w:t xml:space="preserve"> applied for </w:t>
      </w:r>
      <w:proofErr w:type="spellStart"/>
      <w:r w:rsidRPr="00CD20D5">
        <w:rPr>
          <w:rFonts w:ascii="Arial" w:hAnsi="Arial" w:cs="Arial"/>
          <w:sz w:val="22"/>
        </w:rPr>
        <w:t>cfDNA</w:t>
      </w:r>
      <w:proofErr w:type="spellEnd"/>
      <w:r w:rsidRPr="00CD20D5">
        <w:rPr>
          <w:rFonts w:ascii="Arial" w:hAnsi="Arial" w:cs="Arial"/>
          <w:sz w:val="22"/>
        </w:rPr>
        <w:t xml:space="preserve"> fragment size evaluation. </w:t>
      </w:r>
      <w:r w:rsidR="0046431B" w:rsidRPr="00CD20D5">
        <w:rPr>
          <w:rFonts w:ascii="Arial" w:hAnsi="Arial" w:cs="Arial"/>
          <w:sz w:val="22"/>
        </w:rPr>
        <w:t>T</w:t>
      </w:r>
      <w:r w:rsidRPr="00CD20D5">
        <w:rPr>
          <w:rFonts w:ascii="Arial" w:hAnsi="Arial" w:cs="Arial"/>
          <w:sz w:val="22"/>
        </w:rPr>
        <w:t>he end position</w:t>
      </w:r>
      <w:r w:rsidR="00255163" w:rsidRPr="00CD20D5">
        <w:rPr>
          <w:rFonts w:ascii="Arial" w:hAnsi="Arial" w:cs="Arial"/>
          <w:sz w:val="22"/>
        </w:rPr>
        <w:t>s</w:t>
      </w:r>
      <w:r w:rsidRPr="00CD20D5">
        <w:rPr>
          <w:rFonts w:ascii="Arial" w:hAnsi="Arial" w:cs="Arial"/>
          <w:sz w:val="22"/>
        </w:rPr>
        <w:t xml:space="preserve"> and st</w:t>
      </w:r>
      <w:r w:rsidRPr="00996C5A">
        <w:rPr>
          <w:rFonts w:ascii="Arial" w:hAnsi="Arial" w:cs="Arial"/>
          <w:sz w:val="22"/>
        </w:rPr>
        <w:t>art position</w:t>
      </w:r>
      <w:r w:rsidR="00255163" w:rsidRPr="00996C5A">
        <w:rPr>
          <w:rFonts w:ascii="Arial" w:hAnsi="Arial" w:cs="Arial"/>
          <w:sz w:val="22"/>
        </w:rPr>
        <w:t>s</w:t>
      </w:r>
      <w:r w:rsidRPr="00996C5A">
        <w:rPr>
          <w:rFonts w:ascii="Arial" w:hAnsi="Arial" w:cs="Arial"/>
          <w:sz w:val="22"/>
        </w:rPr>
        <w:t xml:space="preserve"> were extracted to calculate the </w:t>
      </w:r>
      <w:proofErr w:type="spellStart"/>
      <w:r w:rsidRPr="00996C5A">
        <w:rPr>
          <w:rFonts w:ascii="Arial" w:hAnsi="Arial" w:cs="Arial"/>
          <w:sz w:val="22"/>
        </w:rPr>
        <w:t>cfDNA</w:t>
      </w:r>
      <w:proofErr w:type="spellEnd"/>
      <w:r w:rsidRPr="00996C5A">
        <w:rPr>
          <w:rFonts w:ascii="Arial" w:hAnsi="Arial" w:cs="Arial"/>
          <w:sz w:val="22"/>
        </w:rPr>
        <w:t xml:space="preserve"> size and the distribution were prepared for different samples.</w:t>
      </w:r>
    </w:p>
    <w:p w14:paraId="089D3A32" w14:textId="77777777" w:rsidR="00C81431" w:rsidRPr="00A32097" w:rsidRDefault="00C81431" w:rsidP="00C81431">
      <w:pPr>
        <w:pStyle w:val="3"/>
        <w:rPr>
          <w:rFonts w:cs="Arial"/>
        </w:rPr>
      </w:pPr>
      <w:r w:rsidRPr="00A32097">
        <w:rPr>
          <w:rFonts w:cs="Arial"/>
        </w:rPr>
        <w:t>The enrichment score in each genomic region</w:t>
      </w:r>
    </w:p>
    <w:p w14:paraId="7FD08195" w14:textId="5695599C" w:rsidR="00B80728" w:rsidRPr="004A3EC7" w:rsidRDefault="00727B14" w:rsidP="00CD20D5">
      <w:pPr>
        <w:spacing w:before="240"/>
        <w:rPr>
          <w:rFonts w:ascii="Arial" w:hAnsi="Arial" w:cs="Arial"/>
          <w:sz w:val="22"/>
        </w:rPr>
      </w:pPr>
      <w:proofErr w:type="spellStart"/>
      <w:r w:rsidRPr="00936ED5">
        <w:rPr>
          <w:rFonts w:ascii="Arial" w:hAnsi="Arial" w:cs="Arial"/>
          <w:sz w:val="22"/>
        </w:rPr>
        <w:t>CpGs</w:t>
      </w:r>
      <w:proofErr w:type="spellEnd"/>
      <w:r w:rsidRPr="00936ED5">
        <w:rPr>
          <w:rFonts w:ascii="Arial" w:hAnsi="Arial" w:cs="Arial"/>
          <w:sz w:val="22"/>
        </w:rPr>
        <w:t xml:space="preserve"> with depth over 5 were used for calculation of enrichment score.</w:t>
      </w:r>
      <w:r w:rsidRPr="00091790">
        <w:rPr>
          <w:rFonts w:ascii="Arial" w:hAnsi="Arial" w:cs="Arial"/>
          <w:sz w:val="22"/>
        </w:rPr>
        <w:t xml:space="preserve"> </w:t>
      </w:r>
      <w:r w:rsidR="00B80728" w:rsidRPr="00091790">
        <w:rPr>
          <w:rFonts w:ascii="Arial" w:hAnsi="Arial" w:cs="Arial"/>
          <w:sz w:val="22"/>
        </w:rPr>
        <w:t xml:space="preserve">The enrichment score is defined as follows: </w:t>
      </w:r>
      <m:oMath>
        <m:r>
          <w:rPr>
            <w:rFonts w:ascii="Cambria Math" w:hAnsi="Cambria Math" w:cs="Arial"/>
            <w:sz w:val="22"/>
          </w:rPr>
          <m:t>Enrichment Score=</m:t>
        </m:r>
        <m:sSub>
          <m:sSubPr>
            <m:ctrlPr>
              <w:rPr>
                <w:rFonts w:ascii="Cambria Math" w:hAnsi="Cambria Math" w:cs="Arial"/>
                <w:i/>
                <w:sz w:val="22"/>
              </w:rPr>
            </m:ctrlPr>
          </m:sSubPr>
          <m:e>
            <m:r>
              <w:rPr>
                <w:rFonts w:ascii="Cambria Math" w:hAnsi="Cambria Math" w:cs="Arial"/>
                <w:sz w:val="22"/>
              </w:rPr>
              <m:t>log</m:t>
            </m:r>
          </m:e>
          <m:sub>
            <m:r>
              <w:rPr>
                <w:rFonts w:ascii="Cambria Math" w:hAnsi="Cambria Math" w:cs="Arial"/>
                <w:sz w:val="22"/>
              </w:rPr>
              <m:t>2</m:t>
            </m:r>
          </m:sub>
        </m:sSub>
        <m:d>
          <m:dPr>
            <m:ctrlPr>
              <w:rPr>
                <w:rFonts w:ascii="Cambria Math" w:hAnsi="Cambria Math" w:cs="Arial"/>
                <w:i/>
                <w:sz w:val="22"/>
              </w:rPr>
            </m:ctrlPr>
          </m:dPr>
          <m:e>
            <m:f>
              <m:fPr>
                <m:ctrlPr>
                  <w:rPr>
                    <w:rFonts w:ascii="Cambria Math" w:hAnsi="Cambria Math" w:cs="Arial"/>
                    <w:i/>
                    <w:sz w:val="22"/>
                  </w:rPr>
                </m:ctrlPr>
              </m:fPr>
              <m:num>
                <m:r>
                  <w:rPr>
                    <w:rFonts w:ascii="Cambria Math" w:hAnsi="Cambria Math" w:cs="Arial"/>
                    <w:sz w:val="22"/>
                  </w:rPr>
                  <m:t>DMC</m:t>
                </m:r>
              </m:num>
              <m:den>
                <m:r>
                  <w:rPr>
                    <w:rFonts w:ascii="Cambria Math" w:hAnsi="Cambria Math" w:cs="Arial"/>
                    <w:sz w:val="22"/>
                  </w:rPr>
                  <m:t>E</m:t>
                </m:r>
              </m:den>
            </m:f>
          </m:e>
        </m:d>
        <m:r>
          <m:rPr>
            <m:sty m:val="p"/>
          </m:rPr>
          <w:rPr>
            <w:rFonts w:ascii="Cambria Math" w:hAnsi="Cambria Math" w:cs="Arial"/>
            <w:sz w:val="22"/>
          </w:rPr>
          <m:t xml:space="preserve">,  </m:t>
        </m:r>
        <m:r>
          <w:rPr>
            <w:rFonts w:ascii="Cambria Math" w:hAnsi="Cambria Math" w:cs="Arial"/>
            <w:sz w:val="22"/>
          </w:rPr>
          <m:t>DMC</m:t>
        </m:r>
      </m:oMath>
      <w:r w:rsidR="00B80728" w:rsidRPr="00091790">
        <w:rPr>
          <w:rFonts w:ascii="Arial" w:hAnsi="Arial" w:cs="Arial"/>
          <w:sz w:val="22"/>
        </w:rPr>
        <w:t xml:space="preserve"> </w:t>
      </w:r>
      <w:r w:rsidR="004A3EC7" w:rsidRPr="00091790">
        <w:rPr>
          <w:rFonts w:ascii="Arial" w:hAnsi="Arial" w:cs="Arial"/>
          <w:sz w:val="22"/>
        </w:rPr>
        <w:t xml:space="preserve">is </w:t>
      </w:r>
      <w:r w:rsidR="00565CE4" w:rsidRPr="00091790">
        <w:rPr>
          <w:rFonts w:ascii="Arial" w:hAnsi="Arial" w:cs="Arial"/>
          <w:sz w:val="22"/>
        </w:rPr>
        <w:t xml:space="preserve">the number of DMC sites in the genomic element; </w:t>
      </w:r>
      <w:r w:rsidR="00B80728" w:rsidRPr="00091790">
        <w:rPr>
          <w:rFonts w:ascii="Arial" w:hAnsi="Arial" w:cs="Arial"/>
          <w:sz w:val="22"/>
        </w:rPr>
        <w:t xml:space="preserve">where the expected value </w:t>
      </w:r>
      <m:oMath>
        <m:r>
          <w:rPr>
            <w:rFonts w:ascii="Cambria Math" w:hAnsi="Cambria Math" w:cs="Arial"/>
            <w:sz w:val="22"/>
          </w:rPr>
          <m:t>E=</m:t>
        </m:r>
        <m:f>
          <m:fPr>
            <m:ctrlPr>
              <w:rPr>
                <w:rFonts w:ascii="Cambria Math" w:hAnsi="Cambria Math" w:cs="Arial"/>
                <w:i/>
                <w:sz w:val="22"/>
              </w:rPr>
            </m:ctrlPr>
          </m:fPr>
          <m:num>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DMC</m:t>
                    </m:r>
                  </m:sub>
                </m:sSub>
              </m:e>
            </m:d>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CpG</m:t>
                    </m:r>
                  </m:sub>
                </m:sSub>
              </m:e>
            </m:d>
          </m:num>
          <m:den>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T</m:t>
                </m:r>
              </m:sub>
            </m:sSub>
          </m:den>
        </m:f>
      </m:oMath>
      <w:r w:rsidR="00B80728" w:rsidRPr="00091790">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DMC</m:t>
            </m:r>
          </m:sub>
        </m:sSub>
      </m:oMath>
      <w:r w:rsidR="00B80728" w:rsidRPr="00091790">
        <w:rPr>
          <w:rFonts w:ascii="Arial" w:hAnsi="Arial" w:cs="Arial"/>
          <w:sz w:val="22"/>
        </w:rPr>
        <w:t xml:space="preserve"> is the number of DMC sites in the genome,</w:t>
      </w:r>
      <w:r w:rsidR="00B80728" w:rsidRPr="004A3EC7">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CpG</m:t>
            </m:r>
          </m:sub>
        </m:sSub>
      </m:oMath>
      <w:r w:rsidR="00B80728" w:rsidRPr="004A3EC7">
        <w:rPr>
          <w:rFonts w:ascii="Arial" w:hAnsi="Arial" w:cs="Arial"/>
          <w:sz w:val="22"/>
        </w:rPr>
        <w:t xml:space="preserve"> is the number of CpG sites in the genomic element, and  </w:t>
      </w:r>
      <m:oMath>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T</m:t>
            </m:r>
          </m:sub>
        </m:sSub>
      </m:oMath>
      <w:r w:rsidR="00B80728" w:rsidRPr="004A3EC7">
        <w:rPr>
          <w:rFonts w:ascii="Arial" w:hAnsi="Arial" w:cs="Arial"/>
          <w:sz w:val="22"/>
        </w:rPr>
        <w:t xml:space="preserve"> is the total number of CpG sites in the genome. </w:t>
      </w:r>
    </w:p>
    <w:p w14:paraId="1AA9EE4D" w14:textId="77777777" w:rsidR="005F0D4E" w:rsidRPr="00A32097" w:rsidRDefault="005F0D4E" w:rsidP="005F0D4E">
      <w:pPr>
        <w:pStyle w:val="3"/>
        <w:rPr>
          <w:rFonts w:cs="Arial"/>
        </w:rPr>
      </w:pPr>
      <w:r w:rsidRPr="00A32097">
        <w:rPr>
          <w:rFonts w:cs="Arial"/>
        </w:rPr>
        <w:t xml:space="preserve">Identification and annotation of the differentially methylated </w:t>
      </w:r>
      <w:proofErr w:type="spellStart"/>
      <w:r w:rsidRPr="00A32097">
        <w:rPr>
          <w:rFonts w:cs="Arial"/>
        </w:rPr>
        <w:t>CpGs</w:t>
      </w:r>
      <w:proofErr w:type="spellEnd"/>
      <w:r w:rsidRPr="00A32097">
        <w:rPr>
          <w:rFonts w:cs="Arial"/>
        </w:rPr>
        <w:t xml:space="preserve"> (DMCs) and genes (DMGs)</w:t>
      </w:r>
    </w:p>
    <w:p w14:paraId="0427B6D3" w14:textId="0A90E69C" w:rsidR="005F0D4E" w:rsidRDefault="005F0D4E" w:rsidP="005F0D4E">
      <w:pPr>
        <w:spacing w:before="240"/>
        <w:rPr>
          <w:rFonts w:ascii="Arial" w:hAnsi="Arial" w:cs="Arial"/>
          <w:sz w:val="22"/>
        </w:rPr>
      </w:pPr>
      <w:r w:rsidRPr="00A32097">
        <w:rPr>
          <w:rFonts w:ascii="Arial" w:hAnsi="Arial" w:cs="Arial"/>
          <w:sz w:val="22"/>
        </w:rPr>
        <w:t xml:space="preserve">The identification of DMCs was generated using the R package </w:t>
      </w:r>
      <w:proofErr w:type="spellStart"/>
      <w:r w:rsidRPr="00A32097">
        <w:rPr>
          <w:rFonts w:ascii="Arial" w:hAnsi="Arial" w:cs="Arial"/>
          <w:sz w:val="22"/>
        </w:rPr>
        <w:t>methylKit</w:t>
      </w:r>
      <w:proofErr w:type="spellEnd"/>
      <w:r w:rsidRPr="00A32097">
        <w:rPr>
          <w:rFonts w:ascii="Arial" w:hAnsi="Arial" w:cs="Arial"/>
          <w:sz w:val="22"/>
        </w:rPr>
        <w:t xml:space="preserve"> </w:t>
      </w:r>
      <w:r w:rsidRPr="00A429CA">
        <w:rPr>
          <w:rFonts w:ascii="Arial" w:hAnsi="Arial" w:cs="Arial"/>
          <w:sz w:val="22"/>
        </w:rPr>
        <w:fldChar w:fldCharType="begin"/>
      </w:r>
      <w:r w:rsidR="00FF7B11">
        <w:rPr>
          <w:rFonts w:ascii="Arial" w:hAnsi="Arial" w:cs="Arial"/>
          <w:sz w:val="22"/>
        </w:rPr>
        <w:instrText xml:space="preserve"> ADDIN EN.CITE &lt;EndNote&gt;&lt;Cite&gt;&lt;Author&gt;Akalin&lt;/Author&gt;&lt;Year&gt;2012&lt;/Year&gt;&lt;RecNum&gt;52&lt;/RecNum&gt;&lt;DisplayText&gt;(54)&lt;/DisplayText&gt;&lt;record&gt;&lt;rec-number&gt;52&lt;/rec-number&gt;&lt;foreign-keys&gt;&lt;key app="EN" db-id="azdt0xssp05swhexfr1pfdavptt2pwtfzf95" timestamp="1576486175"&gt;52&lt;/key&gt;&lt;/foreign-keys&gt;&lt;ref-type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Pr="00A429CA">
        <w:rPr>
          <w:rFonts w:ascii="Arial" w:hAnsi="Arial" w:cs="Arial"/>
          <w:sz w:val="22"/>
        </w:rPr>
        <w:fldChar w:fldCharType="separate"/>
      </w:r>
      <w:r w:rsidR="00FF7B11">
        <w:rPr>
          <w:rFonts w:ascii="Arial" w:hAnsi="Arial" w:cs="Arial"/>
          <w:noProof/>
          <w:sz w:val="22"/>
        </w:rPr>
        <w:t>(54)</w:t>
      </w:r>
      <w:r w:rsidRPr="00A429CA">
        <w:rPr>
          <w:rFonts w:ascii="Arial" w:hAnsi="Arial" w:cs="Arial"/>
          <w:sz w:val="22"/>
        </w:rPr>
        <w:fldChar w:fldCharType="end"/>
      </w:r>
      <w:r w:rsidRPr="00A32097">
        <w:rPr>
          <w:rFonts w:ascii="Arial" w:hAnsi="Arial" w:cs="Arial"/>
          <w:sz w:val="22"/>
        </w:rPr>
        <w:t xml:space="preserve">. The significance of the DMCs departure between two groups was calculated using a logistic regression test with at least 5-fold coverage. P-value was adjusted for multiple testing with the method of </w:t>
      </w:r>
      <w:proofErr w:type="spellStart"/>
      <w:r w:rsidRPr="00A32097">
        <w:rPr>
          <w:rFonts w:ascii="Arial" w:hAnsi="Arial" w:cs="Arial"/>
          <w:sz w:val="22"/>
        </w:rPr>
        <w:t>Benjamini</w:t>
      </w:r>
      <w:proofErr w:type="spellEnd"/>
      <w:r w:rsidRPr="00A32097">
        <w:rPr>
          <w:rFonts w:ascii="Arial" w:hAnsi="Arial" w:cs="Arial"/>
          <w:sz w:val="22"/>
        </w:rPr>
        <w:t xml:space="preserve"> and Hochberg </w:t>
      </w:r>
      <w:r w:rsidRPr="00A429CA">
        <w:rPr>
          <w:rFonts w:ascii="Arial" w:hAnsi="Arial" w:cs="Arial"/>
          <w:sz w:val="22"/>
        </w:rPr>
        <w:fldChar w:fldCharType="begin"/>
      </w:r>
      <w:r w:rsidR="00FF7B11">
        <w:rPr>
          <w:rFonts w:ascii="Arial" w:hAnsi="Arial" w:cs="Arial"/>
          <w:sz w:val="22"/>
        </w:rPr>
        <w:instrText xml:space="preserve"> ADDIN EN.CITE &lt;EndNote&gt;&lt;Cite&gt;&lt;Author&gt;Green&lt;/Author&gt;&lt;Year&gt;2007&lt;/Year&gt;&lt;RecNum&gt;53&lt;/RecNum&gt;&lt;DisplayText&gt;(55)&lt;/DisplayText&gt;&lt;record&gt;&lt;rec-number&gt;53&lt;/rec-number&gt;&lt;foreign-keys&gt;&lt;key app="EN" db-id="azdt0xssp05swhexfr1pfdavptt2pwtfzf95" timestamp="1576486175"&gt;53&lt;/key&gt;&lt;/foreign-keys&gt;&lt;ref-type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Pr="00A429CA">
        <w:rPr>
          <w:rFonts w:ascii="Arial" w:hAnsi="Arial" w:cs="Arial"/>
          <w:sz w:val="22"/>
        </w:rPr>
        <w:fldChar w:fldCharType="separate"/>
      </w:r>
      <w:r w:rsidR="00FF7B11">
        <w:rPr>
          <w:rFonts w:ascii="Arial" w:hAnsi="Arial" w:cs="Arial"/>
          <w:noProof/>
          <w:sz w:val="22"/>
        </w:rPr>
        <w:t>(55)</w:t>
      </w:r>
      <w:r w:rsidRPr="00A429CA">
        <w:rPr>
          <w:rFonts w:ascii="Arial" w:hAnsi="Arial" w:cs="Arial"/>
          <w:sz w:val="22"/>
        </w:rPr>
        <w:fldChar w:fldCharType="end"/>
      </w:r>
      <w:r w:rsidRPr="00A32097">
        <w:rPr>
          <w:rFonts w:ascii="Arial" w:hAnsi="Arial" w:cs="Arial"/>
          <w:sz w:val="22"/>
        </w:rPr>
        <w:t xml:space="preserve">. The CpG sites were considered different between cases and controls if the </w:t>
      </w:r>
      <w:proofErr w:type="spellStart"/>
      <w:r w:rsidRPr="00A32097">
        <w:rPr>
          <w:rFonts w:ascii="Arial" w:hAnsi="Arial" w:cs="Arial"/>
          <w:sz w:val="22"/>
        </w:rPr>
        <w:t>Benjamini</w:t>
      </w:r>
      <w:proofErr w:type="spellEnd"/>
      <w:r w:rsidRPr="00A32097">
        <w:rPr>
          <w:rFonts w:ascii="Arial" w:hAnsi="Arial" w:cs="Arial"/>
          <w:sz w:val="22"/>
        </w:rPr>
        <w:t>-Hochberg corrected P-</w:t>
      </w:r>
      <w:r w:rsidRPr="00A32097">
        <w:rPr>
          <w:rFonts w:ascii="Arial" w:hAnsi="Arial" w:cs="Arial" w:hint="eastAsia"/>
          <w:sz w:val="22"/>
        </w:rPr>
        <w:t xml:space="preserve">value </w:t>
      </w:r>
      <w:r w:rsidRPr="00936ED5">
        <w:rPr>
          <w:rFonts w:ascii="Times New Roman" w:hAnsi="Times New Roman" w:cs="Times New Roman" w:hint="eastAsia"/>
          <w:sz w:val="22"/>
        </w:rPr>
        <w:t>≤</w:t>
      </w:r>
      <w:r w:rsidRPr="00A32097">
        <w:rPr>
          <w:rFonts w:ascii="Arial" w:hAnsi="Arial" w:cs="Arial" w:hint="eastAsia"/>
          <w:sz w:val="22"/>
        </w:rPr>
        <w:t xml:space="preserve"> 0.05 and the </w:t>
      </w:r>
      <w:r w:rsidRPr="00A32097">
        <w:rPr>
          <w:rFonts w:ascii="Arial" w:hAnsi="Arial" w:cs="Arial"/>
          <w:sz w:val="22"/>
        </w:rPr>
        <w:t>methylation level difference</w:t>
      </w:r>
      <w:r w:rsidRPr="00A32097">
        <w:rPr>
          <w:rFonts w:ascii="Arial" w:hAnsi="Arial" w:cs="Arial" w:hint="eastAsia"/>
          <w:sz w:val="22"/>
        </w:rPr>
        <w:t xml:space="preserve"> was </w:t>
      </w:r>
      <w:r w:rsidRPr="00936ED5">
        <w:rPr>
          <w:rFonts w:ascii="Times New Roman" w:hAnsi="Times New Roman" w:cs="Times New Roman" w:hint="eastAsia"/>
          <w:sz w:val="22"/>
        </w:rPr>
        <w:t>≥</w:t>
      </w:r>
      <w:r w:rsidRPr="00A32097">
        <w:rPr>
          <w:rFonts w:ascii="Arial" w:hAnsi="Arial" w:cs="Arial" w:hint="eastAsia"/>
          <w:sz w:val="22"/>
        </w:rPr>
        <w:t xml:space="preserve"> 0.2. Each </w:t>
      </w:r>
      <w:r w:rsidRPr="00A32097">
        <w:rPr>
          <w:rFonts w:ascii="Arial" w:hAnsi="Arial" w:cs="Arial"/>
          <w:sz w:val="22"/>
        </w:rPr>
        <w:t xml:space="preserve">DMCs was annotated for each </w:t>
      </w:r>
      <w:proofErr w:type="spellStart"/>
      <w:r w:rsidRPr="00A32097">
        <w:rPr>
          <w:rFonts w:ascii="Arial" w:hAnsi="Arial" w:cs="Arial"/>
          <w:sz w:val="22"/>
        </w:rPr>
        <w:t>RefSeq</w:t>
      </w:r>
      <w:proofErr w:type="spellEnd"/>
      <w:r w:rsidRPr="00A32097">
        <w:rPr>
          <w:rFonts w:ascii="Arial" w:hAnsi="Arial" w:cs="Arial"/>
          <w:sz w:val="22"/>
        </w:rPr>
        <w:t xml:space="preserve"> transcript obtained from ENSEMBL GRCh37. Promoters are defined as regions 2kb upstream from TSS for each </w:t>
      </w:r>
      <w:proofErr w:type="spellStart"/>
      <w:r w:rsidRPr="00A32097">
        <w:rPr>
          <w:rFonts w:ascii="Arial" w:hAnsi="Arial" w:cs="Arial"/>
          <w:sz w:val="22"/>
        </w:rPr>
        <w:t>RefSeq</w:t>
      </w:r>
      <w:proofErr w:type="spellEnd"/>
      <w:r w:rsidRPr="00A32097">
        <w:rPr>
          <w:rFonts w:ascii="Arial" w:hAnsi="Arial" w:cs="Arial"/>
          <w:sz w:val="22"/>
        </w:rPr>
        <w:t xml:space="preserve"> transcript. </w:t>
      </w:r>
      <w:commentRangeStart w:id="277"/>
      <w:proofErr w:type="spellStart"/>
      <w:r w:rsidRPr="00A32097">
        <w:rPr>
          <w:rFonts w:ascii="Arial" w:hAnsi="Arial" w:cs="Arial"/>
          <w:sz w:val="22"/>
        </w:rPr>
        <w:t>RepeatMasker</w:t>
      </w:r>
      <w:proofErr w:type="spellEnd"/>
      <w:r w:rsidRPr="00A32097">
        <w:rPr>
          <w:rFonts w:ascii="Arial" w:hAnsi="Arial" w:cs="Arial"/>
          <w:sz w:val="22"/>
        </w:rPr>
        <w:t xml:space="preserve"> annotations </w:t>
      </w:r>
      <w:commentRangeEnd w:id="277"/>
      <w:r w:rsidR="008E0280">
        <w:rPr>
          <w:rStyle w:val="ab"/>
        </w:rPr>
        <w:commentReference w:id="277"/>
      </w:r>
      <w:r w:rsidRPr="00A32097">
        <w:rPr>
          <w:rFonts w:ascii="Arial" w:hAnsi="Arial" w:cs="Arial"/>
          <w:sz w:val="22"/>
        </w:rPr>
        <w:t xml:space="preserve">were obtained from UCSC Genome Browser </w:t>
      </w:r>
      <w:r w:rsidRPr="00A429CA">
        <w:rPr>
          <w:rFonts w:ascii="Arial" w:hAnsi="Arial" w:cs="Arial"/>
          <w:sz w:val="22"/>
        </w:rPr>
        <w:fldChar w:fldCharType="begin"/>
      </w:r>
      <w:r w:rsidR="00FF7B11">
        <w:rPr>
          <w:rFonts w:ascii="Arial" w:hAnsi="Arial" w:cs="Arial"/>
          <w:sz w:val="22"/>
        </w:rPr>
        <w:instrText xml:space="preserve"> ADDIN EN.CITE &lt;EndNote&gt;&lt;Cite&gt;&lt;Author&gt;Hung&lt;/Author&gt;&lt;Year&gt;2016&lt;/Year&gt;&lt;RecNum&gt;54&lt;/RecNum&gt;&lt;DisplayText&gt;(56)&lt;/DisplayText&gt;&lt;record&gt;&lt;rec-number&gt;54&lt;/rec-number&gt;&lt;foreign-keys&gt;&lt;key app="EN" db-id="azdt0xssp05swhexfr1pfdavptt2pwtfzf95" timestamp="1576486176"&gt;54&lt;/key&gt;&lt;/foreign-keys&gt;&lt;ref-type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Pr="00A429CA">
        <w:rPr>
          <w:rFonts w:ascii="Arial" w:hAnsi="Arial" w:cs="Arial"/>
          <w:sz w:val="22"/>
        </w:rPr>
        <w:fldChar w:fldCharType="separate"/>
      </w:r>
      <w:r w:rsidR="00FF7B11">
        <w:rPr>
          <w:rFonts w:ascii="Arial" w:hAnsi="Arial" w:cs="Arial"/>
          <w:noProof/>
          <w:sz w:val="22"/>
        </w:rPr>
        <w:t>(56)</w:t>
      </w:r>
      <w:r w:rsidRPr="00A429CA">
        <w:rPr>
          <w:rFonts w:ascii="Arial" w:hAnsi="Arial" w:cs="Arial"/>
          <w:sz w:val="22"/>
        </w:rPr>
        <w:fldChar w:fldCharType="end"/>
      </w:r>
      <w:r w:rsidRPr="00A32097">
        <w:rPr>
          <w:rFonts w:ascii="Arial" w:hAnsi="Arial" w:cs="Arial"/>
          <w:sz w:val="22"/>
        </w:rPr>
        <w:t>.</w:t>
      </w:r>
      <w:r w:rsidR="00FB4DBC">
        <w:rPr>
          <w:rFonts w:ascii="Arial" w:hAnsi="Arial" w:cs="Arial"/>
          <w:sz w:val="22"/>
        </w:rPr>
        <w:t xml:space="preserve"> </w:t>
      </w:r>
      <w:r w:rsidR="00FB4DBC" w:rsidRPr="009A496C">
        <w:rPr>
          <w:rFonts w:ascii="Arial" w:hAnsi="Arial" w:cs="Arial"/>
          <w:sz w:val="22"/>
        </w:rPr>
        <w:t>The HBV integration sites were extracted from previous reports</w:t>
      </w:r>
      <w:r w:rsidR="001D7EFE">
        <w:rPr>
          <w:rFonts w:ascii="Arial" w:hAnsi="Arial" w:cs="Arial"/>
          <w:sz w:val="22"/>
        </w:rPr>
        <w:t xml:space="preserve"> </w:t>
      </w:r>
      <w:r w:rsidR="001D7EFE">
        <w:rPr>
          <w:rFonts w:ascii="Arial" w:hAnsi="Arial" w:cs="Arial"/>
          <w:sz w:val="22"/>
        </w:rPr>
        <w:fldChar w:fldCharType="begin">
          <w:fldData xml:space="preserve">PEVuZE5vdGU+PENpdGU+PEF1dGhvcj5EaW5nPC9BdXRob3I+PFllYXI+MjAxMjwvWWVhcj48UmVj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b3JkPjwvQ2l0ZT48Q2l0ZT48QXV0aG9yPlRvaDwvQXV0aG9yPjxZZWFyPjIwMTM8L1llYXI+PFJl
Y051bT40MDwvUmVjTnVtPjxyZWNvcmQ+PHJlYy1udW1iZXI+NDA8L3JlYy1udW1iZXI+PGZvcmVp
Z24ta2V5cz48a2V5IGFwcD0iRU4iIGRiLWlkPSJhemR0MHhzc3AwNXN3aGV4ZnIxcGZkYXZwdHQy
cHd0ZnpmOTUiIHRpbWVzdGFtcD0iMTU3NjQ4NjE3NCI+NDA8L2tleT48L2ZvcmVpZ24ta2V5cz48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PEVuZE5vdGU+PENpdGU+PEF1dGhvcj5EaW5nPC9BdXRob3I+PFllYXI+MjAxMjwvWWVhcj48UmVj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b3JkPjwvQ2l0ZT48Q2l0ZT48QXV0aG9yPlRvaDwvQXV0aG9yPjxZZWFyPjIwMTM8L1llYXI+PFJl
Y051bT40MDwvUmVjTnVtPjxyZWNvcmQ+PHJlYy1udW1iZXI+NDA8L3JlYy1udW1iZXI+PGZvcmVp
Z24ta2V5cz48a2V5IGFwcD0iRU4iIGRiLWlkPSJhemR0MHhzc3AwNXN3aGV4ZnIxcGZkYXZwdHQy
cHd0ZnpmOTUiIHRpbWVzdGFtcD0iMTU3NjQ4NjE3NCI+NDA8L2tleT48L2ZvcmVpZ24ta2V5cz48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1D7EFE">
        <w:rPr>
          <w:rFonts w:ascii="Arial" w:hAnsi="Arial" w:cs="Arial"/>
          <w:sz w:val="22"/>
        </w:rPr>
      </w:r>
      <w:r w:rsidR="001D7EFE">
        <w:rPr>
          <w:rFonts w:ascii="Arial" w:hAnsi="Arial" w:cs="Arial"/>
          <w:sz w:val="22"/>
        </w:rPr>
        <w:fldChar w:fldCharType="separate"/>
      </w:r>
      <w:r w:rsidR="00FF7B11">
        <w:rPr>
          <w:rFonts w:ascii="Arial" w:hAnsi="Arial" w:cs="Arial"/>
          <w:noProof/>
          <w:sz w:val="22"/>
        </w:rPr>
        <w:t>(34, 37-42)</w:t>
      </w:r>
      <w:r w:rsidR="001D7EFE">
        <w:rPr>
          <w:rFonts w:ascii="Arial" w:hAnsi="Arial" w:cs="Arial"/>
          <w:sz w:val="22"/>
        </w:rPr>
        <w:fldChar w:fldCharType="end"/>
      </w:r>
      <w:r w:rsidR="00FB4DBC">
        <w:rPr>
          <w:rFonts w:ascii="Arial" w:hAnsi="Arial" w:cs="Arial" w:hint="eastAsia"/>
          <w:sz w:val="22"/>
        </w:rPr>
        <w:t>.</w:t>
      </w:r>
    </w:p>
    <w:p w14:paraId="18370611" w14:textId="0146A7AE" w:rsidR="005F0D4E" w:rsidRPr="009A496C" w:rsidRDefault="005F0D4E" w:rsidP="005F0D4E">
      <w:pPr>
        <w:pStyle w:val="3"/>
        <w:rPr>
          <w:rFonts w:cs="Arial"/>
        </w:rPr>
      </w:pPr>
      <w:r w:rsidRPr="009A496C">
        <w:rPr>
          <w:rFonts w:cs="Arial"/>
        </w:rPr>
        <w:t>C</w:t>
      </w:r>
      <w:r w:rsidRPr="009A496C">
        <w:rPr>
          <w:rFonts w:cs="Arial" w:hint="eastAsia"/>
        </w:rPr>
        <w:t>alculation</w:t>
      </w:r>
      <w:r w:rsidRPr="009A496C">
        <w:rPr>
          <w:rFonts w:cs="Arial"/>
        </w:rPr>
        <w:t xml:space="preserve"> </w:t>
      </w:r>
      <w:r w:rsidRPr="009A496C">
        <w:rPr>
          <w:rFonts w:cs="Arial" w:hint="eastAsia"/>
        </w:rPr>
        <w:t>of</w:t>
      </w:r>
      <w:r w:rsidRPr="009A496C">
        <w:rPr>
          <w:rFonts w:cs="Arial"/>
        </w:rPr>
        <w:t xml:space="preserve"> average methylation level within the </w:t>
      </w:r>
      <w:r>
        <w:rPr>
          <w:rFonts w:cs="Arial"/>
        </w:rPr>
        <w:t>5kb</w:t>
      </w:r>
      <w:r w:rsidRPr="009A496C">
        <w:rPr>
          <w:rFonts w:cs="Arial"/>
        </w:rPr>
        <w:t xml:space="preserve"> of HBV </w:t>
      </w:r>
      <w:proofErr w:type="spellStart"/>
      <w:r w:rsidRPr="009A496C">
        <w:rPr>
          <w:rFonts w:cs="Arial"/>
        </w:rPr>
        <w:t>integaration</w:t>
      </w:r>
      <w:proofErr w:type="spellEnd"/>
      <w:r w:rsidRPr="009A496C">
        <w:rPr>
          <w:rFonts w:cs="Arial"/>
        </w:rPr>
        <w:t xml:space="preserve"> sites (Methyl</w:t>
      </w:r>
      <w:r w:rsidRPr="009A496C">
        <w:rPr>
          <w:rFonts w:cs="Arial"/>
          <w:vertAlign w:val="subscript"/>
        </w:rPr>
        <w:t>HBV</w:t>
      </w:r>
      <w:r>
        <w:rPr>
          <w:rFonts w:cs="Arial"/>
          <w:vertAlign w:val="subscript"/>
        </w:rPr>
        <w:t>5k</w:t>
      </w:r>
      <w:r w:rsidRPr="009A496C">
        <w:rPr>
          <w:rFonts w:cs="Arial"/>
        </w:rPr>
        <w:t>)</w:t>
      </w:r>
      <w:r w:rsidRPr="009A496C" w:rsidDel="009205F2">
        <w:rPr>
          <w:rFonts w:cs="Arial"/>
        </w:rPr>
        <w:t xml:space="preserve"> </w:t>
      </w:r>
    </w:p>
    <w:p w14:paraId="1B0F9628" w14:textId="4FBD3541" w:rsidR="00C81431" w:rsidRPr="00CD20D5" w:rsidRDefault="005F0D4E" w:rsidP="00CD20D5">
      <w:pPr>
        <w:spacing w:before="240"/>
        <w:rPr>
          <w:rFonts w:ascii="Arial" w:hAnsi="Arial" w:cs="Arial"/>
          <w:sz w:val="22"/>
        </w:rPr>
      </w:pPr>
      <w:r w:rsidRPr="009A496C">
        <w:rPr>
          <w:rFonts w:ascii="Arial" w:hAnsi="Arial" w:cs="Arial"/>
          <w:sz w:val="22"/>
        </w:rPr>
        <w:t xml:space="preserve">Average methylation level of the </w:t>
      </w:r>
      <w:proofErr w:type="spellStart"/>
      <w:r w:rsidRPr="009A496C">
        <w:rPr>
          <w:rFonts w:ascii="Arial" w:hAnsi="Arial" w:cs="Arial"/>
          <w:sz w:val="22"/>
        </w:rPr>
        <w:t>CpGs</w:t>
      </w:r>
      <w:proofErr w:type="spellEnd"/>
      <w:r w:rsidRPr="009A496C">
        <w:rPr>
          <w:rFonts w:ascii="Arial" w:hAnsi="Arial" w:cs="Arial"/>
          <w:sz w:val="22"/>
        </w:rPr>
        <w:t xml:space="preserve"> within the </w:t>
      </w:r>
      <w:r>
        <w:rPr>
          <w:rFonts w:ascii="Arial" w:hAnsi="Arial" w:cs="Arial"/>
          <w:sz w:val="22"/>
        </w:rPr>
        <w:t>5kb</w:t>
      </w:r>
      <w:r w:rsidRPr="009A496C">
        <w:rPr>
          <w:rFonts w:ascii="Arial" w:hAnsi="Arial" w:cs="Arial"/>
          <w:sz w:val="22"/>
        </w:rPr>
        <w:t xml:space="preserve"> of the HBV integration sites (Methyl</w:t>
      </w:r>
      <w:r w:rsidRPr="009A496C">
        <w:rPr>
          <w:rFonts w:ascii="Arial" w:hAnsi="Arial" w:cs="Arial"/>
          <w:sz w:val="22"/>
          <w:vertAlign w:val="subscript"/>
        </w:rPr>
        <w:t>HBV</w:t>
      </w:r>
      <w:r>
        <w:rPr>
          <w:rFonts w:ascii="Arial" w:hAnsi="Arial" w:cs="Arial"/>
          <w:sz w:val="22"/>
          <w:vertAlign w:val="subscript"/>
        </w:rPr>
        <w:t>5k</w:t>
      </w:r>
      <w:r w:rsidRPr="009A496C">
        <w:rPr>
          <w:rFonts w:ascii="Arial" w:hAnsi="Arial" w:cs="Arial"/>
          <w:sz w:val="22"/>
        </w:rPr>
        <w:t xml:space="preserve">) was determined. For each sample, all the </w:t>
      </w:r>
      <w:proofErr w:type="spellStart"/>
      <w:r w:rsidRPr="009A496C">
        <w:rPr>
          <w:rFonts w:ascii="Arial" w:hAnsi="Arial" w:cs="Arial"/>
          <w:sz w:val="22"/>
        </w:rPr>
        <w:t>CpGs</w:t>
      </w:r>
      <w:proofErr w:type="spellEnd"/>
      <w:r w:rsidRPr="009A496C">
        <w:rPr>
          <w:rFonts w:ascii="Arial" w:hAnsi="Arial" w:cs="Arial"/>
          <w:sz w:val="22"/>
        </w:rPr>
        <w:t xml:space="preserve"> with depth over 1 read were extracted. The average methylation level within the </w:t>
      </w:r>
      <w:r>
        <w:rPr>
          <w:rFonts w:ascii="Arial" w:hAnsi="Arial" w:cs="Arial"/>
          <w:sz w:val="22"/>
        </w:rPr>
        <w:t>5</w:t>
      </w:r>
      <w:r w:rsidRPr="009A496C">
        <w:rPr>
          <w:rFonts w:ascii="Arial" w:hAnsi="Arial" w:cs="Arial"/>
          <w:sz w:val="22"/>
        </w:rPr>
        <w:t xml:space="preserve"> </w:t>
      </w:r>
      <w:proofErr w:type="spellStart"/>
      <w:r>
        <w:rPr>
          <w:rFonts w:ascii="Arial" w:hAnsi="Arial" w:cs="Arial"/>
          <w:sz w:val="22"/>
        </w:rPr>
        <w:t>k</w:t>
      </w:r>
      <w:r w:rsidRPr="009A496C">
        <w:rPr>
          <w:rFonts w:ascii="Arial" w:hAnsi="Arial" w:cs="Arial"/>
          <w:sz w:val="22"/>
        </w:rPr>
        <w:t>bp</w:t>
      </w:r>
      <w:proofErr w:type="spellEnd"/>
      <w:r w:rsidRPr="009A496C">
        <w:rPr>
          <w:rFonts w:ascii="Arial" w:hAnsi="Arial" w:cs="Arial"/>
          <w:sz w:val="22"/>
        </w:rPr>
        <w:t xml:space="preserve"> upstream or downstream of HBV integration sites (Methyl</w:t>
      </w:r>
      <w:r w:rsidRPr="009A496C">
        <w:rPr>
          <w:rFonts w:ascii="Arial" w:hAnsi="Arial" w:cs="Arial"/>
          <w:sz w:val="22"/>
          <w:vertAlign w:val="subscript"/>
        </w:rPr>
        <w:t>HBV</w:t>
      </w:r>
      <w:r>
        <w:rPr>
          <w:rFonts w:ascii="Arial" w:hAnsi="Arial" w:cs="Arial"/>
          <w:sz w:val="22"/>
          <w:vertAlign w:val="subscript"/>
        </w:rPr>
        <w:t>5k</w:t>
      </w:r>
      <w:r w:rsidRPr="009A496C">
        <w:rPr>
          <w:rFonts w:ascii="Arial" w:hAnsi="Arial" w:cs="Arial"/>
          <w:sz w:val="22"/>
        </w:rPr>
        <w:t xml:space="preserve">) was included in all the </w:t>
      </w:r>
      <w:proofErr w:type="spellStart"/>
      <w:r w:rsidRPr="009A496C">
        <w:rPr>
          <w:rFonts w:ascii="Arial" w:hAnsi="Arial" w:cs="Arial"/>
          <w:sz w:val="22"/>
        </w:rPr>
        <w:t>CpGs</w:t>
      </w:r>
      <w:proofErr w:type="spellEnd"/>
      <w:r w:rsidRPr="009A496C">
        <w:rPr>
          <w:rFonts w:ascii="Arial" w:hAnsi="Arial" w:cs="Arial"/>
          <w:sz w:val="22"/>
        </w:rPr>
        <w:t xml:space="preserve"> with depth over 1 read. This value was calculated as the number of the total number of methylated cytosines divided by the number of total cytosines within the </w:t>
      </w:r>
      <w:r>
        <w:rPr>
          <w:rFonts w:ascii="Arial" w:hAnsi="Arial" w:cs="Arial"/>
          <w:sz w:val="22"/>
        </w:rPr>
        <w:t>5kb</w:t>
      </w:r>
      <w:r w:rsidRPr="009A496C">
        <w:rPr>
          <w:rFonts w:ascii="Arial" w:hAnsi="Arial" w:cs="Arial"/>
          <w:sz w:val="22"/>
        </w:rPr>
        <w:t xml:space="preserve"> of the HBV integration sites.</w:t>
      </w:r>
    </w:p>
    <w:p w14:paraId="71FAD8CB" w14:textId="096758C8" w:rsidR="00490D13" w:rsidRDefault="00490D13">
      <w:pPr>
        <w:pStyle w:val="3"/>
        <w:rPr>
          <w:rFonts w:cs="Arial"/>
        </w:rPr>
      </w:pPr>
      <w:r w:rsidRPr="00A32097">
        <w:rPr>
          <w:rFonts w:cs="Arial"/>
        </w:rPr>
        <w:t>Random</w:t>
      </w:r>
      <w:r w:rsidR="00D61151" w:rsidRPr="00A32097">
        <w:rPr>
          <w:rFonts w:cs="Arial"/>
        </w:rPr>
        <w:t>ly</w:t>
      </w:r>
      <w:r w:rsidRPr="00A32097">
        <w:rPr>
          <w:rFonts w:cs="Arial"/>
        </w:rPr>
        <w:t xml:space="preserve"> re-sampling</w:t>
      </w:r>
      <w:r w:rsidR="00D61151" w:rsidRPr="00A32097">
        <w:rPr>
          <w:rFonts w:cs="Arial"/>
        </w:rPr>
        <w:t xml:space="preserve"> lower reads from </w:t>
      </w:r>
      <w:r w:rsidR="005F0D4E">
        <w:rPr>
          <w:rFonts w:cs="Arial" w:hint="eastAsia"/>
        </w:rPr>
        <w:t>total</w:t>
      </w:r>
      <w:r w:rsidR="00D61151" w:rsidRPr="00A32097">
        <w:rPr>
          <w:rFonts w:cs="Arial"/>
        </w:rPr>
        <w:t xml:space="preserve"> WGBS data</w:t>
      </w:r>
    </w:p>
    <w:p w14:paraId="52997012" w14:textId="781F77A3" w:rsidR="00E72AC6" w:rsidRDefault="005F0D4E" w:rsidP="00DF4AC8">
      <w:pPr>
        <w:spacing w:before="240"/>
        <w:rPr>
          <w:rFonts w:ascii="Arial" w:hAnsi="Arial" w:cs="Arial"/>
          <w:sz w:val="22"/>
          <w:highlight w:val="yellow"/>
        </w:rPr>
      </w:pPr>
      <w:bookmarkStart w:id="278" w:name="OLE_LINK4"/>
      <w:r w:rsidRPr="00DF4AC8">
        <w:rPr>
          <w:rFonts w:ascii="Arial" w:hAnsi="Arial" w:cs="Arial"/>
          <w:sz w:val="22"/>
          <w:highlight w:val="yellow"/>
        </w:rPr>
        <w:t xml:space="preserve">Regions within </w:t>
      </w:r>
      <w:r w:rsidRPr="00DF4AC8">
        <w:rPr>
          <w:rFonts w:ascii="Arial" w:hAnsi="Arial" w:cs="Arial" w:hint="eastAsia"/>
          <w:sz w:val="22"/>
          <w:highlight w:val="yellow"/>
        </w:rPr>
        <w:t>5kb</w:t>
      </w:r>
      <w:r w:rsidRPr="00DF4AC8">
        <w:rPr>
          <w:rFonts w:ascii="Arial" w:hAnsi="Arial" w:cs="Arial"/>
          <w:sz w:val="22"/>
          <w:highlight w:val="yellow"/>
        </w:rPr>
        <w:t xml:space="preserve"> of </w:t>
      </w:r>
      <w:r w:rsidR="00174D09" w:rsidRPr="00DF4AC8">
        <w:rPr>
          <w:rFonts w:ascii="Arial" w:hAnsi="Arial" w:cs="Arial"/>
          <w:sz w:val="22"/>
          <w:highlight w:val="yellow"/>
        </w:rPr>
        <w:t xml:space="preserve">reported </w:t>
      </w:r>
      <w:r w:rsidRPr="00DF4AC8">
        <w:rPr>
          <w:rFonts w:ascii="Arial" w:hAnsi="Arial" w:cs="Arial" w:hint="eastAsia"/>
          <w:sz w:val="22"/>
          <w:highlight w:val="yellow"/>
        </w:rPr>
        <w:t>HBV</w:t>
      </w:r>
      <w:r w:rsidRPr="00DF4AC8">
        <w:rPr>
          <w:rFonts w:ascii="Arial" w:hAnsi="Arial" w:cs="Arial"/>
          <w:sz w:val="22"/>
          <w:highlight w:val="yellow"/>
        </w:rPr>
        <w:t xml:space="preserve"> integration sites were </w:t>
      </w:r>
      <w:r w:rsidR="00174D09" w:rsidRPr="00DF4AC8">
        <w:rPr>
          <w:rFonts w:ascii="Arial" w:hAnsi="Arial" w:cs="Arial"/>
          <w:sz w:val="22"/>
          <w:highlight w:val="yellow"/>
        </w:rPr>
        <w:t xml:space="preserve">applied to measure the methylation status. Overlapping regions were merged to form a single region. </w:t>
      </w:r>
      <w:r w:rsidRPr="00DF4AC8">
        <w:rPr>
          <w:rFonts w:ascii="Arial" w:hAnsi="Arial" w:cs="Arial"/>
          <w:sz w:val="22"/>
          <w:highlight w:val="yellow"/>
        </w:rPr>
        <w:t>A random</w:t>
      </w:r>
      <w:bookmarkEnd w:id="278"/>
      <w:r w:rsidR="00490D13" w:rsidRPr="00DF4AC8">
        <w:rPr>
          <w:rFonts w:ascii="Arial" w:hAnsi="Arial" w:cs="Arial"/>
          <w:sz w:val="22"/>
          <w:highlight w:val="yellow"/>
        </w:rPr>
        <w:t xml:space="preserve"> sampling method was used to obtain low depth WGBS for 5 </w:t>
      </w:r>
      <w:r w:rsidRPr="00DF4AC8">
        <w:rPr>
          <w:rFonts w:ascii="Arial" w:hAnsi="Arial" w:cs="Arial" w:hint="eastAsia"/>
          <w:sz w:val="22"/>
          <w:highlight w:val="yellow"/>
        </w:rPr>
        <w:t>pilot</w:t>
      </w:r>
      <w:r w:rsidR="00490D13" w:rsidRPr="00DF4AC8">
        <w:rPr>
          <w:rFonts w:ascii="Arial" w:hAnsi="Arial" w:cs="Arial"/>
          <w:sz w:val="22"/>
          <w:highlight w:val="yellow"/>
        </w:rPr>
        <w:t xml:space="preserve"> WGBS of cell-free DNA</w:t>
      </w:r>
      <w:r w:rsidR="009C5CB4" w:rsidRPr="00DF4AC8">
        <w:rPr>
          <w:rFonts w:ascii="Arial" w:hAnsi="Arial" w:cs="Arial"/>
          <w:sz w:val="22"/>
          <w:highlight w:val="yellow"/>
        </w:rPr>
        <w:t>.</w:t>
      </w:r>
      <w:r w:rsidR="00D931B8" w:rsidRPr="00DF4AC8">
        <w:rPr>
          <w:rFonts w:ascii="Arial" w:hAnsi="Arial" w:cs="Arial"/>
          <w:sz w:val="22"/>
          <w:highlight w:val="yellow"/>
        </w:rPr>
        <w:t xml:space="preserve"> </w:t>
      </w:r>
      <w:r w:rsidR="001016BF" w:rsidRPr="00DF4AC8">
        <w:rPr>
          <w:rFonts w:ascii="Arial" w:hAnsi="Arial" w:cs="Arial"/>
          <w:sz w:val="22"/>
          <w:highlight w:val="yellow"/>
        </w:rPr>
        <w:t>1</w:t>
      </w:r>
      <w:r w:rsidR="00490D13" w:rsidRPr="00DF4AC8">
        <w:rPr>
          <w:rFonts w:ascii="Arial" w:hAnsi="Arial" w:cs="Arial"/>
          <w:sz w:val="22"/>
          <w:highlight w:val="yellow"/>
        </w:rPr>
        <w:t>M</w:t>
      </w:r>
      <w:r w:rsidR="001016BF" w:rsidRPr="00DF4AC8">
        <w:rPr>
          <w:rFonts w:ascii="Arial" w:hAnsi="Arial" w:cs="Arial"/>
          <w:sz w:val="22"/>
          <w:highlight w:val="yellow"/>
        </w:rPr>
        <w:t xml:space="preserve"> to 10M</w:t>
      </w:r>
      <w:r w:rsidR="00490D13" w:rsidRPr="00DF4AC8">
        <w:rPr>
          <w:rFonts w:ascii="Arial" w:hAnsi="Arial" w:cs="Arial"/>
          <w:sz w:val="22"/>
          <w:highlight w:val="yellow"/>
        </w:rPr>
        <w:t xml:space="preserve"> read</w:t>
      </w:r>
      <w:r w:rsidR="00F243D5" w:rsidRPr="00DF4AC8">
        <w:rPr>
          <w:rFonts w:ascii="Arial" w:hAnsi="Arial" w:cs="Arial"/>
          <w:sz w:val="22"/>
          <w:highlight w:val="yellow"/>
        </w:rPr>
        <w:t xml:space="preserve"> pairs</w:t>
      </w:r>
      <w:r w:rsidR="00490D13" w:rsidRPr="00DF4AC8">
        <w:rPr>
          <w:rFonts w:ascii="Arial" w:hAnsi="Arial" w:cs="Arial"/>
          <w:sz w:val="22"/>
          <w:highlight w:val="yellow"/>
        </w:rPr>
        <w:t xml:space="preserve"> </w:t>
      </w:r>
      <w:r w:rsidR="003913B6" w:rsidRPr="00DF4AC8">
        <w:rPr>
          <w:rFonts w:ascii="Arial" w:hAnsi="Arial" w:cs="Arial"/>
          <w:sz w:val="22"/>
          <w:highlight w:val="yellow"/>
        </w:rPr>
        <w:t xml:space="preserve">(increasing by </w:t>
      </w:r>
      <w:r w:rsidR="00A020EF" w:rsidRPr="00DF4AC8">
        <w:rPr>
          <w:rFonts w:ascii="Arial" w:hAnsi="Arial" w:cs="Arial"/>
          <w:sz w:val="22"/>
          <w:highlight w:val="yellow"/>
        </w:rPr>
        <w:t>1M step</w:t>
      </w:r>
      <w:r w:rsidR="003913B6" w:rsidRPr="00DF4AC8">
        <w:rPr>
          <w:rFonts w:ascii="Arial" w:hAnsi="Arial" w:cs="Arial"/>
          <w:sz w:val="22"/>
          <w:highlight w:val="yellow"/>
        </w:rPr>
        <w:t>)</w:t>
      </w:r>
      <w:r w:rsidR="00490D13" w:rsidRPr="00DF4AC8">
        <w:rPr>
          <w:rFonts w:ascii="Arial" w:hAnsi="Arial" w:cs="Arial"/>
          <w:sz w:val="22"/>
          <w:highlight w:val="yellow"/>
        </w:rPr>
        <w:t xml:space="preserve"> was randomly extracted from each </w:t>
      </w:r>
      <w:r w:rsidR="006603CF" w:rsidRPr="00DF4AC8">
        <w:rPr>
          <w:rFonts w:ascii="Arial" w:hAnsi="Arial" w:cs="Arial"/>
          <w:sz w:val="22"/>
          <w:highlight w:val="yellow"/>
        </w:rPr>
        <w:t xml:space="preserve">WGBS </w:t>
      </w:r>
      <w:r w:rsidR="00F42FF4" w:rsidRPr="00DF4AC8">
        <w:rPr>
          <w:rFonts w:ascii="Arial" w:hAnsi="Arial" w:cs="Arial"/>
          <w:sz w:val="22"/>
          <w:highlight w:val="yellow"/>
        </w:rPr>
        <w:t>data set</w:t>
      </w:r>
      <w:r w:rsidR="006603CF" w:rsidRPr="00DF4AC8">
        <w:rPr>
          <w:rFonts w:ascii="Arial" w:hAnsi="Arial" w:cs="Arial"/>
          <w:sz w:val="22"/>
          <w:highlight w:val="yellow"/>
        </w:rPr>
        <w:t xml:space="preserve">. </w:t>
      </w:r>
      <w:r w:rsidR="009C5CB4" w:rsidRPr="00DF4AC8">
        <w:rPr>
          <w:rFonts w:ascii="Arial" w:hAnsi="Arial" w:cs="Arial"/>
          <w:sz w:val="22"/>
          <w:highlight w:val="yellow"/>
        </w:rPr>
        <w:t>In each iteration, we randomly permuted genomic regions of 5Kb around the reported HBV integration sites</w:t>
      </w:r>
      <w:r w:rsidR="00174D09" w:rsidRPr="00DF4AC8">
        <w:rPr>
          <w:rFonts w:ascii="Arial" w:hAnsi="Arial" w:cs="Arial"/>
          <w:sz w:val="22"/>
          <w:highlight w:val="yellow"/>
        </w:rPr>
        <w:t xml:space="preserve"> using </w:t>
      </w:r>
      <w:proofErr w:type="spellStart"/>
      <w:r w:rsidR="00727B14" w:rsidRPr="00DF4AC8">
        <w:rPr>
          <w:rFonts w:ascii="Arial" w:hAnsi="Arial" w:cs="Arial"/>
          <w:sz w:val="22"/>
          <w:highlight w:val="yellow"/>
        </w:rPr>
        <w:t>BEDT</w:t>
      </w:r>
      <w:r w:rsidR="00174D09" w:rsidRPr="00DF4AC8">
        <w:rPr>
          <w:rFonts w:ascii="Arial" w:hAnsi="Arial" w:cs="Arial"/>
          <w:sz w:val="22"/>
          <w:highlight w:val="yellow"/>
        </w:rPr>
        <w:t>ools</w:t>
      </w:r>
      <w:proofErr w:type="spellEnd"/>
      <w:r w:rsidR="00174D09" w:rsidRPr="00DF4AC8">
        <w:rPr>
          <w:rFonts w:ascii="Arial" w:hAnsi="Arial" w:cs="Arial"/>
          <w:sz w:val="22"/>
          <w:highlight w:val="yellow"/>
        </w:rPr>
        <w:t xml:space="preserve"> </w:t>
      </w:r>
      <w:r w:rsidR="00727B14" w:rsidRPr="00DF4AC8">
        <w:rPr>
          <w:rFonts w:ascii="Arial" w:hAnsi="Arial" w:cs="Arial"/>
          <w:sz w:val="22"/>
          <w:highlight w:val="yellow"/>
        </w:rPr>
        <w:t>shuffle</w:t>
      </w:r>
      <w:r w:rsidR="001D7EFE" w:rsidRPr="00DF4AC8">
        <w:rPr>
          <w:rFonts w:ascii="Arial" w:hAnsi="Arial" w:cs="Arial"/>
          <w:sz w:val="22"/>
          <w:highlight w:val="yellow"/>
        </w:rPr>
        <w:t xml:space="preserve"> </w:t>
      </w:r>
      <w:r w:rsidR="001D7EFE" w:rsidRPr="00DF4AC8">
        <w:rPr>
          <w:rFonts w:ascii="Arial" w:hAnsi="Arial" w:cs="Arial"/>
          <w:sz w:val="22"/>
          <w:highlight w:val="yellow"/>
        </w:rPr>
        <w:fldChar w:fldCharType="begin"/>
      </w:r>
      <w:r w:rsidR="00FF7B11">
        <w:rPr>
          <w:rFonts w:ascii="Arial" w:hAnsi="Arial" w:cs="Arial"/>
          <w:sz w:val="22"/>
          <w:highlight w:val="yellow"/>
        </w:rPr>
        <w:instrText xml:space="preserve"> ADDIN EN.CITE &lt;EndNote&gt;&lt;Cite&gt;&lt;Author&gt;Quinlan&lt;/Author&gt;&lt;Year&gt;2010&lt;/Year&gt;&lt;RecNum&gt;55&lt;/RecNum&gt;&lt;DisplayText&gt;(57)&lt;/DisplayText&gt;&lt;record&gt;&lt;rec-number&gt;55&lt;/rec-number&gt;&lt;foreign-keys&gt;&lt;key app="EN" db-id="azdt0xssp05swhexfr1pfdavptt2pwtfzf95" timestamp="1576486176"&gt;55&lt;/key&gt;&lt;/foreign-keys&gt;&lt;ref-type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1D7EFE" w:rsidRPr="00DF4AC8">
        <w:rPr>
          <w:rFonts w:ascii="Arial" w:hAnsi="Arial" w:cs="Arial"/>
          <w:sz w:val="22"/>
          <w:highlight w:val="yellow"/>
        </w:rPr>
        <w:fldChar w:fldCharType="separate"/>
      </w:r>
      <w:r w:rsidR="00FF7B11">
        <w:rPr>
          <w:rFonts w:ascii="Arial" w:hAnsi="Arial" w:cs="Arial"/>
          <w:noProof/>
          <w:sz w:val="22"/>
          <w:highlight w:val="yellow"/>
        </w:rPr>
        <w:t>(57)</w:t>
      </w:r>
      <w:r w:rsidR="001D7EFE" w:rsidRPr="00DF4AC8">
        <w:rPr>
          <w:rFonts w:ascii="Arial" w:hAnsi="Arial" w:cs="Arial"/>
          <w:sz w:val="22"/>
          <w:highlight w:val="yellow"/>
        </w:rPr>
        <w:fldChar w:fldCharType="end"/>
      </w:r>
      <w:r w:rsidR="00174D09" w:rsidRPr="00DF4AC8">
        <w:rPr>
          <w:rFonts w:ascii="Arial" w:hAnsi="Arial" w:cs="Arial"/>
          <w:sz w:val="22"/>
          <w:highlight w:val="yellow"/>
        </w:rPr>
        <w:t xml:space="preserve">. </w:t>
      </w:r>
      <w:r w:rsidR="009C5CB4" w:rsidRPr="00DF4AC8">
        <w:rPr>
          <w:rFonts w:ascii="Arial" w:hAnsi="Arial" w:cs="Arial" w:hint="eastAsia"/>
          <w:sz w:val="22"/>
          <w:highlight w:val="yellow"/>
        </w:rPr>
        <w:t>The</w:t>
      </w:r>
      <w:r w:rsidR="009C5CB4" w:rsidRPr="00DF4AC8">
        <w:rPr>
          <w:rFonts w:ascii="Arial" w:hAnsi="Arial" w:cs="Arial"/>
          <w:sz w:val="22"/>
          <w:highlight w:val="yellow"/>
        </w:rPr>
        <w:t xml:space="preserve"> average methylation level of permuted regions of this randomly sampled low-pass reads and </w:t>
      </w:r>
      <w:r w:rsidR="009C5CB4" w:rsidRPr="00DF4AC8">
        <w:rPr>
          <w:rFonts w:ascii="Arial" w:hAnsi="Arial" w:cs="Arial" w:hint="eastAsia"/>
          <w:sz w:val="22"/>
          <w:highlight w:val="yellow"/>
        </w:rPr>
        <w:t>the</w:t>
      </w:r>
      <w:r w:rsidR="009C5CB4" w:rsidRPr="00DF4AC8">
        <w:rPr>
          <w:rFonts w:ascii="Arial" w:hAnsi="Arial" w:cs="Arial"/>
          <w:sz w:val="22"/>
          <w:highlight w:val="yellow"/>
        </w:rPr>
        <w:t xml:space="preserve"> average methylation level of permuted regions of total sequencing reads were calculated. </w:t>
      </w:r>
      <w:r w:rsidR="006433AA" w:rsidRPr="00DF4AC8">
        <w:rPr>
          <w:rFonts w:ascii="Arial" w:hAnsi="Arial" w:cs="Arial"/>
          <w:sz w:val="22"/>
          <w:highlight w:val="yellow"/>
        </w:rPr>
        <w:t xml:space="preserve">The permutation was repeated 100 times and a correlation coefficient was adopted to measure the consistency between low-pass </w:t>
      </w:r>
      <w:r w:rsidR="006433AA" w:rsidRPr="00DF4AC8">
        <w:rPr>
          <w:rFonts w:ascii="Arial" w:hAnsi="Arial" w:cs="Arial" w:hint="eastAsia"/>
          <w:sz w:val="22"/>
          <w:highlight w:val="yellow"/>
        </w:rPr>
        <w:t>resampling</w:t>
      </w:r>
      <w:r w:rsidR="006433AA" w:rsidRPr="00DF4AC8">
        <w:rPr>
          <w:rFonts w:ascii="Arial" w:hAnsi="Arial" w:cs="Arial"/>
          <w:sz w:val="22"/>
          <w:highlight w:val="yellow"/>
        </w:rPr>
        <w:t xml:space="preserve"> reads and those based on total sequencing reads. For each sequencing depth, we repeated the random extraction 10 times to examine the variation of the correlation coefficient, and the difference (coefficient of variation, CV) among 10 values of the correlation coefficient was used to assess dispersion in the sampling process.</w:t>
      </w:r>
      <w:r w:rsidR="00E72AC6">
        <w:rPr>
          <w:rFonts w:ascii="Arial" w:hAnsi="Arial" w:cs="Arial"/>
          <w:sz w:val="22"/>
          <w:highlight w:val="yellow"/>
        </w:rPr>
        <w:t xml:space="preserve"> </w:t>
      </w:r>
    </w:p>
    <w:p w14:paraId="4EA76848" w14:textId="226320E9" w:rsidR="001E431F" w:rsidRPr="00DF4AC8" w:rsidRDefault="001E431F" w:rsidP="00936ED5">
      <w:pPr>
        <w:pStyle w:val="3"/>
        <w:rPr>
          <w:rFonts w:cs="Arial"/>
          <w:highlight w:val="yellow"/>
        </w:rPr>
      </w:pPr>
      <w:r w:rsidRPr="00DF4AC8">
        <w:rPr>
          <w:rFonts w:cs="Arial" w:hint="eastAsia"/>
          <w:highlight w:val="yellow"/>
        </w:rPr>
        <w:t>Feature</w:t>
      </w:r>
      <w:r w:rsidRPr="00DF4AC8">
        <w:rPr>
          <w:rFonts w:cs="Arial"/>
          <w:highlight w:val="yellow"/>
        </w:rPr>
        <w:t xml:space="preserve"> </w:t>
      </w:r>
      <w:r w:rsidRPr="00DF4AC8">
        <w:rPr>
          <w:rFonts w:cs="Arial" w:hint="eastAsia"/>
          <w:highlight w:val="yellow"/>
        </w:rPr>
        <w:t>selection</w:t>
      </w:r>
      <w:r w:rsidRPr="00DF4AC8">
        <w:rPr>
          <w:rFonts w:cs="Arial"/>
          <w:highlight w:val="yellow"/>
        </w:rPr>
        <w:t xml:space="preserve"> based on HBV </w:t>
      </w:r>
      <w:r w:rsidRPr="003818A6">
        <w:rPr>
          <w:rFonts w:cs="Arial"/>
          <w:highlight w:val="yellow"/>
        </w:rPr>
        <w:t>integration regions</w:t>
      </w:r>
    </w:p>
    <w:p w14:paraId="7376AC62" w14:textId="5B97E56F" w:rsidR="001E431F" w:rsidRDefault="001E431F" w:rsidP="001E431F">
      <w:pPr>
        <w:spacing w:before="240"/>
        <w:rPr>
          <w:rFonts w:ascii="Arial" w:hAnsi="Arial" w:cs="Arial"/>
          <w:color w:val="000000" w:themeColor="text1"/>
          <w:sz w:val="22"/>
        </w:rPr>
      </w:pPr>
      <w:r w:rsidRPr="00727B14">
        <w:rPr>
          <w:rFonts w:ascii="Arial" w:hAnsi="Arial" w:cs="Arial"/>
          <w:sz w:val="22"/>
          <w:highlight w:val="yellow"/>
        </w:rPr>
        <w:t xml:space="preserve">Regions within 5kb of HBV integration sites with depth over 10 reads were selected and the adjacent regions less than 1Mb were extended to a single region. Merged regions with length larger than 1Mb were </w:t>
      </w:r>
      <w:r w:rsidR="00305811">
        <w:rPr>
          <w:rFonts w:ascii="Arial" w:hAnsi="Arial" w:cs="Arial"/>
          <w:sz w:val="22"/>
          <w:highlight w:val="yellow"/>
        </w:rPr>
        <w:t>used</w:t>
      </w:r>
      <w:r w:rsidRPr="00727B14">
        <w:rPr>
          <w:rFonts w:ascii="Arial" w:hAnsi="Arial" w:cs="Arial"/>
          <w:sz w:val="22"/>
          <w:highlight w:val="yellow"/>
        </w:rPr>
        <w:t xml:space="preserve"> for </w:t>
      </w:r>
      <w:r w:rsidR="00305811">
        <w:rPr>
          <w:rFonts w:ascii="Arial" w:hAnsi="Arial" w:cs="Arial"/>
          <w:sz w:val="22"/>
          <w:highlight w:val="yellow"/>
        </w:rPr>
        <w:t xml:space="preserve">the </w:t>
      </w:r>
      <w:r w:rsidRPr="00727B14">
        <w:rPr>
          <w:rFonts w:ascii="Arial" w:hAnsi="Arial" w:cs="Arial"/>
          <w:sz w:val="22"/>
          <w:highlight w:val="yellow"/>
        </w:rPr>
        <w:t>feature selection</w:t>
      </w:r>
      <w:r w:rsidR="00305811">
        <w:rPr>
          <w:rFonts w:ascii="Arial" w:hAnsi="Arial" w:cs="Arial"/>
          <w:sz w:val="22"/>
          <w:highlight w:val="yellow"/>
        </w:rPr>
        <w:t xml:space="preserve"> procedure</w:t>
      </w:r>
      <w:r w:rsidRPr="00727B14">
        <w:rPr>
          <w:rFonts w:ascii="Arial" w:hAnsi="Arial" w:cs="Arial"/>
          <w:sz w:val="22"/>
          <w:highlight w:val="yellow"/>
        </w:rPr>
        <w:t>. Feature selection was cond</w:t>
      </w:r>
      <w:r w:rsidR="005A17D3">
        <w:rPr>
          <w:rFonts w:ascii="Arial" w:hAnsi="Arial" w:cs="Arial"/>
          <w:sz w:val="22"/>
          <w:highlight w:val="yellow"/>
        </w:rPr>
        <w:t>ucted using the R package caret</w:t>
      </w:r>
      <w:r w:rsidRPr="00727B14">
        <w:rPr>
          <w:rFonts w:ascii="Arial" w:hAnsi="Arial" w:cs="Arial"/>
          <w:sz w:val="22"/>
          <w:highlight w:val="yellow"/>
        </w:rPr>
        <w:t xml:space="preserve"> based on </w:t>
      </w:r>
      <w:r w:rsidR="00305811">
        <w:rPr>
          <w:rFonts w:ascii="Arial" w:hAnsi="Arial" w:cs="Arial"/>
          <w:sz w:val="22"/>
          <w:highlight w:val="yellow"/>
        </w:rPr>
        <w:t xml:space="preserve">a </w:t>
      </w:r>
      <w:r w:rsidRPr="00727B14">
        <w:rPr>
          <w:rFonts w:ascii="Arial" w:hAnsi="Arial" w:cs="Arial"/>
          <w:sz w:val="22"/>
          <w:highlight w:val="yellow"/>
        </w:rPr>
        <w:t>random forest</w:t>
      </w:r>
      <w:r w:rsidR="00305811">
        <w:rPr>
          <w:rFonts w:ascii="Arial" w:hAnsi="Arial" w:cs="Arial"/>
          <w:sz w:val="22"/>
          <w:highlight w:val="yellow"/>
        </w:rPr>
        <w:t xml:space="preserve"> algorithm</w:t>
      </w:r>
      <w:r w:rsidRPr="00727B14">
        <w:rPr>
          <w:rFonts w:ascii="Arial" w:hAnsi="Arial" w:cs="Arial"/>
          <w:sz w:val="22"/>
          <w:highlight w:val="yellow"/>
        </w:rPr>
        <w:t>.</w:t>
      </w:r>
    </w:p>
    <w:p w14:paraId="5C689294" w14:textId="1B9CA1C4" w:rsidR="00BA6D10" w:rsidRPr="00727B14" w:rsidRDefault="00B34E99">
      <w:pPr>
        <w:pStyle w:val="3"/>
        <w:rPr>
          <w:rFonts w:cs="Arial"/>
          <w:highlight w:val="yellow"/>
        </w:rPr>
      </w:pPr>
      <w:r w:rsidRPr="00727B14">
        <w:rPr>
          <w:rFonts w:cs="Arial"/>
          <w:highlight w:val="yellow"/>
        </w:rPr>
        <w:t>Prediction a</w:t>
      </w:r>
      <w:r w:rsidR="00BA6D10" w:rsidRPr="00727B14">
        <w:rPr>
          <w:rFonts w:cs="Arial"/>
          <w:highlight w:val="yellow"/>
        </w:rPr>
        <w:t>nalysis</w:t>
      </w:r>
      <w:r w:rsidR="001E431F" w:rsidRPr="00727B14">
        <w:rPr>
          <w:rFonts w:cs="Arial"/>
          <w:highlight w:val="yellow"/>
        </w:rPr>
        <w:t xml:space="preserve"> </w:t>
      </w:r>
      <w:r w:rsidRPr="00727B14">
        <w:rPr>
          <w:rFonts w:cs="Arial"/>
          <w:highlight w:val="yellow"/>
        </w:rPr>
        <w:t xml:space="preserve">and </w:t>
      </w:r>
      <w:r w:rsidR="00BA6D10" w:rsidRPr="00727B14">
        <w:rPr>
          <w:rFonts w:cs="Arial"/>
          <w:highlight w:val="yellow"/>
        </w:rPr>
        <w:t>ROC curves</w:t>
      </w:r>
      <w:r w:rsidR="00BA6D10" w:rsidRPr="00727B14" w:rsidDel="009205F2">
        <w:rPr>
          <w:rFonts w:cs="Arial"/>
          <w:highlight w:val="yellow"/>
        </w:rPr>
        <w:t xml:space="preserve"> </w:t>
      </w:r>
    </w:p>
    <w:p w14:paraId="4CEE2743" w14:textId="7EA32CE1" w:rsidR="00EE23F2" w:rsidRPr="00A32097" w:rsidRDefault="00247BD9" w:rsidP="00D3757C">
      <w:pPr>
        <w:spacing w:before="240"/>
        <w:rPr>
          <w:rFonts w:ascii="Arial" w:hAnsi="Arial" w:cs="Arial"/>
          <w:sz w:val="22"/>
        </w:rPr>
      </w:pPr>
      <w:r w:rsidRPr="00727B14">
        <w:rPr>
          <w:rFonts w:ascii="Arial" w:hAnsi="Arial" w:cs="Arial"/>
          <w:sz w:val="22"/>
          <w:highlight w:val="yellow"/>
        </w:rPr>
        <w:t>The AUCs measure the discrimination be</w:t>
      </w:r>
      <w:r w:rsidR="00727B14" w:rsidRPr="00727B14">
        <w:rPr>
          <w:rFonts w:ascii="Arial" w:hAnsi="Arial" w:cs="Arial"/>
          <w:sz w:val="22"/>
          <w:highlight w:val="yellow"/>
        </w:rPr>
        <w:t>tween HCC and non-HCC samples.</w:t>
      </w:r>
      <w:r w:rsidRPr="00727B14">
        <w:rPr>
          <w:rFonts w:ascii="Arial" w:hAnsi="Arial" w:cs="Arial"/>
          <w:sz w:val="22"/>
          <w:highlight w:val="yellow"/>
        </w:rPr>
        <w:t xml:space="preserve"> AUC val</w:t>
      </w:r>
      <w:r w:rsidR="00727B14" w:rsidRPr="00727B14">
        <w:rPr>
          <w:rFonts w:ascii="Arial" w:hAnsi="Arial" w:cs="Arial"/>
          <w:sz w:val="22"/>
          <w:highlight w:val="yellow"/>
        </w:rPr>
        <w:t>ues calculated in our dataset</w:t>
      </w:r>
      <w:r w:rsidRPr="00727B14">
        <w:rPr>
          <w:rFonts w:ascii="Arial" w:hAnsi="Arial" w:cs="Arial"/>
          <w:sz w:val="22"/>
          <w:highlight w:val="yellow"/>
        </w:rPr>
        <w:t xml:space="preserve"> were averaged AUC calculated across the </w:t>
      </w:r>
      <w:proofErr w:type="spellStart"/>
      <w:r w:rsidRPr="00727B14">
        <w:rPr>
          <w:rFonts w:ascii="Arial" w:hAnsi="Arial" w:cs="Arial"/>
          <w:sz w:val="22"/>
          <w:highlight w:val="yellow"/>
        </w:rPr>
        <w:t>the</w:t>
      </w:r>
      <w:proofErr w:type="spellEnd"/>
      <w:r w:rsidRPr="00727B14">
        <w:rPr>
          <w:rFonts w:ascii="Arial" w:hAnsi="Arial" w:cs="Arial"/>
          <w:sz w:val="22"/>
          <w:highlight w:val="yellow"/>
        </w:rPr>
        <w:t xml:space="preserve"> five-fold cross validation runs on the overall test dataset.</w:t>
      </w:r>
      <w:r w:rsidR="00DC3A57">
        <w:rPr>
          <w:rFonts w:ascii="Arial" w:hAnsi="Arial" w:cs="Arial"/>
          <w:sz w:val="22"/>
          <w:highlight w:val="yellow"/>
        </w:rPr>
        <w:t xml:space="preserve"> </w:t>
      </w:r>
      <w:r w:rsidR="00267E4E" w:rsidRPr="00727B14">
        <w:rPr>
          <w:rFonts w:ascii="Arial" w:hAnsi="Arial" w:cs="Arial"/>
          <w:sz w:val="22"/>
          <w:highlight w:val="yellow"/>
        </w:rPr>
        <w:t>The</w:t>
      </w:r>
      <w:r w:rsidR="000A7249">
        <w:rPr>
          <w:rFonts w:ascii="Arial" w:hAnsi="Arial" w:cs="Arial"/>
          <w:sz w:val="22"/>
          <w:highlight w:val="yellow"/>
        </w:rPr>
        <w:t xml:space="preserve"> </w:t>
      </w:r>
      <w:r w:rsidR="00267E4E" w:rsidRPr="00727B14">
        <w:rPr>
          <w:rFonts w:ascii="Arial" w:hAnsi="Arial" w:cs="Arial"/>
          <w:sz w:val="22"/>
          <w:highlight w:val="yellow"/>
        </w:rPr>
        <w:t xml:space="preserve">procedure is that </w:t>
      </w:r>
      <w:r w:rsidR="00FC7384" w:rsidRPr="00727B14">
        <w:rPr>
          <w:rFonts w:ascii="Arial" w:hAnsi="Arial" w:cs="Arial"/>
          <w:sz w:val="22"/>
          <w:highlight w:val="yellow"/>
        </w:rPr>
        <w:t xml:space="preserve">the </w:t>
      </w:r>
      <w:r w:rsidR="00267E4E" w:rsidRPr="00727B14">
        <w:rPr>
          <w:rFonts w:ascii="Arial" w:hAnsi="Arial" w:cs="Arial"/>
          <w:sz w:val="22"/>
          <w:highlight w:val="yellow"/>
        </w:rPr>
        <w:t>data</w:t>
      </w:r>
      <w:r w:rsidR="00FC7384" w:rsidRPr="00727B14">
        <w:rPr>
          <w:rFonts w:ascii="Arial" w:hAnsi="Arial" w:cs="Arial"/>
          <w:sz w:val="22"/>
          <w:highlight w:val="yellow"/>
        </w:rPr>
        <w:t xml:space="preserve"> including </w:t>
      </w:r>
      <w:r w:rsidR="004921DD" w:rsidRPr="00727B14">
        <w:rPr>
          <w:rFonts w:ascii="Arial" w:hAnsi="Arial" w:cs="Arial" w:hint="eastAsia"/>
          <w:sz w:val="22"/>
          <w:highlight w:val="yellow"/>
        </w:rPr>
        <w:t>selected</w:t>
      </w:r>
      <w:r w:rsidR="004921DD" w:rsidRPr="00727B14">
        <w:rPr>
          <w:rFonts w:ascii="Arial" w:hAnsi="Arial" w:cs="Arial"/>
          <w:sz w:val="22"/>
          <w:highlight w:val="yellow"/>
        </w:rPr>
        <w:t xml:space="preserve"> </w:t>
      </w:r>
      <w:commentRangeStart w:id="279"/>
      <w:r w:rsidR="004921DD" w:rsidRPr="00727B14">
        <w:rPr>
          <w:rFonts w:ascii="Arial" w:hAnsi="Arial" w:cs="Arial"/>
          <w:sz w:val="22"/>
          <w:highlight w:val="yellow"/>
        </w:rPr>
        <w:t>hypo-meth</w:t>
      </w:r>
      <w:r w:rsidR="00FE5823">
        <w:rPr>
          <w:rFonts w:ascii="Arial" w:hAnsi="Arial" w:cs="Arial"/>
          <w:sz w:val="22"/>
          <w:highlight w:val="yellow"/>
        </w:rPr>
        <w:t>y</w:t>
      </w:r>
      <w:r w:rsidR="004921DD" w:rsidRPr="00727B14">
        <w:rPr>
          <w:rFonts w:ascii="Arial" w:hAnsi="Arial" w:cs="Arial"/>
          <w:sz w:val="22"/>
          <w:highlight w:val="yellow"/>
        </w:rPr>
        <w:t>lated regions</w:t>
      </w:r>
      <w:commentRangeEnd w:id="279"/>
      <w:r w:rsidR="005F11D6">
        <w:rPr>
          <w:rStyle w:val="ab"/>
        </w:rPr>
        <w:commentReference w:id="279"/>
      </w:r>
      <w:r w:rsidR="004921DD" w:rsidRPr="00727B14">
        <w:rPr>
          <w:rFonts w:ascii="Arial" w:hAnsi="Arial" w:cs="Arial"/>
          <w:sz w:val="22"/>
          <w:highlight w:val="yellow"/>
        </w:rPr>
        <w:t xml:space="preserve">, </w:t>
      </w:r>
      <w:r w:rsidR="00FC7384" w:rsidRPr="00727B14">
        <w:rPr>
          <w:rFonts w:ascii="Arial" w:hAnsi="Arial" w:cs="Arial"/>
          <w:sz w:val="22"/>
          <w:highlight w:val="yellow"/>
        </w:rPr>
        <w:t>Methyl</w:t>
      </w:r>
      <w:r w:rsidR="00FC7384" w:rsidRPr="00727B14">
        <w:rPr>
          <w:rFonts w:ascii="Arial" w:hAnsi="Arial" w:cs="Arial"/>
          <w:sz w:val="22"/>
          <w:highlight w:val="yellow"/>
          <w:vertAlign w:val="subscript"/>
        </w:rPr>
        <w:t>HBV</w:t>
      </w:r>
      <w:r w:rsidR="004921DD" w:rsidRPr="00727B14">
        <w:rPr>
          <w:rFonts w:ascii="Arial" w:hAnsi="Arial" w:cs="Arial" w:hint="eastAsia"/>
          <w:sz w:val="22"/>
          <w:highlight w:val="yellow"/>
          <w:vertAlign w:val="subscript"/>
        </w:rPr>
        <w:t>5k</w:t>
      </w:r>
      <w:r w:rsidR="00FC7384" w:rsidRPr="00727B14">
        <w:rPr>
          <w:rFonts w:ascii="Arial" w:hAnsi="Arial" w:cs="Arial"/>
          <w:sz w:val="22"/>
          <w:highlight w:val="yellow"/>
        </w:rPr>
        <w:t xml:space="preserve">, AFP, </w:t>
      </w:r>
      <w:proofErr w:type="spellStart"/>
      <w:r w:rsidR="00FC7384" w:rsidRPr="00727B14">
        <w:rPr>
          <w:rFonts w:ascii="Arial" w:hAnsi="Arial" w:cs="Arial"/>
          <w:sz w:val="22"/>
          <w:highlight w:val="yellow"/>
        </w:rPr>
        <w:t>cfDNA</w:t>
      </w:r>
      <w:r w:rsidR="00FC7384" w:rsidRPr="00727B14">
        <w:rPr>
          <w:rFonts w:ascii="Arial" w:hAnsi="Arial" w:cs="Arial"/>
          <w:sz w:val="22"/>
          <w:highlight w:val="yellow"/>
          <w:vertAlign w:val="subscript"/>
        </w:rPr>
        <w:t>size</w:t>
      </w:r>
      <w:proofErr w:type="spellEnd"/>
      <w:r w:rsidR="00FC7384" w:rsidRPr="00727B14">
        <w:rPr>
          <w:rFonts w:ascii="Arial" w:hAnsi="Arial" w:cs="Arial"/>
          <w:sz w:val="22"/>
          <w:highlight w:val="yellow"/>
        </w:rPr>
        <w:t xml:space="preserve"> </w:t>
      </w:r>
      <w:r w:rsidR="00267E4E" w:rsidRPr="00727B14">
        <w:rPr>
          <w:rFonts w:ascii="Arial" w:hAnsi="Arial" w:cs="Arial"/>
          <w:sz w:val="22"/>
          <w:highlight w:val="yellow"/>
        </w:rPr>
        <w:t xml:space="preserve">were divided into 5 equal parts and each of them </w:t>
      </w:r>
      <w:r w:rsidR="001A46EF" w:rsidRPr="00727B14">
        <w:rPr>
          <w:rFonts w:ascii="Arial" w:hAnsi="Arial" w:cs="Arial"/>
          <w:sz w:val="22"/>
          <w:highlight w:val="yellow"/>
        </w:rPr>
        <w:t xml:space="preserve">was set as </w:t>
      </w:r>
      <w:r w:rsidR="000A7249">
        <w:rPr>
          <w:rFonts w:ascii="Arial" w:hAnsi="Arial" w:cs="Arial"/>
          <w:sz w:val="22"/>
          <w:highlight w:val="yellow"/>
        </w:rPr>
        <w:t xml:space="preserve">the </w:t>
      </w:r>
      <w:r w:rsidR="00267E4E" w:rsidRPr="00727B14">
        <w:rPr>
          <w:rFonts w:ascii="Arial" w:hAnsi="Arial" w:cs="Arial"/>
          <w:sz w:val="22"/>
          <w:highlight w:val="yellow"/>
        </w:rPr>
        <w:t xml:space="preserve">test dataset </w:t>
      </w:r>
      <w:r w:rsidR="001A46EF" w:rsidRPr="00727B14">
        <w:rPr>
          <w:rFonts w:ascii="Arial" w:hAnsi="Arial" w:cs="Arial"/>
          <w:sz w:val="22"/>
          <w:highlight w:val="yellow"/>
        </w:rPr>
        <w:t>while</w:t>
      </w:r>
      <w:r w:rsidR="00267E4E" w:rsidRPr="00727B14">
        <w:rPr>
          <w:rFonts w:ascii="Arial" w:hAnsi="Arial" w:cs="Arial"/>
          <w:sz w:val="22"/>
          <w:highlight w:val="yellow"/>
        </w:rPr>
        <w:t xml:space="preserve"> the remaining as the training dataset. In the training stage,</w:t>
      </w:r>
      <w:r w:rsidR="00580D90" w:rsidRPr="00727B14">
        <w:rPr>
          <w:rFonts w:ascii="Arial" w:hAnsi="Arial" w:cs="Arial"/>
          <w:sz w:val="22"/>
          <w:highlight w:val="yellow"/>
        </w:rPr>
        <w:t xml:space="preserve"> </w:t>
      </w:r>
      <w:r w:rsidR="000A7249">
        <w:rPr>
          <w:rFonts w:ascii="Arial" w:hAnsi="Arial" w:cs="Arial"/>
          <w:sz w:val="22"/>
          <w:highlight w:val="yellow"/>
        </w:rPr>
        <w:t xml:space="preserve">a </w:t>
      </w:r>
      <w:r w:rsidR="00FC7384" w:rsidRPr="00727B14">
        <w:rPr>
          <w:rFonts w:ascii="Arial" w:hAnsi="Arial" w:cs="Arial"/>
          <w:sz w:val="22"/>
          <w:highlight w:val="yellow"/>
        </w:rPr>
        <w:t>logistic regression</w:t>
      </w:r>
      <w:r w:rsidR="000A7249">
        <w:rPr>
          <w:rFonts w:ascii="Arial" w:hAnsi="Arial" w:cs="Arial"/>
          <w:sz w:val="22"/>
          <w:highlight w:val="yellow"/>
        </w:rPr>
        <w:t>-</w:t>
      </w:r>
      <w:r w:rsidR="00FC7384" w:rsidRPr="00727B14">
        <w:rPr>
          <w:rFonts w:ascii="Arial" w:hAnsi="Arial" w:cs="Arial"/>
          <w:sz w:val="22"/>
          <w:highlight w:val="yellow"/>
        </w:rPr>
        <w:t xml:space="preserve">based </w:t>
      </w:r>
      <w:r w:rsidR="00267E4E" w:rsidRPr="00727B14">
        <w:rPr>
          <w:rFonts w:ascii="Arial" w:hAnsi="Arial" w:cs="Arial"/>
          <w:sz w:val="22"/>
          <w:highlight w:val="yellow"/>
        </w:rPr>
        <w:t xml:space="preserve">prediction model was </w:t>
      </w:r>
      <w:r w:rsidR="00727B14">
        <w:rPr>
          <w:rFonts w:ascii="Arial" w:hAnsi="Arial" w:cs="Arial"/>
          <w:sz w:val="22"/>
          <w:highlight w:val="yellow"/>
        </w:rPr>
        <w:t>used</w:t>
      </w:r>
      <w:r w:rsidR="00727B14" w:rsidRPr="00727B14">
        <w:rPr>
          <w:rFonts w:ascii="Arial" w:hAnsi="Arial" w:cs="Arial"/>
          <w:sz w:val="22"/>
          <w:highlight w:val="yellow"/>
        </w:rPr>
        <w:t xml:space="preserve">. </w:t>
      </w:r>
      <w:r w:rsidR="00F0678C" w:rsidRPr="00727B14">
        <w:rPr>
          <w:rFonts w:ascii="Arial" w:hAnsi="Arial" w:cs="Arial"/>
          <w:sz w:val="22"/>
          <w:highlight w:val="yellow"/>
        </w:rPr>
        <w:t>Analysis of receiver operating characteristics (ROC) curves w</w:t>
      </w:r>
      <w:r w:rsidR="00340496" w:rsidRPr="00727B14">
        <w:rPr>
          <w:rFonts w:ascii="Arial" w:hAnsi="Arial" w:cs="Arial"/>
          <w:sz w:val="22"/>
          <w:highlight w:val="yellow"/>
        </w:rPr>
        <w:t>as constructed using</w:t>
      </w:r>
      <w:r w:rsidR="00787849" w:rsidRPr="00727B14">
        <w:rPr>
          <w:rFonts w:ascii="Arial" w:hAnsi="Arial" w:cs="Arial"/>
          <w:sz w:val="22"/>
          <w:highlight w:val="yellow"/>
        </w:rPr>
        <w:t xml:space="preserve"> R package </w:t>
      </w:r>
      <w:proofErr w:type="spellStart"/>
      <w:r w:rsidR="00787849" w:rsidRPr="00727B14">
        <w:rPr>
          <w:rFonts w:ascii="Arial" w:hAnsi="Arial" w:cs="Arial"/>
          <w:sz w:val="22"/>
          <w:highlight w:val="yellow"/>
        </w:rPr>
        <w:t>PredictABEL</w:t>
      </w:r>
      <w:proofErr w:type="spellEnd"/>
      <w:r w:rsidR="00340496" w:rsidRPr="00727B14">
        <w:rPr>
          <w:rFonts w:ascii="Arial" w:hAnsi="Arial" w:cs="Arial"/>
          <w:sz w:val="22"/>
          <w:highlight w:val="yellow"/>
        </w:rPr>
        <w:t>.</w:t>
      </w:r>
    </w:p>
    <w:p w14:paraId="2FE19250" w14:textId="77777777" w:rsidR="009B299B" w:rsidRPr="00A32097" w:rsidRDefault="009B299B">
      <w:pPr>
        <w:pStyle w:val="HTML"/>
        <w:rPr>
          <w:rFonts w:ascii="Arial" w:hAnsi="Arial" w:cs="Arial"/>
          <w:sz w:val="22"/>
        </w:rPr>
      </w:pPr>
    </w:p>
    <w:p w14:paraId="7D96CFA4" w14:textId="5E6E394D" w:rsidR="0068686A" w:rsidRPr="00A32097" w:rsidRDefault="0068686A">
      <w:pPr>
        <w:rPr>
          <w:rFonts w:ascii="Arial" w:hAnsi="Arial" w:cs="Arial"/>
          <w:b/>
          <w:sz w:val="22"/>
        </w:rPr>
      </w:pPr>
      <w:r w:rsidRPr="00A32097">
        <w:rPr>
          <w:rFonts w:ascii="Arial" w:hAnsi="Arial" w:cs="Arial"/>
          <w:b/>
          <w:sz w:val="22"/>
        </w:rPr>
        <w:t>Acknowledgements</w:t>
      </w:r>
    </w:p>
    <w:p w14:paraId="6706DEB1" w14:textId="1355E988" w:rsidR="009523FC" w:rsidRPr="00A32097" w:rsidRDefault="00AA2A6E">
      <w:pPr>
        <w:spacing w:before="240"/>
        <w:rPr>
          <w:rFonts w:ascii="Arial" w:hAnsi="Arial" w:cs="Arial"/>
          <w:sz w:val="22"/>
        </w:rPr>
      </w:pPr>
      <w:r w:rsidRPr="00A32097">
        <w:rPr>
          <w:rFonts w:ascii="Arial" w:hAnsi="Arial" w:cs="Arial"/>
          <w:sz w:val="22"/>
        </w:rPr>
        <w:t>This study is funded by </w:t>
      </w:r>
      <w:r w:rsidR="003C7B6B" w:rsidRPr="00A32097">
        <w:rPr>
          <w:rFonts w:ascii="Arial" w:hAnsi="Arial" w:cs="Arial"/>
          <w:sz w:val="22"/>
        </w:rPr>
        <w:t>Innovation Promotion Association CAS (2016098) and National Natural Science Foundation of China (81201700) to D.Z., Major State Basic Research Development Program (</w:t>
      </w:r>
      <w:r w:rsidR="00AF15D7" w:rsidRPr="00A32097">
        <w:rPr>
          <w:rFonts w:ascii="Arial" w:hAnsi="Arial" w:cs="Arial"/>
          <w:sz w:val="22"/>
        </w:rPr>
        <w:t>2014CB542006</w:t>
      </w:r>
      <w:r w:rsidR="00AF15D7" w:rsidRPr="00A32097">
        <w:rPr>
          <w:rFonts w:ascii="Arial" w:hAnsi="Arial" w:cs="Arial"/>
        </w:rPr>
        <w:t>)</w:t>
      </w:r>
      <w:r w:rsidR="003C7B6B" w:rsidRPr="00A32097">
        <w:rPr>
          <w:rFonts w:ascii="Arial" w:hAnsi="Arial" w:cs="Arial"/>
          <w:sz w:val="22"/>
        </w:rPr>
        <w:t>, the Key Research Program of the Chinese Academy of Sciences (KJZD-EW-L14) to C.Z., Capital's Funds for Health Improvement and Research (2018-1-1151) to P.D.</w:t>
      </w:r>
      <w:r w:rsidR="008E5C84" w:rsidRPr="008E5C84">
        <w:t xml:space="preserve"> </w:t>
      </w:r>
      <w:r w:rsidR="008E5C84" w:rsidRPr="008E5C84">
        <w:rPr>
          <w:rFonts w:ascii="Arial" w:hAnsi="Arial" w:cs="Arial"/>
          <w:sz w:val="22"/>
        </w:rPr>
        <w:t>The authors greatly acknowledge Dr Yuk Ming Dennis Lo and his team in the Chinese University</w:t>
      </w:r>
      <w:r w:rsidR="008E5C84">
        <w:rPr>
          <w:rFonts w:ascii="Arial" w:hAnsi="Arial" w:cs="Arial"/>
          <w:sz w:val="22"/>
        </w:rPr>
        <w:t xml:space="preserve"> of Hong Kong for his </w:t>
      </w:r>
      <w:proofErr w:type="spellStart"/>
      <w:r w:rsidR="008E5C84">
        <w:rPr>
          <w:rFonts w:ascii="Arial" w:hAnsi="Arial" w:cs="Arial"/>
          <w:sz w:val="22"/>
        </w:rPr>
        <w:t>cfDNA</w:t>
      </w:r>
      <w:proofErr w:type="spellEnd"/>
      <w:r w:rsidR="008E5C84">
        <w:rPr>
          <w:rFonts w:ascii="Arial" w:hAnsi="Arial" w:cs="Arial"/>
          <w:sz w:val="22"/>
        </w:rPr>
        <w:t xml:space="preserve"> data</w:t>
      </w:r>
      <w:r w:rsidR="008E5C84" w:rsidRPr="008E5C84">
        <w:rPr>
          <w:rFonts w:ascii="Arial" w:hAnsi="Arial" w:cs="Arial"/>
          <w:sz w:val="22"/>
        </w:rPr>
        <w:t>.</w:t>
      </w:r>
    </w:p>
    <w:p w14:paraId="05D9FAAA" w14:textId="77777777" w:rsidR="009523FC" w:rsidRPr="00A32097" w:rsidRDefault="009523FC">
      <w:pPr>
        <w:rPr>
          <w:rFonts w:ascii="Arial" w:hAnsi="Arial" w:cs="Arial"/>
          <w:b/>
          <w:sz w:val="22"/>
        </w:rPr>
      </w:pPr>
    </w:p>
    <w:p w14:paraId="2E0413A0" w14:textId="10F04991" w:rsidR="0068686A" w:rsidRPr="00A32097" w:rsidRDefault="0068686A">
      <w:pPr>
        <w:rPr>
          <w:rFonts w:ascii="Arial" w:hAnsi="Arial" w:cs="Arial"/>
          <w:b/>
          <w:sz w:val="22"/>
        </w:rPr>
      </w:pPr>
      <w:r w:rsidRPr="00A32097">
        <w:rPr>
          <w:rFonts w:ascii="Arial" w:hAnsi="Arial" w:cs="Arial"/>
          <w:b/>
          <w:sz w:val="22"/>
        </w:rPr>
        <w:t>Authorship Contributions</w:t>
      </w:r>
    </w:p>
    <w:p w14:paraId="6D430548" w14:textId="2D58DDDC" w:rsidR="00411D7A" w:rsidRPr="00A32097" w:rsidRDefault="003E09C7">
      <w:pPr>
        <w:spacing w:before="240"/>
        <w:rPr>
          <w:rFonts w:ascii="Arial" w:hAnsi="Arial" w:cs="Arial"/>
          <w:sz w:val="22"/>
        </w:rPr>
      </w:pPr>
      <w:r w:rsidRPr="00A32097">
        <w:rPr>
          <w:rFonts w:ascii="Arial" w:hAnsi="Arial" w:cs="Arial"/>
          <w:sz w:val="22"/>
        </w:rPr>
        <w:t xml:space="preserve">HZ </w:t>
      </w:r>
      <w:r w:rsidR="001A7511" w:rsidRPr="00A32097">
        <w:rPr>
          <w:rFonts w:ascii="Arial" w:hAnsi="Arial" w:cs="Arial"/>
          <w:sz w:val="22"/>
        </w:rPr>
        <w:t xml:space="preserve">and </w:t>
      </w:r>
      <w:r w:rsidR="00637638" w:rsidRPr="00A32097">
        <w:rPr>
          <w:rFonts w:ascii="Arial" w:hAnsi="Arial" w:cs="Arial"/>
          <w:sz w:val="22"/>
        </w:rPr>
        <w:t>S</w:t>
      </w:r>
      <w:r w:rsidR="001A7511" w:rsidRPr="00A32097">
        <w:rPr>
          <w:rFonts w:ascii="Arial" w:hAnsi="Arial" w:cs="Arial"/>
          <w:sz w:val="22"/>
        </w:rPr>
        <w:t>G</w:t>
      </w:r>
      <w:r w:rsidR="00637638" w:rsidRPr="00A32097">
        <w:rPr>
          <w:rFonts w:ascii="Arial" w:hAnsi="Arial" w:cs="Arial"/>
          <w:sz w:val="22"/>
        </w:rPr>
        <w:t xml:space="preserve"> performed analyses, </w:t>
      </w:r>
      <w:r w:rsidRPr="00A32097">
        <w:rPr>
          <w:rFonts w:ascii="Arial" w:hAnsi="Arial" w:cs="Arial"/>
          <w:sz w:val="22"/>
        </w:rPr>
        <w:t xml:space="preserve">developed analysis methods and power calculations, </w:t>
      </w:r>
      <w:r w:rsidR="00637638" w:rsidRPr="00A32097">
        <w:rPr>
          <w:rFonts w:ascii="Arial" w:hAnsi="Arial" w:cs="Arial"/>
          <w:sz w:val="22"/>
        </w:rPr>
        <w:t xml:space="preserve">interpreted results, and </w:t>
      </w:r>
      <w:r w:rsidR="001A7511" w:rsidRPr="00A32097">
        <w:rPr>
          <w:rFonts w:ascii="Arial" w:hAnsi="Arial" w:cs="Arial"/>
          <w:sz w:val="22"/>
        </w:rPr>
        <w:t>drafted</w:t>
      </w:r>
      <w:r w:rsidR="00637638" w:rsidRPr="00A32097">
        <w:rPr>
          <w:rFonts w:ascii="Arial" w:hAnsi="Arial" w:cs="Arial"/>
          <w:sz w:val="22"/>
        </w:rPr>
        <w:t xml:space="preserve"> the manuscript.</w:t>
      </w:r>
      <w:r w:rsidRPr="00A32097">
        <w:rPr>
          <w:rFonts w:ascii="Arial" w:hAnsi="Arial" w:cs="Arial"/>
          <w:sz w:val="22"/>
        </w:rPr>
        <w:t xml:space="preserve"> PD enrolled patients and collected</w:t>
      </w:r>
      <w:r w:rsidR="001A7511" w:rsidRPr="00A32097">
        <w:rPr>
          <w:rFonts w:ascii="Arial" w:hAnsi="Arial" w:cs="Arial"/>
          <w:sz w:val="22"/>
        </w:rPr>
        <w:t xml:space="preserve"> all</w:t>
      </w:r>
      <w:r w:rsidRPr="00A32097">
        <w:rPr>
          <w:rFonts w:ascii="Arial" w:hAnsi="Arial" w:cs="Arial"/>
          <w:sz w:val="22"/>
        </w:rPr>
        <w:t xml:space="preserve"> the clinical information</w:t>
      </w:r>
      <w:r w:rsidR="001A7511" w:rsidRPr="00A32097">
        <w:rPr>
          <w:rFonts w:ascii="Arial" w:hAnsi="Arial" w:cs="Arial"/>
          <w:sz w:val="22"/>
        </w:rPr>
        <w:t>. CT and JK conducted sequencing experiments. ZW collected and prepared tissue samples for sequencing analysis and collected results of clinical assays.</w:t>
      </w:r>
      <w:r w:rsidRPr="00A32097">
        <w:rPr>
          <w:rFonts w:ascii="Arial" w:hAnsi="Arial" w:cs="Arial"/>
          <w:sz w:val="22"/>
        </w:rPr>
        <w:t xml:space="preserve"> </w:t>
      </w:r>
      <w:r w:rsidR="00CF0884" w:rsidRPr="00A32097">
        <w:rPr>
          <w:rFonts w:ascii="Arial" w:hAnsi="Arial" w:cs="Arial"/>
          <w:sz w:val="22"/>
        </w:rPr>
        <w:t>RC and AV</w:t>
      </w:r>
      <w:r w:rsidR="00637638" w:rsidRPr="00A32097">
        <w:rPr>
          <w:rFonts w:ascii="Arial" w:hAnsi="Arial" w:cs="Arial"/>
          <w:sz w:val="22"/>
        </w:rPr>
        <w:t xml:space="preserve"> interpreted results, provided </w:t>
      </w:r>
      <w:r w:rsidRPr="00A32097">
        <w:rPr>
          <w:rFonts w:ascii="Arial" w:hAnsi="Arial" w:cs="Arial"/>
          <w:sz w:val="22"/>
        </w:rPr>
        <w:t xml:space="preserve">liver cancer </w:t>
      </w:r>
      <w:r w:rsidR="006F7211" w:rsidRPr="00A32097">
        <w:rPr>
          <w:rFonts w:ascii="Arial" w:hAnsi="Arial" w:cs="Arial"/>
          <w:sz w:val="22"/>
        </w:rPr>
        <w:t xml:space="preserve">and hepatology </w:t>
      </w:r>
      <w:r w:rsidR="00CF0884" w:rsidRPr="00A32097">
        <w:rPr>
          <w:rFonts w:ascii="Arial" w:hAnsi="Arial" w:cs="Arial"/>
          <w:sz w:val="22"/>
        </w:rPr>
        <w:t xml:space="preserve">clinical </w:t>
      </w:r>
      <w:r w:rsidR="00637638" w:rsidRPr="00A32097">
        <w:rPr>
          <w:rFonts w:ascii="Arial" w:hAnsi="Arial" w:cs="Arial"/>
          <w:sz w:val="22"/>
        </w:rPr>
        <w:t xml:space="preserve">expertise, reviewed and edited the manuscript. </w:t>
      </w:r>
      <w:r w:rsidR="001A7511" w:rsidRPr="00A32097">
        <w:rPr>
          <w:rFonts w:ascii="Arial" w:hAnsi="Arial" w:cs="Arial"/>
          <w:sz w:val="22"/>
        </w:rPr>
        <w:t xml:space="preserve">HD </w:t>
      </w:r>
      <w:r w:rsidR="00637638" w:rsidRPr="00A32097">
        <w:rPr>
          <w:rFonts w:ascii="Arial" w:hAnsi="Arial" w:cs="Arial"/>
          <w:sz w:val="22"/>
        </w:rPr>
        <w:t xml:space="preserve">aided in the analyses and reviewed the manuscript. </w:t>
      </w:r>
      <w:r w:rsidR="001A7511" w:rsidRPr="00A32097">
        <w:rPr>
          <w:rFonts w:ascii="Arial" w:hAnsi="Arial" w:cs="Arial"/>
          <w:sz w:val="22"/>
        </w:rPr>
        <w:t xml:space="preserve">HD </w:t>
      </w:r>
      <w:r w:rsidR="00637638" w:rsidRPr="00A32097">
        <w:rPr>
          <w:rFonts w:ascii="Arial" w:hAnsi="Arial" w:cs="Arial"/>
          <w:sz w:val="22"/>
        </w:rPr>
        <w:t xml:space="preserve">provided clinical advice and reviewed the manuscript. </w:t>
      </w:r>
      <w:r w:rsidR="00B67BCA" w:rsidRPr="00A32097">
        <w:rPr>
          <w:rFonts w:ascii="Arial" w:hAnsi="Arial" w:cs="Arial"/>
          <w:sz w:val="22"/>
        </w:rPr>
        <w:t xml:space="preserve">SJS provided analysis advice, </w:t>
      </w:r>
      <w:r w:rsidR="00972337" w:rsidRPr="00A32097">
        <w:rPr>
          <w:rFonts w:ascii="Arial" w:hAnsi="Arial" w:cs="Arial"/>
          <w:sz w:val="22"/>
        </w:rPr>
        <w:t xml:space="preserve">aided in coordinating </w:t>
      </w:r>
      <w:r w:rsidR="0022512C">
        <w:rPr>
          <w:rFonts w:ascii="Arial" w:hAnsi="Arial" w:cs="Arial"/>
          <w:sz w:val="22"/>
        </w:rPr>
        <w:t xml:space="preserve">and </w:t>
      </w:r>
      <w:r w:rsidR="0022512C" w:rsidRPr="00A32097">
        <w:rPr>
          <w:rFonts w:ascii="Arial" w:hAnsi="Arial" w:cs="Arial"/>
          <w:sz w:val="22"/>
        </w:rPr>
        <w:t xml:space="preserve">supervised </w:t>
      </w:r>
      <w:r w:rsidR="0022512C">
        <w:rPr>
          <w:rFonts w:ascii="Arial" w:hAnsi="Arial" w:cs="Arial"/>
          <w:sz w:val="22"/>
        </w:rPr>
        <w:t xml:space="preserve">all the </w:t>
      </w:r>
      <w:r w:rsidR="00972337" w:rsidRPr="00A32097">
        <w:rPr>
          <w:rFonts w:ascii="Arial" w:hAnsi="Arial" w:cs="Arial"/>
          <w:sz w:val="22"/>
        </w:rPr>
        <w:t xml:space="preserve">scientific activities, </w:t>
      </w:r>
      <w:r w:rsidR="00B67BCA" w:rsidRPr="00A32097">
        <w:rPr>
          <w:rFonts w:ascii="Arial" w:hAnsi="Arial" w:cs="Arial"/>
          <w:sz w:val="22"/>
        </w:rPr>
        <w:t xml:space="preserve">reviewed and edited the manuscript. </w:t>
      </w:r>
      <w:r w:rsidR="001A7511" w:rsidRPr="00A32097">
        <w:rPr>
          <w:rFonts w:ascii="Arial" w:hAnsi="Arial" w:cs="Arial"/>
          <w:sz w:val="22"/>
        </w:rPr>
        <w:t xml:space="preserve">DZ and </w:t>
      </w:r>
      <w:r w:rsidRPr="00A32097">
        <w:rPr>
          <w:rFonts w:ascii="Arial" w:hAnsi="Arial" w:cs="Arial"/>
          <w:sz w:val="22"/>
        </w:rPr>
        <w:t>CZ</w:t>
      </w:r>
      <w:r w:rsidR="001A7511" w:rsidRPr="00A32097">
        <w:rPr>
          <w:rFonts w:ascii="Arial" w:hAnsi="Arial" w:cs="Arial"/>
          <w:sz w:val="22"/>
        </w:rPr>
        <w:t xml:space="preserve"> designed the study, </w:t>
      </w:r>
      <w:r w:rsidRPr="00A32097">
        <w:rPr>
          <w:rFonts w:ascii="Arial" w:hAnsi="Arial" w:cs="Arial"/>
          <w:sz w:val="22"/>
        </w:rPr>
        <w:t xml:space="preserve">supervised all experiments and analysis, </w:t>
      </w:r>
      <w:r w:rsidR="00637638" w:rsidRPr="00A32097">
        <w:rPr>
          <w:rFonts w:ascii="Arial" w:hAnsi="Arial" w:cs="Arial"/>
          <w:sz w:val="22"/>
        </w:rPr>
        <w:t xml:space="preserve">provided molecular and cellular biology advice, reviewed and edited the manuscript. </w:t>
      </w:r>
    </w:p>
    <w:p w14:paraId="7FE006F5" w14:textId="59F083A3" w:rsidR="009523FC" w:rsidRPr="00A32097" w:rsidRDefault="009523FC">
      <w:pPr>
        <w:rPr>
          <w:rFonts w:ascii="Arial" w:hAnsi="Arial" w:cs="Arial"/>
          <w:b/>
          <w:sz w:val="22"/>
        </w:rPr>
      </w:pPr>
    </w:p>
    <w:p w14:paraId="487CAE58" w14:textId="77777777" w:rsidR="0068686A" w:rsidRPr="00A32097" w:rsidRDefault="0068686A">
      <w:pPr>
        <w:rPr>
          <w:rFonts w:ascii="Arial" w:hAnsi="Arial" w:cs="Arial"/>
          <w:b/>
          <w:sz w:val="22"/>
        </w:rPr>
      </w:pPr>
      <w:r w:rsidRPr="00A32097">
        <w:rPr>
          <w:rFonts w:ascii="Arial" w:hAnsi="Arial" w:cs="Arial"/>
          <w:b/>
          <w:sz w:val="22"/>
        </w:rPr>
        <w:t>Disclosure of Conflicts of Interest</w:t>
      </w:r>
    </w:p>
    <w:p w14:paraId="1BB03E96" w14:textId="59411EC8" w:rsidR="0068686A" w:rsidRPr="00A32097" w:rsidRDefault="0068686A">
      <w:pPr>
        <w:spacing w:before="240"/>
        <w:rPr>
          <w:rFonts w:ascii="Arial" w:hAnsi="Arial" w:cs="Arial"/>
          <w:sz w:val="22"/>
        </w:rPr>
      </w:pPr>
      <w:r w:rsidRPr="00A32097">
        <w:rPr>
          <w:rFonts w:ascii="Arial" w:hAnsi="Arial" w:cs="Arial"/>
          <w:sz w:val="22"/>
        </w:rPr>
        <w:t xml:space="preserve">The authors declare no </w:t>
      </w:r>
      <w:r w:rsidR="00123B71" w:rsidRPr="00A32097">
        <w:rPr>
          <w:rFonts w:ascii="Arial" w:hAnsi="Arial" w:cs="Arial"/>
          <w:sz w:val="22"/>
        </w:rPr>
        <w:t>conflict</w:t>
      </w:r>
      <w:r w:rsidRPr="00A32097">
        <w:rPr>
          <w:rFonts w:ascii="Arial" w:hAnsi="Arial" w:cs="Arial"/>
          <w:sz w:val="22"/>
        </w:rPr>
        <w:t xml:space="preserve"> of interest.</w:t>
      </w:r>
    </w:p>
    <w:p w14:paraId="2A2DA4BC" w14:textId="77777777" w:rsidR="00D93BE0" w:rsidRDefault="00D93BE0" w:rsidP="000D6410">
      <w:pPr>
        <w:rPr>
          <w:rFonts w:ascii="Arial" w:hAnsi="Arial" w:cs="Arial"/>
          <w:b/>
          <w:sz w:val="22"/>
        </w:rPr>
      </w:pPr>
    </w:p>
    <w:p w14:paraId="3246CB61" w14:textId="6E576795" w:rsidR="00220894" w:rsidRPr="000D6410" w:rsidRDefault="00220894" w:rsidP="000D6410">
      <w:pPr>
        <w:rPr>
          <w:rFonts w:ascii="Arial" w:hAnsi="Arial" w:cs="Arial"/>
          <w:b/>
          <w:sz w:val="22"/>
        </w:rPr>
      </w:pPr>
      <w:r w:rsidRPr="000D6410">
        <w:rPr>
          <w:rFonts w:ascii="Arial" w:hAnsi="Arial" w:cs="Arial"/>
          <w:b/>
          <w:sz w:val="22"/>
        </w:rPr>
        <w:t>Data Availability</w:t>
      </w:r>
    </w:p>
    <w:p w14:paraId="089516D6" w14:textId="38E47A5C" w:rsidR="00220894" w:rsidRPr="00A32097" w:rsidRDefault="00220894">
      <w:pPr>
        <w:spacing w:before="240"/>
        <w:rPr>
          <w:rFonts w:ascii="Arial" w:hAnsi="Arial" w:cs="Arial"/>
          <w:sz w:val="22"/>
        </w:rPr>
      </w:pPr>
      <w:r w:rsidRPr="00A32097">
        <w:rPr>
          <w:rFonts w:ascii="Arial" w:hAnsi="Arial" w:cs="Arial"/>
          <w:sz w:val="22"/>
        </w:rPr>
        <w:t xml:space="preserve">The raw sequence data </w:t>
      </w:r>
      <w:r w:rsidR="002F4CC3" w:rsidRPr="00A32097">
        <w:rPr>
          <w:rFonts w:ascii="Arial" w:hAnsi="Arial" w:cs="Arial"/>
          <w:sz w:val="22"/>
        </w:rPr>
        <w:t xml:space="preserve">were </w:t>
      </w:r>
      <w:r w:rsidRPr="00A32097">
        <w:rPr>
          <w:rFonts w:ascii="Arial" w:hAnsi="Arial" w:cs="Arial"/>
          <w:sz w:val="22"/>
        </w:rPr>
        <w:t>deposited in the Genome Sequence Archive in BIG Data Center</w:t>
      </w:r>
      <w:r w:rsidR="002F4CC3" w:rsidRPr="00A32097">
        <w:rPr>
          <w:rFonts w:ascii="Arial" w:hAnsi="Arial" w:cs="Arial"/>
          <w:sz w:val="22"/>
        </w:rPr>
        <w:t xml:space="preserve">, </w:t>
      </w:r>
      <w:r w:rsidRPr="00A32097">
        <w:rPr>
          <w:rFonts w:ascii="Arial" w:hAnsi="Arial" w:cs="Arial"/>
          <w:sz w:val="22"/>
        </w:rPr>
        <w:t>Beijing Institute of Genomics (BIG), Chinese Academy of Sciences, under accession numbers CRA001537, CRA001537 that are publicly accessible at </w:t>
      </w:r>
      <w:hyperlink r:id="rId16" w:tgtFrame="_blank" w:history="1">
        <w:r w:rsidRPr="00A32097">
          <w:rPr>
            <w:rFonts w:ascii="Arial" w:hAnsi="Arial" w:cs="Arial"/>
            <w:sz w:val="22"/>
          </w:rPr>
          <w:t>http://</w:t>
        </w:r>
        <w:proofErr w:type="spellStart"/>
        <w:r w:rsidRPr="00A32097">
          <w:rPr>
            <w:rFonts w:ascii="Arial" w:hAnsi="Arial" w:cs="Arial"/>
            <w:sz w:val="22"/>
          </w:rPr>
          <w:t>bigd.big.ac.cn</w:t>
        </w:r>
        <w:proofErr w:type="spellEnd"/>
        <w:r w:rsidRPr="00A32097">
          <w:rPr>
            <w:rFonts w:ascii="Arial" w:hAnsi="Arial" w:cs="Arial"/>
            <w:sz w:val="22"/>
          </w:rPr>
          <w:t>/</w:t>
        </w:r>
        <w:proofErr w:type="spellStart"/>
        <w:r w:rsidRPr="00A32097">
          <w:rPr>
            <w:rFonts w:ascii="Arial" w:hAnsi="Arial" w:cs="Arial"/>
            <w:sz w:val="22"/>
          </w:rPr>
          <w:t>gsa</w:t>
        </w:r>
        <w:proofErr w:type="spellEnd"/>
      </w:hyperlink>
      <w:r w:rsidRPr="00A32097">
        <w:rPr>
          <w:rFonts w:ascii="Arial" w:hAnsi="Arial" w:cs="Arial"/>
          <w:sz w:val="22"/>
        </w:rPr>
        <w:t>.</w:t>
      </w:r>
    </w:p>
    <w:p w14:paraId="27E89395" w14:textId="77777777" w:rsidR="00D93BE0" w:rsidRDefault="00D93BE0" w:rsidP="000D6410">
      <w:pPr>
        <w:rPr>
          <w:rFonts w:ascii="Arial" w:hAnsi="Arial" w:cs="Arial"/>
          <w:b/>
          <w:sz w:val="22"/>
        </w:rPr>
      </w:pPr>
    </w:p>
    <w:p w14:paraId="6597036F" w14:textId="741A16C6" w:rsidR="00220894" w:rsidRPr="00A32097" w:rsidRDefault="00220894" w:rsidP="000D6410">
      <w:pPr>
        <w:rPr>
          <w:rFonts w:ascii="Arial" w:hAnsi="Arial" w:cs="Arial"/>
          <w:sz w:val="22"/>
        </w:rPr>
      </w:pPr>
      <w:r w:rsidRPr="000D6410">
        <w:rPr>
          <w:rFonts w:ascii="Arial" w:hAnsi="Arial" w:cs="Arial"/>
          <w:b/>
          <w:sz w:val="22"/>
        </w:rPr>
        <w:t>Code Availability</w:t>
      </w:r>
    </w:p>
    <w:p w14:paraId="5C0FE86C" w14:textId="5590FB8E" w:rsidR="00220894" w:rsidRPr="00A32097" w:rsidRDefault="00220894">
      <w:pPr>
        <w:spacing w:before="240"/>
        <w:rPr>
          <w:rFonts w:ascii="Arial" w:hAnsi="Arial" w:cs="Arial"/>
          <w:sz w:val="22"/>
        </w:rPr>
      </w:pPr>
      <w:r w:rsidRPr="00A32097">
        <w:rPr>
          <w:rFonts w:ascii="Arial" w:hAnsi="Arial" w:cs="Arial"/>
          <w:sz w:val="22"/>
        </w:rPr>
        <w:t>All the related software and script were used in the manuscript are av</w:t>
      </w:r>
      <w:r w:rsidR="00A3127D" w:rsidRPr="00A32097">
        <w:rPr>
          <w:rFonts w:ascii="Arial" w:hAnsi="Arial" w:cs="Arial"/>
          <w:sz w:val="22"/>
        </w:rPr>
        <w:t xml:space="preserve">ailable through GitHub at </w:t>
      </w:r>
      <w:hyperlink r:id="rId17" w:history="1">
        <w:r w:rsidR="00A3127D" w:rsidRPr="000D6410">
          <w:rPr>
            <w:rFonts w:ascii="Arial" w:hAnsi="Arial" w:cs="Arial"/>
            <w:sz w:val="22"/>
          </w:rPr>
          <w:t>https://github.com/Shicheng-Guo/low-pass-WGBS/blob/master/readme.md</w:t>
        </w:r>
      </w:hyperlink>
    </w:p>
    <w:p w14:paraId="3512B9E2" w14:textId="5368DFFA" w:rsidR="009523FC" w:rsidRPr="00A32097" w:rsidRDefault="009523FC">
      <w:pPr>
        <w:rPr>
          <w:rFonts w:ascii="Arial" w:hAnsi="Arial" w:cs="Arial"/>
          <w:b/>
          <w:sz w:val="22"/>
        </w:rPr>
      </w:pPr>
    </w:p>
    <w:p w14:paraId="5792ACE5" w14:textId="3DC8CCCB" w:rsidR="00123B71" w:rsidRPr="00A32097" w:rsidRDefault="0068686A">
      <w:pPr>
        <w:rPr>
          <w:rFonts w:ascii="Arial" w:hAnsi="Arial" w:cs="Arial"/>
          <w:b/>
          <w:color w:val="000000" w:themeColor="text1"/>
          <w:sz w:val="22"/>
        </w:rPr>
      </w:pPr>
      <w:r w:rsidRPr="00A32097">
        <w:rPr>
          <w:rFonts w:ascii="Arial" w:hAnsi="Arial" w:cs="Arial"/>
          <w:b/>
          <w:color w:val="000000" w:themeColor="text1"/>
          <w:sz w:val="22"/>
        </w:rPr>
        <w:t>Abbreviations</w:t>
      </w:r>
    </w:p>
    <w:p w14:paraId="15F2685C" w14:textId="2B929480" w:rsidR="003D5FB9" w:rsidRDefault="003663D2" w:rsidP="000D6410">
      <w:pPr>
        <w:rPr>
          <w:rFonts w:ascii="Arial" w:hAnsi="Arial" w:cs="Arial"/>
          <w:sz w:val="22"/>
        </w:rPr>
      </w:pPr>
      <w:r w:rsidRPr="00A32097">
        <w:rPr>
          <w:rFonts w:ascii="Arial" w:hAnsi="Arial" w:cs="Arial"/>
          <w:sz w:val="22"/>
        </w:rPr>
        <w:t>HCC       Hepatocellular Carcinoma</w:t>
      </w:r>
    </w:p>
    <w:p w14:paraId="6D46AB09" w14:textId="77777777" w:rsidR="003D5FB9" w:rsidRDefault="003D5FB9" w:rsidP="003D5FB9">
      <w:pPr>
        <w:rPr>
          <w:rFonts w:ascii="Arial" w:hAnsi="Arial" w:cs="Arial"/>
          <w:sz w:val="22"/>
        </w:rPr>
      </w:pPr>
      <w:proofErr w:type="spellStart"/>
      <w:r w:rsidRPr="00A32097">
        <w:rPr>
          <w:rFonts w:ascii="Arial" w:hAnsi="Arial" w:cs="Arial"/>
          <w:sz w:val="22"/>
        </w:rPr>
        <w:t>cfDNA</w:t>
      </w:r>
      <w:proofErr w:type="spellEnd"/>
      <w:r w:rsidRPr="00A32097">
        <w:rPr>
          <w:rFonts w:ascii="Arial" w:hAnsi="Arial" w:cs="Arial"/>
          <w:sz w:val="22"/>
        </w:rPr>
        <w:tab/>
      </w:r>
      <w:r w:rsidRPr="00A32097">
        <w:rPr>
          <w:rFonts w:ascii="Arial" w:hAnsi="Arial" w:cs="Arial"/>
          <w:sz w:val="22"/>
        </w:rPr>
        <w:tab/>
        <w:t>Circulating cell-free DNA</w:t>
      </w:r>
    </w:p>
    <w:p w14:paraId="0CEA38F1" w14:textId="77777777" w:rsidR="00FA675E" w:rsidRDefault="00FA675E" w:rsidP="00FA675E">
      <w:pPr>
        <w:rPr>
          <w:rFonts w:ascii="Arial" w:hAnsi="Arial" w:cs="Arial"/>
          <w:sz w:val="22"/>
        </w:rPr>
      </w:pPr>
      <w:proofErr w:type="spellStart"/>
      <w:r>
        <w:rPr>
          <w:rFonts w:ascii="Arial" w:hAnsi="Arial" w:cs="Arial"/>
          <w:sz w:val="22"/>
        </w:rPr>
        <w:t>cfDNA</w:t>
      </w:r>
      <w:r w:rsidRPr="007F0A4F">
        <w:rPr>
          <w:rFonts w:ascii="Arial" w:hAnsi="Arial" w:cs="Arial"/>
          <w:sz w:val="22"/>
          <w:vertAlign w:val="subscript"/>
        </w:rPr>
        <w:t>size</w:t>
      </w:r>
      <w:proofErr w:type="spellEnd"/>
      <w:r>
        <w:rPr>
          <w:rFonts w:ascii="Arial" w:hAnsi="Arial" w:cs="Arial"/>
          <w:sz w:val="22"/>
          <w:vertAlign w:val="subscript"/>
        </w:rPr>
        <w:t xml:space="preserve">     </w:t>
      </w:r>
      <w:r w:rsidRPr="007F0A4F">
        <w:rPr>
          <w:rFonts w:ascii="Arial" w:hAnsi="Arial" w:cs="Arial"/>
          <w:sz w:val="22"/>
        </w:rPr>
        <w:t xml:space="preserve">Fragment size of </w:t>
      </w:r>
      <w:r>
        <w:rPr>
          <w:rFonts w:ascii="Arial" w:hAnsi="Arial" w:cs="Arial"/>
          <w:sz w:val="22"/>
        </w:rPr>
        <w:t>c</w:t>
      </w:r>
      <w:r w:rsidRPr="00A32097">
        <w:rPr>
          <w:rFonts w:ascii="Arial" w:hAnsi="Arial" w:cs="Arial"/>
          <w:sz w:val="22"/>
        </w:rPr>
        <w:t>irculating cell-free DNA</w:t>
      </w:r>
    </w:p>
    <w:p w14:paraId="1097200A" w14:textId="3FED8F38" w:rsidR="00FA675E" w:rsidRDefault="00FA675E" w:rsidP="00FA675E">
      <w:pPr>
        <w:rPr>
          <w:rFonts w:ascii="Arial" w:hAnsi="Arial" w:cs="Arial"/>
          <w:sz w:val="22"/>
        </w:rPr>
      </w:pPr>
      <w:r>
        <w:rPr>
          <w:rFonts w:ascii="Arial" w:hAnsi="Arial" w:cs="Arial"/>
          <w:sz w:val="22"/>
        </w:rPr>
        <w:t>Methy</w:t>
      </w:r>
      <w:r>
        <w:rPr>
          <w:rFonts w:ascii="Arial" w:hAnsi="Arial" w:cs="Arial"/>
          <w:sz w:val="22"/>
          <w:vertAlign w:val="subscript"/>
        </w:rPr>
        <w:t>HBV</w:t>
      </w:r>
      <w:r w:rsidR="00727B14">
        <w:rPr>
          <w:rFonts w:ascii="Arial" w:hAnsi="Arial" w:cs="Arial"/>
          <w:sz w:val="22"/>
          <w:vertAlign w:val="subscript"/>
        </w:rPr>
        <w:t>5k</w:t>
      </w:r>
      <w:r w:rsidRPr="00A32097">
        <w:rPr>
          <w:rFonts w:ascii="Arial" w:hAnsi="Arial" w:cs="Arial"/>
          <w:sz w:val="22"/>
        </w:rPr>
        <w:t xml:space="preserve">   </w:t>
      </w:r>
      <w:r>
        <w:rPr>
          <w:rFonts w:ascii="Arial" w:hAnsi="Arial" w:cs="Arial"/>
          <w:sz w:val="22"/>
        </w:rPr>
        <w:t xml:space="preserve">Methylation level in HBV </w:t>
      </w:r>
      <w:proofErr w:type="spellStart"/>
      <w:r>
        <w:rPr>
          <w:rFonts w:ascii="Arial" w:hAnsi="Arial" w:cs="Arial"/>
          <w:sz w:val="22"/>
        </w:rPr>
        <w:t>intergration</w:t>
      </w:r>
      <w:proofErr w:type="spellEnd"/>
      <w:r>
        <w:rPr>
          <w:rFonts w:ascii="Arial" w:hAnsi="Arial" w:cs="Arial"/>
          <w:sz w:val="22"/>
        </w:rPr>
        <w:t xml:space="preserve"> regions</w:t>
      </w:r>
    </w:p>
    <w:p w14:paraId="194C2CA7" w14:textId="3BACC28D" w:rsidR="003663D2" w:rsidRPr="00A32097" w:rsidRDefault="003663D2">
      <w:pPr>
        <w:rPr>
          <w:rFonts w:ascii="Arial" w:hAnsi="Arial" w:cs="Arial"/>
          <w:sz w:val="22"/>
        </w:rPr>
      </w:pPr>
      <w:r w:rsidRPr="00A32097">
        <w:rPr>
          <w:rFonts w:ascii="Arial" w:hAnsi="Arial" w:cs="Arial"/>
          <w:sz w:val="22"/>
        </w:rPr>
        <w:t>DMCs</w:t>
      </w:r>
      <w:r w:rsidRPr="00A32097">
        <w:rPr>
          <w:rFonts w:ascii="Arial" w:hAnsi="Arial" w:cs="Arial"/>
          <w:sz w:val="22"/>
        </w:rPr>
        <w:tab/>
      </w:r>
      <w:r w:rsidRPr="00A32097">
        <w:rPr>
          <w:rFonts w:ascii="Arial" w:hAnsi="Arial" w:cs="Arial"/>
          <w:sz w:val="22"/>
        </w:rPr>
        <w:tab/>
        <w:t xml:space="preserve">Differential Methylation </w:t>
      </w:r>
      <w:proofErr w:type="spellStart"/>
      <w:r w:rsidRPr="00A32097">
        <w:rPr>
          <w:rFonts w:ascii="Arial" w:hAnsi="Arial" w:cs="Arial"/>
          <w:sz w:val="22"/>
        </w:rPr>
        <w:t>CpGs</w:t>
      </w:r>
      <w:proofErr w:type="spellEnd"/>
    </w:p>
    <w:p w14:paraId="01277BA1" w14:textId="2C57CA8C" w:rsidR="003663D2" w:rsidRPr="00A32097" w:rsidRDefault="003663D2">
      <w:pPr>
        <w:rPr>
          <w:rFonts w:ascii="Arial" w:hAnsi="Arial" w:cs="Arial"/>
          <w:sz w:val="22"/>
        </w:rPr>
      </w:pPr>
      <w:r w:rsidRPr="00A32097">
        <w:rPr>
          <w:rFonts w:ascii="Arial" w:hAnsi="Arial" w:cs="Arial"/>
          <w:sz w:val="22"/>
        </w:rPr>
        <w:t>DMGs</w:t>
      </w:r>
      <w:r w:rsidRPr="00A32097">
        <w:rPr>
          <w:rFonts w:ascii="Arial" w:hAnsi="Arial" w:cs="Arial"/>
          <w:sz w:val="22"/>
        </w:rPr>
        <w:tab/>
      </w:r>
      <w:r w:rsidRPr="00A32097">
        <w:rPr>
          <w:rFonts w:ascii="Arial" w:hAnsi="Arial" w:cs="Arial"/>
          <w:sz w:val="22"/>
        </w:rPr>
        <w:tab/>
        <w:t>Differential Methylation Genes</w:t>
      </w:r>
    </w:p>
    <w:p w14:paraId="3F022CA9" w14:textId="35906220" w:rsidR="003663D2" w:rsidRPr="00A32097" w:rsidRDefault="003663D2">
      <w:pPr>
        <w:rPr>
          <w:rFonts w:ascii="Arial" w:hAnsi="Arial" w:cs="Arial"/>
          <w:sz w:val="22"/>
        </w:rPr>
      </w:pPr>
      <w:r w:rsidRPr="00A32097">
        <w:rPr>
          <w:rFonts w:ascii="Arial" w:hAnsi="Arial" w:cs="Arial"/>
          <w:sz w:val="22"/>
        </w:rPr>
        <w:t>HBV</w:t>
      </w:r>
      <w:r w:rsidRPr="00A32097">
        <w:rPr>
          <w:rFonts w:ascii="Arial" w:hAnsi="Arial" w:cs="Arial"/>
          <w:sz w:val="22"/>
        </w:rPr>
        <w:tab/>
      </w:r>
      <w:r w:rsidRPr="00A32097">
        <w:rPr>
          <w:rFonts w:ascii="Arial" w:hAnsi="Arial" w:cs="Arial"/>
          <w:sz w:val="22"/>
        </w:rPr>
        <w:tab/>
      </w:r>
      <w:r w:rsidR="007D4625" w:rsidRPr="00A32097">
        <w:rPr>
          <w:rFonts w:ascii="Arial" w:hAnsi="Arial" w:cs="Arial"/>
          <w:sz w:val="22"/>
        </w:rPr>
        <w:t>Hepatitis B virus</w:t>
      </w:r>
    </w:p>
    <w:p w14:paraId="7FF133D9" w14:textId="010EDEC1" w:rsidR="004A40D9" w:rsidRPr="00A32097" w:rsidRDefault="00774066" w:rsidP="00727B14">
      <w:pPr>
        <w:rPr>
          <w:rFonts w:ascii="Arial" w:hAnsi="Arial" w:cs="Arial"/>
          <w:sz w:val="22"/>
        </w:rPr>
      </w:pPr>
      <w:r w:rsidRPr="00A32097">
        <w:rPr>
          <w:rFonts w:ascii="Arial" w:hAnsi="Arial" w:cs="Arial"/>
          <w:sz w:val="22"/>
        </w:rPr>
        <w:t>WGBS</w:t>
      </w:r>
      <w:r w:rsidR="007D4625" w:rsidRPr="00A32097">
        <w:rPr>
          <w:rFonts w:ascii="Arial" w:hAnsi="Arial" w:cs="Arial"/>
          <w:sz w:val="22"/>
        </w:rPr>
        <w:tab/>
      </w:r>
      <w:r w:rsidR="007D4625" w:rsidRPr="00A32097">
        <w:rPr>
          <w:rFonts w:ascii="Arial" w:hAnsi="Arial" w:cs="Arial"/>
          <w:sz w:val="22"/>
        </w:rPr>
        <w:tab/>
      </w:r>
      <w:r w:rsidRPr="00A32097">
        <w:rPr>
          <w:rFonts w:ascii="Arial" w:hAnsi="Arial" w:cs="Arial"/>
          <w:sz w:val="22"/>
        </w:rPr>
        <w:t xml:space="preserve">Whole </w:t>
      </w:r>
      <w:r w:rsidR="00727B14">
        <w:rPr>
          <w:rFonts w:ascii="Arial" w:hAnsi="Arial" w:cs="Arial"/>
          <w:sz w:val="22"/>
        </w:rPr>
        <w:t>Genome Bisulfite Sequencing</w:t>
      </w:r>
    </w:p>
    <w:p w14:paraId="366889F7" w14:textId="45AA95F4" w:rsidR="0067055A" w:rsidRPr="00A32097" w:rsidRDefault="00747CB3" w:rsidP="000D6410">
      <w:pPr>
        <w:pStyle w:val="2"/>
        <w:spacing w:line="240" w:lineRule="auto"/>
        <w:rPr>
          <w:rFonts w:ascii="Arial" w:eastAsia="Arial" w:hAnsi="Arial" w:cs="Arial"/>
          <w:b w:val="0"/>
          <w:color w:val="000000" w:themeColor="text1"/>
          <w:sz w:val="22"/>
        </w:rPr>
      </w:pPr>
      <w:r w:rsidRPr="00A32097">
        <w:rPr>
          <w:rFonts w:ascii="Arial" w:eastAsia="Arial" w:hAnsi="Arial" w:cs="Arial"/>
          <w:color w:val="000000" w:themeColor="text1"/>
          <w:sz w:val="22"/>
          <w:szCs w:val="22"/>
        </w:rPr>
        <w:t>Reference</w:t>
      </w:r>
    </w:p>
    <w:p w14:paraId="7DE8F0D6" w14:textId="77777777" w:rsidR="008B476F" w:rsidRPr="008B476F" w:rsidRDefault="0067055A" w:rsidP="008B476F">
      <w:pPr>
        <w:pStyle w:val="EndNoteBibliography"/>
      </w:pPr>
      <w:r w:rsidRPr="00A429CA">
        <w:rPr>
          <w:rFonts w:ascii="Arial" w:hAnsi="Arial" w:cs="Arial"/>
          <w:sz w:val="22"/>
        </w:rPr>
        <w:fldChar w:fldCharType="begin"/>
      </w:r>
      <w:r w:rsidRPr="00A32097">
        <w:rPr>
          <w:rFonts w:ascii="Arial" w:hAnsi="Arial" w:cs="Arial"/>
          <w:sz w:val="22"/>
        </w:rPr>
        <w:instrText xml:space="preserve"> ADDIN EN.REFLIST </w:instrText>
      </w:r>
      <w:r w:rsidRPr="00A429CA">
        <w:rPr>
          <w:rFonts w:ascii="Arial" w:hAnsi="Arial" w:cs="Arial"/>
          <w:sz w:val="22"/>
        </w:rPr>
        <w:fldChar w:fldCharType="separate"/>
      </w:r>
      <w:r w:rsidR="008B476F" w:rsidRPr="008B476F">
        <w:t>1.</w:t>
      </w:r>
      <w:r w:rsidR="008B476F" w:rsidRPr="008B476F">
        <w:tab/>
        <w:t>JQ X. Trends in liver cancer mortality among adults aged 25 and over in the United States, 2000–2016. NCHS Data Brief, no 314 2018.</w:t>
      </w:r>
    </w:p>
    <w:p w14:paraId="0D7E9172" w14:textId="77777777" w:rsidR="008B476F" w:rsidRPr="008B476F" w:rsidRDefault="008B476F" w:rsidP="008B476F">
      <w:pPr>
        <w:pStyle w:val="EndNoteBibliography"/>
      </w:pPr>
      <w:r w:rsidRPr="008B476F">
        <w:t>2.</w:t>
      </w:r>
      <w:r w:rsidRPr="008B476F">
        <w:tab/>
        <w:t>Villanueva A. Hepatocellular Carcinoma. N Engl J Med 2019;380:1450-1462.</w:t>
      </w:r>
    </w:p>
    <w:p w14:paraId="6289038A" w14:textId="77777777" w:rsidR="008B476F" w:rsidRPr="008B476F" w:rsidRDefault="008B476F" w:rsidP="008B476F">
      <w:pPr>
        <w:pStyle w:val="EndNoteBibliography"/>
      </w:pPr>
      <w:r w:rsidRPr="008B476F">
        <w:t>3.</w:t>
      </w:r>
      <w:r w:rsidRPr="008B476F">
        <w:tab/>
        <w:t>Chen CJ, Yu MW, Liaw YF. Epidemiological characteristics and risk factors of hepatocellular carcinoma. J Gastroenterol Hepatol 1997;12:S294-308.</w:t>
      </w:r>
    </w:p>
    <w:p w14:paraId="34708E65" w14:textId="77777777" w:rsidR="008B476F" w:rsidRPr="008B476F" w:rsidRDefault="008B476F" w:rsidP="008B476F">
      <w:pPr>
        <w:pStyle w:val="EndNoteBibliography"/>
      </w:pPr>
      <w:r w:rsidRPr="008B476F">
        <w:t>4.</w:t>
      </w:r>
      <w:r w:rsidRPr="008B476F">
        <w:tab/>
        <w:t>Montesano R, Hainaut P, Wild CP. Hepatocellular carcinoma: from gene to public health. J Natl Cancer Inst 1997;89:1844-1851.</w:t>
      </w:r>
    </w:p>
    <w:p w14:paraId="201CB16A" w14:textId="77777777" w:rsidR="008B476F" w:rsidRPr="008B476F" w:rsidRDefault="008B476F" w:rsidP="008B476F">
      <w:pPr>
        <w:pStyle w:val="EndNoteBibliography"/>
      </w:pPr>
      <w:r w:rsidRPr="008B476F">
        <w:t>5.</w:t>
      </w:r>
      <w:r w:rsidRPr="008B476F">
        <w:tab/>
        <w:t>Stauffer JK, Scarzello AJ, Jiang Q, Wiltrout RH. Chronic inflammation, immune escape, and oncogenesis in the liver: a unique neighborhood for novel intersections. Hepatology 2012;56:1567-1574.</w:t>
      </w:r>
    </w:p>
    <w:p w14:paraId="41087A88" w14:textId="77777777" w:rsidR="008B476F" w:rsidRPr="008B476F" w:rsidRDefault="008B476F" w:rsidP="008B476F">
      <w:pPr>
        <w:pStyle w:val="EndNoteBibliography"/>
      </w:pPr>
      <w:r w:rsidRPr="008B476F">
        <w:t>6.</w:t>
      </w:r>
      <w:r w:rsidRPr="008B476F">
        <w:tab/>
        <w:t>Aihara T, Noguchi S, Sasaki Y, Nakano H, Imaoka S. Clonal analysis of regenerative nodules in hepatitis C virus-induced liver cirrhosis. Gastroenterology 1994;107:1805-1811.</w:t>
      </w:r>
    </w:p>
    <w:p w14:paraId="3993BEDE" w14:textId="77777777" w:rsidR="008B476F" w:rsidRPr="008B476F" w:rsidRDefault="008B476F" w:rsidP="008B476F">
      <w:pPr>
        <w:pStyle w:val="EndNoteBibliography"/>
      </w:pPr>
      <w:r w:rsidRPr="008B476F">
        <w:t>7.</w:t>
      </w:r>
      <w:r w:rsidRPr="008B476F">
        <w:tab/>
        <w:t>Schutte K, Bornschein J, Malfertheiner P. Hepatocellular carcinoma--epidemiological trends and risk factors. Dig Dis 2009;27:80-92.</w:t>
      </w:r>
    </w:p>
    <w:p w14:paraId="4BDDB649" w14:textId="77777777" w:rsidR="008B476F" w:rsidRPr="008B476F" w:rsidRDefault="008B476F" w:rsidP="008B476F">
      <w:pPr>
        <w:pStyle w:val="EndNoteBibliography"/>
      </w:pPr>
      <w:r w:rsidRPr="008B476F">
        <w:t>8.</w:t>
      </w:r>
      <w:r w:rsidRPr="008B476F">
        <w:tab/>
        <w:t>European Association for the Study of the Liver. Electronic address eee, European Association for the Study of the L. EASL Clinical Practice Guidelines: Management of hepatocellular carcinoma. J Hepatol 2018;69:182-236.</w:t>
      </w:r>
    </w:p>
    <w:p w14:paraId="3F660F79" w14:textId="77777777" w:rsidR="008B476F" w:rsidRPr="008B476F" w:rsidRDefault="008B476F" w:rsidP="008B476F">
      <w:pPr>
        <w:pStyle w:val="EndNoteBibliography"/>
      </w:pPr>
      <w:r w:rsidRPr="008B476F">
        <w:t>9.</w:t>
      </w:r>
      <w:r w:rsidRPr="008B476F">
        <w:tab/>
        <w:t>Tzartzeva K, Obi J, Rich NE, Parikh ND, Marrero JA, Yopp A, Waljee AK, et al. Surveillance Imaging and Alpha Fetoprotein for Early Detection of Hepatocellular Carcinoma in Patients With Cirrhosis: A Meta-analysis. Gastroenterology 2018;154:1706-1718 e1701.</w:t>
      </w:r>
    </w:p>
    <w:p w14:paraId="5D2C01CC" w14:textId="77777777" w:rsidR="008B476F" w:rsidRPr="008B476F" w:rsidRDefault="008B476F" w:rsidP="008B476F">
      <w:pPr>
        <w:pStyle w:val="EndNoteBibliography"/>
      </w:pPr>
      <w:r w:rsidRPr="008B476F">
        <w:t>10.</w:t>
      </w:r>
      <w:r w:rsidRPr="008B476F">
        <w:tab/>
        <w:t>Fleischhacker M, Schmidt B. Circulating nucleic acids (CNAs) and cancer - A survey. Biochimica Et Biophysica Acta-Reviews on Cancer 2007;1775:181-232.</w:t>
      </w:r>
    </w:p>
    <w:p w14:paraId="25F0E373" w14:textId="77777777" w:rsidR="008B476F" w:rsidRPr="008B476F" w:rsidRDefault="008B476F" w:rsidP="008B476F">
      <w:pPr>
        <w:pStyle w:val="EndNoteBibliography"/>
      </w:pPr>
      <w:r w:rsidRPr="008B476F">
        <w:t>11.</w:t>
      </w:r>
      <w:r w:rsidRPr="008B476F">
        <w:tab/>
        <w:t>Chan AK, Chiu RW, Lo YM, Clinical Sciences Reviews Committee of the Association of Clinical B. Cell-free nucleic acids in plasma, serum and urine: a new tool in molecular diagnosis. Ann Clin Biochem 2003;40:122-130.</w:t>
      </w:r>
    </w:p>
    <w:p w14:paraId="693D0E56" w14:textId="77777777" w:rsidR="008B476F" w:rsidRPr="008B476F" w:rsidRDefault="008B476F" w:rsidP="008B476F">
      <w:pPr>
        <w:pStyle w:val="EndNoteBibliography"/>
      </w:pPr>
      <w:r w:rsidRPr="008B476F">
        <w:t>12.</w:t>
      </w:r>
      <w:r w:rsidRPr="008B476F">
        <w:tab/>
        <w:t>Stroun M, Maurice P, Vasioukhin V, Lyautey J, Lederrey C, Lefort F, Rossier A, et al. The origin and mechanism of circulating DNA. Ann N Y Acad Sci 2000;906:161-168.</w:t>
      </w:r>
    </w:p>
    <w:p w14:paraId="266F53B6" w14:textId="77777777" w:rsidR="008B476F" w:rsidRPr="008B476F" w:rsidRDefault="008B476F" w:rsidP="008B476F">
      <w:pPr>
        <w:pStyle w:val="EndNoteBibliography"/>
      </w:pPr>
      <w:r w:rsidRPr="008B476F">
        <w:t>13.</w:t>
      </w:r>
      <w:r w:rsidRPr="008B476F">
        <w:tab/>
        <w:t>Waldron D. Cancer genomics: A nucleosome footprint reveals the source of cfDNA. Nat Rev Genet 2016;17:125.</w:t>
      </w:r>
    </w:p>
    <w:p w14:paraId="362B0C67" w14:textId="77777777" w:rsidR="008B476F" w:rsidRPr="008B476F" w:rsidRDefault="008B476F" w:rsidP="008B476F">
      <w:pPr>
        <w:pStyle w:val="EndNoteBibliography"/>
      </w:pPr>
      <w:r w:rsidRPr="008B476F">
        <w:t>14.</w:t>
      </w:r>
      <w:r w:rsidRPr="008B476F">
        <w:tab/>
        <w:t>Bahcall OG. Genetic testing: cfDNA screening for trisomy 21 tested in unselected pregnancies. Nat Rev Genet 2015;16:316-317.</w:t>
      </w:r>
    </w:p>
    <w:p w14:paraId="488879BA" w14:textId="77777777" w:rsidR="008B476F" w:rsidRPr="008B476F" w:rsidRDefault="008B476F" w:rsidP="008B476F">
      <w:pPr>
        <w:pStyle w:val="EndNoteBibliography"/>
      </w:pPr>
      <w:r w:rsidRPr="008B476F">
        <w:t>15.</w:t>
      </w:r>
      <w:r w:rsidRPr="008B476F">
        <w:tab/>
        <w:t>Corcoran RB, Chabner BA. Cell-free DNA Analysis in Cancer. N Engl J Med 2019;380:501-502.</w:t>
      </w:r>
    </w:p>
    <w:p w14:paraId="7F21CC17" w14:textId="77777777" w:rsidR="008B476F" w:rsidRPr="008B476F" w:rsidRDefault="008B476F" w:rsidP="008B476F">
      <w:pPr>
        <w:pStyle w:val="EndNoteBibliography"/>
      </w:pPr>
      <w:r w:rsidRPr="008B476F">
        <w:t>16.</w:t>
      </w:r>
      <w:r w:rsidRPr="008B476F">
        <w:tab/>
        <w:t>Fiala C, Diamandis EP. Cell-free DNA Analysis in Cancer. N Engl J Med 2019;380:501.</w:t>
      </w:r>
    </w:p>
    <w:p w14:paraId="5DCDF9AD" w14:textId="77777777" w:rsidR="008B476F" w:rsidRPr="008B476F" w:rsidRDefault="008B476F" w:rsidP="008B476F">
      <w:pPr>
        <w:pStyle w:val="EndNoteBibliography"/>
      </w:pPr>
      <w:r w:rsidRPr="008B476F">
        <w:t>17.</w:t>
      </w:r>
      <w:r w:rsidRPr="008B476F">
        <w:tab/>
        <w:t>Schwarzenbach H, Hoon DSB, Pantel K. Cell-free nucleic acids as biomarkers in cancer patients. Nature Reviews Cancer 2011;11:426-437.</w:t>
      </w:r>
    </w:p>
    <w:p w14:paraId="37A4A6D1" w14:textId="77777777" w:rsidR="008B476F" w:rsidRPr="008B476F" w:rsidRDefault="008B476F" w:rsidP="008B476F">
      <w:pPr>
        <w:pStyle w:val="EndNoteBibliography"/>
      </w:pPr>
      <w:r w:rsidRPr="008B476F">
        <w:t>18.</w:t>
      </w:r>
      <w:r w:rsidRPr="008B476F">
        <w:tab/>
        <w:t>Wan JCM, Massie C, Garcia-Corbacho J, Mouliere F, Brenton JD, Caldas C, Pacey S, et al. Liquid biopsies come of age: towards implementation of circulating tumour DNA. Nat Rev Cancer 2017;17:223-238.</w:t>
      </w:r>
    </w:p>
    <w:p w14:paraId="2D5077AD" w14:textId="77777777" w:rsidR="008B476F" w:rsidRPr="008B476F" w:rsidRDefault="008B476F" w:rsidP="008B476F">
      <w:pPr>
        <w:pStyle w:val="EndNoteBibliography"/>
      </w:pPr>
      <w:r w:rsidRPr="008B476F">
        <w:t>19.</w:t>
      </w:r>
      <w:r w:rsidRPr="008B476F">
        <w:tab/>
        <w:t>Cristiano S, Leal A, Phallen J, Fiksel J, Adleff V, Bruhm DC, Jensen SO, et al. Genome-wide cell-free DNA fragmentation in patients with cancer. Nature 2019;570:385-389.</w:t>
      </w:r>
    </w:p>
    <w:p w14:paraId="5A1FF689" w14:textId="77777777" w:rsidR="008B476F" w:rsidRPr="008B476F" w:rsidRDefault="008B476F" w:rsidP="008B476F">
      <w:pPr>
        <w:pStyle w:val="EndNoteBibliography"/>
      </w:pPr>
      <w:r w:rsidRPr="008B476F">
        <w:t>20.</w:t>
      </w:r>
      <w:r w:rsidRPr="008B476F">
        <w:tab/>
        <w:t>Guo S, Diep D, Plongthongkum N, Fung HL, Zhang K, Zhang K. Identification of methylation haplotype blocks aids in deconvolution of heterogeneous tissue samples and tumor tissue-of-origin mapping from plasma DNA. Nat Genet 2017;49:635-642.</w:t>
      </w:r>
    </w:p>
    <w:p w14:paraId="046A8C0F" w14:textId="77777777" w:rsidR="008B476F" w:rsidRPr="008B476F" w:rsidRDefault="008B476F" w:rsidP="008B476F">
      <w:pPr>
        <w:pStyle w:val="EndNoteBibliography"/>
      </w:pPr>
      <w:r w:rsidRPr="008B476F">
        <w:t>21.</w:t>
      </w:r>
      <w:r w:rsidRPr="008B476F">
        <w:tab/>
        <w:t>Moss J, Magenheim J, Neiman D, Zemmour H, Loyfer N, Korach A, Samet Y, et al. Comprehensive human cell-type methylation atlas reveals origins of circulating cell-free DNA in health and disease. Nat Commun 2018;9:5068.</w:t>
      </w:r>
    </w:p>
    <w:p w14:paraId="37763957" w14:textId="77777777" w:rsidR="008B476F" w:rsidRPr="008B476F" w:rsidRDefault="008B476F" w:rsidP="008B476F">
      <w:pPr>
        <w:pStyle w:val="EndNoteBibliography"/>
      </w:pPr>
      <w:r w:rsidRPr="008B476F">
        <w:t>22.</w:t>
      </w:r>
      <w:r w:rsidRPr="008B476F">
        <w:tab/>
        <w:t>Cristiano S, Leal A, Phallen J, Fiksel J, Adleff V, Bruhm DC, Jensen SO, et al. Genome-wide cell-free DNA fragmentation in patients with cancer. Nature 2019.</w:t>
      </w:r>
    </w:p>
    <w:p w14:paraId="26F3D585" w14:textId="77777777" w:rsidR="008B476F" w:rsidRPr="008B476F" w:rsidRDefault="008B476F" w:rsidP="008B476F">
      <w:pPr>
        <w:pStyle w:val="EndNoteBibliography"/>
      </w:pPr>
      <w:r w:rsidRPr="008B476F">
        <w:t>23.</w:t>
      </w:r>
      <w:r w:rsidRPr="008B476F">
        <w:tab/>
        <w:t>Shen SY, Singhania R, Fehringer G, Chakravarthy A, Roehrl MHA, Chadwick D, Zuzarte PC, et al. Sensitive tumour detection and classification using plasma cell-free DNA methylomes. Nature 2018;563:579-583.</w:t>
      </w:r>
    </w:p>
    <w:p w14:paraId="5506E339" w14:textId="77777777" w:rsidR="008B476F" w:rsidRPr="008B476F" w:rsidRDefault="008B476F" w:rsidP="008B476F">
      <w:pPr>
        <w:pStyle w:val="EndNoteBibliography"/>
      </w:pPr>
      <w:r w:rsidRPr="008B476F">
        <w:t>24.</w:t>
      </w:r>
      <w:r w:rsidRPr="008B476F">
        <w:tab/>
        <w:t>Li W, Zhang X, Lu X, You L, Song Y, Luo Z, Zhang J, et al. 5-Hydroxymethylcytosine signatures in circulating cell-free DNA as diagnostic biomarkers for human cancers. Cell Res 2017;27:1243-1257.</w:t>
      </w:r>
    </w:p>
    <w:p w14:paraId="36D27979" w14:textId="77777777" w:rsidR="008B476F" w:rsidRPr="008B476F" w:rsidRDefault="008B476F" w:rsidP="008B476F">
      <w:pPr>
        <w:pStyle w:val="EndNoteBibliography"/>
      </w:pPr>
      <w:r w:rsidRPr="008B476F">
        <w:t>25.</w:t>
      </w:r>
      <w:r w:rsidRPr="008B476F">
        <w:tab/>
        <w:t>Chan KC, Jiang P, Chan CW, Sun K, Wong J, Hui EP, Chan SL, et al. Noninvasive detection of cancer-associated genome-wide hypomethylation and copy number aberrations by plasma DNA bisulfite sequencing. Proc Natl Acad Sci U S A 2013;110:18761-18768.</w:t>
      </w:r>
    </w:p>
    <w:p w14:paraId="6A99425B" w14:textId="77777777" w:rsidR="008B476F" w:rsidRPr="008B476F" w:rsidRDefault="008B476F" w:rsidP="008B476F">
      <w:pPr>
        <w:pStyle w:val="EndNoteBibliography"/>
      </w:pPr>
      <w:r w:rsidRPr="008B476F">
        <w:t>26.</w:t>
      </w:r>
      <w:r w:rsidRPr="008B476F">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7FAF8EFC" w14:textId="77777777" w:rsidR="008B476F" w:rsidRPr="008B476F" w:rsidRDefault="008B476F" w:rsidP="008B476F">
      <w:pPr>
        <w:pStyle w:val="EndNoteBibliography"/>
      </w:pPr>
      <w:r w:rsidRPr="008B476F">
        <w:t>27.</w:t>
      </w:r>
      <w:r w:rsidRPr="008B476F">
        <w:tab/>
        <w:t>Sun K, Jiang P, Chan KC, Wong J, Cheng YK, Liang RH, Chan WK, et al. Plasma DNA tissue mapping by genome-wide methylation sequencing for noninvasive prenatal, cancer, and transplantation assessments. Proc Natl Acad Sci U S A 2015;112:E5503-5512.</w:t>
      </w:r>
    </w:p>
    <w:p w14:paraId="46B942CD" w14:textId="77777777" w:rsidR="008B476F" w:rsidRPr="008B476F" w:rsidRDefault="008B476F" w:rsidP="008B476F">
      <w:pPr>
        <w:pStyle w:val="EndNoteBibliography"/>
      </w:pPr>
      <w:r w:rsidRPr="008B476F">
        <w:t>28.</w:t>
      </w:r>
      <w:r w:rsidRPr="008B476F">
        <w:tab/>
        <w:t>Lehmann-Werman R, Neiman D, Zemmour H, Moss J, Magenheim J, Vaknin-Dembinsky A, Rubertsson S, et al. Identification of tissue-specific cell death using methylation patterns of circulating DNA. Proc Natl Acad Sci U S A 2016;113:E1826-1834.</w:t>
      </w:r>
    </w:p>
    <w:p w14:paraId="56449235" w14:textId="77777777" w:rsidR="008B476F" w:rsidRPr="008B476F" w:rsidRDefault="008B476F" w:rsidP="008B476F">
      <w:pPr>
        <w:pStyle w:val="EndNoteBibliography"/>
      </w:pPr>
      <w:r w:rsidRPr="008B476F">
        <w:t>29.</w:t>
      </w:r>
      <w:r w:rsidRPr="008B476F">
        <w:tab/>
        <w:t>Kang S, Li Q, Chen Q, Zhou Y, Park S, Lee G, Grimes B, et al. CancerLocator: non-invasive cancer diagnosis and tissue-of-origin prediction using methylation profiles of cell-free DNA. Genome Biol 2017;18:53.</w:t>
      </w:r>
    </w:p>
    <w:p w14:paraId="2A392E3C" w14:textId="77777777" w:rsidR="008B476F" w:rsidRPr="008B476F" w:rsidRDefault="008B476F" w:rsidP="008B476F">
      <w:pPr>
        <w:pStyle w:val="EndNoteBibliography"/>
      </w:pPr>
      <w:r w:rsidRPr="008B476F">
        <w:t>30.</w:t>
      </w:r>
      <w:r w:rsidRPr="008B476F">
        <w:tab/>
        <w:t>Xu RH, Wei W, Krawczyk M, Wang W, Luo H, Flagg K, Yi S, et al. Circulating tumour DNA methylation markers for diagnosis and prognosis of hepatocellular carcinoma. Nat Mater 2017;16:1155-1161.</w:t>
      </w:r>
    </w:p>
    <w:p w14:paraId="60FFDB5D" w14:textId="77777777" w:rsidR="008B476F" w:rsidRPr="008B476F" w:rsidRDefault="008B476F" w:rsidP="008B476F">
      <w:pPr>
        <w:pStyle w:val="EndNoteBibliography"/>
      </w:pPr>
      <w:r w:rsidRPr="008B476F">
        <w:t>31.</w:t>
      </w:r>
      <w:r w:rsidRPr="008B476F">
        <w:tab/>
        <w:t>Li H, Jing C, Wu J, Ni J, Sha H, Xu X, Du Y, et al. Circulating tumor DNA detection: A potential tool for colorectal cancer management. Oncol Lett 2019;17:1409-1416.</w:t>
      </w:r>
    </w:p>
    <w:p w14:paraId="63753F32" w14:textId="77777777" w:rsidR="008B476F" w:rsidRPr="008B476F" w:rsidRDefault="008B476F" w:rsidP="008B476F">
      <w:pPr>
        <w:pStyle w:val="EndNoteBibliography"/>
      </w:pPr>
      <w:r w:rsidRPr="008B476F">
        <w:t>32.</w:t>
      </w:r>
      <w:r w:rsidRPr="008B476F">
        <w:tab/>
        <w:t>Fece de la Cruz F, Corcoran RB. Methylation in cell-free DNA for early cancer detection. Ann Oncol 2018;29:1351-1353.</w:t>
      </w:r>
    </w:p>
    <w:p w14:paraId="6BD21EBF" w14:textId="77777777" w:rsidR="008B476F" w:rsidRPr="008B476F" w:rsidRDefault="008B476F" w:rsidP="008B476F">
      <w:pPr>
        <w:pStyle w:val="EndNoteBibliography"/>
      </w:pPr>
      <w:r w:rsidRPr="008B476F">
        <w:t>33.</w:t>
      </w:r>
      <w:r w:rsidRPr="008B476F">
        <w:tab/>
        <w:t>Liu S, Huang S, Chen F, Zhao L, Yuan Y, Francis SS, Fang L, et al. Genomic Analyses from Non-invasive Prenatal Testing Reveal Genetic Associations, Patterns of Viral Infections, and Chinese Population History. Cell 2018;175:347-359 e314.</w:t>
      </w:r>
    </w:p>
    <w:p w14:paraId="4662DBB7" w14:textId="77777777" w:rsidR="008B476F" w:rsidRPr="008B476F" w:rsidRDefault="008B476F" w:rsidP="008B476F">
      <w:pPr>
        <w:pStyle w:val="EndNoteBibliography"/>
      </w:pPr>
      <w:r w:rsidRPr="008B476F">
        <w:t>34.</w:t>
      </w:r>
      <w:r w:rsidRPr="008B476F">
        <w:tab/>
        <w:t>Sung WK, Zheng H, Li S, Chen R, Liu X, Li Y, Lee NP, et al. Genome-wide survey of recurrent HBV integration in hepatocellular carcinoma. Nat Genet 2012;44:765-769.</w:t>
      </w:r>
    </w:p>
    <w:p w14:paraId="17295F70" w14:textId="77777777" w:rsidR="008B476F" w:rsidRPr="008B476F" w:rsidRDefault="008B476F" w:rsidP="008B476F">
      <w:pPr>
        <w:pStyle w:val="EndNoteBibliography"/>
      </w:pPr>
      <w:r w:rsidRPr="008B476F">
        <w:t>35.</w:t>
      </w:r>
      <w:r w:rsidRPr="008B476F">
        <w:tab/>
        <w:t>Tu T, Budzinska MA, Shackel NA, Urban S. HBV DNA Integration: Molecular Mechanisms and Clinical Implications. Viruses 2017;9.</w:t>
      </w:r>
    </w:p>
    <w:p w14:paraId="27A61B28" w14:textId="77777777" w:rsidR="008B476F" w:rsidRPr="008B476F" w:rsidRDefault="008B476F" w:rsidP="008B476F">
      <w:pPr>
        <w:pStyle w:val="EndNoteBibliography"/>
      </w:pPr>
      <w:r w:rsidRPr="008B476F">
        <w:t>36.</w:t>
      </w:r>
      <w:r w:rsidRPr="008B476F">
        <w:tab/>
        <w:t>Yan H, Yang Y, Zhang L, Tang G, Wang Y, Xue G, Zhou W, et al. Characterization of the genotype and integration patterns of hepatitis B virus in early- and late-onset hepatocellular carcinoma. Hepatology 2015;61:1821-1831.</w:t>
      </w:r>
    </w:p>
    <w:p w14:paraId="5E7C71E6" w14:textId="77777777" w:rsidR="008B476F" w:rsidRPr="008B476F" w:rsidRDefault="008B476F" w:rsidP="008B476F">
      <w:pPr>
        <w:pStyle w:val="EndNoteBibliography"/>
      </w:pPr>
      <w:r w:rsidRPr="008B476F">
        <w:t>37.</w:t>
      </w:r>
      <w:r w:rsidRPr="008B476F">
        <w:tab/>
        <w:t>Jiang S, Yang Z, Li W, Li X, Wang Y, Zhang J, Xu C, et al. Re-evaluation of the carcinogenic significance of hepatitis B virus integration in hepatocarcinogenesis. PLoS One 2012;7:e40363.</w:t>
      </w:r>
    </w:p>
    <w:p w14:paraId="2ED5A054" w14:textId="77777777" w:rsidR="008B476F" w:rsidRPr="008B476F" w:rsidRDefault="008B476F" w:rsidP="008B476F">
      <w:pPr>
        <w:pStyle w:val="EndNoteBibliography"/>
      </w:pPr>
      <w:r w:rsidRPr="008B476F">
        <w:t>38.</w:t>
      </w:r>
      <w:r w:rsidRPr="008B476F">
        <w:tab/>
        <w:t>Fujimoto A, Totoki Y, Abe T, Boroevich KA, Hosoda F, Nguyen HH, Aoki M, et al. Whole-genome sequencing of liver cancers identifies etiological influences on mutation patterns and recurrent mutations in chromatin regulators. Nat Genet 2012;44:760-764.</w:t>
      </w:r>
    </w:p>
    <w:p w14:paraId="192B97FB" w14:textId="77777777" w:rsidR="008B476F" w:rsidRPr="008B476F" w:rsidRDefault="008B476F" w:rsidP="008B476F">
      <w:pPr>
        <w:pStyle w:val="EndNoteBibliography"/>
      </w:pPr>
      <w:r w:rsidRPr="008B476F">
        <w:t>39.</w:t>
      </w:r>
      <w:r w:rsidRPr="008B476F">
        <w:tab/>
        <w:t>Jiang Z, Jhunjhunwala S, Liu J, Haverty PM, Kennemer MI, Guan Y, Lee W, et al. The effects of hepatitis B virus integration into the genomes of hepatocellular carcinoma patients. Genome Res 2012;22:593-601.</w:t>
      </w:r>
    </w:p>
    <w:p w14:paraId="2DBCDBD0" w14:textId="77777777" w:rsidR="008B476F" w:rsidRPr="008B476F" w:rsidRDefault="008B476F" w:rsidP="008B476F">
      <w:pPr>
        <w:pStyle w:val="EndNoteBibliography"/>
      </w:pPr>
      <w:r w:rsidRPr="008B476F">
        <w:t>40.</w:t>
      </w:r>
      <w:r w:rsidRPr="008B476F">
        <w:tab/>
        <w:t>Ding D, Lou X, Hua D, Yu W, Li L, Wang J, Gao F, et al. Recurrent targeted genes of hepatitis B virus in the liver cancer genomes identified by a next-generation sequencing-based approach. PLoS Genet 2012;8:e1003065.</w:t>
      </w:r>
    </w:p>
    <w:p w14:paraId="3E2E0C55" w14:textId="77777777" w:rsidR="008B476F" w:rsidRPr="008B476F" w:rsidRDefault="008B476F" w:rsidP="008B476F">
      <w:pPr>
        <w:pStyle w:val="EndNoteBibliography"/>
      </w:pPr>
      <w:r w:rsidRPr="008B476F">
        <w:t>41.</w:t>
      </w:r>
      <w:r w:rsidRPr="008B476F">
        <w:tab/>
        <w:t>Li W, Zeng X, Lee NP, Liu X, Chen S, Guo B, Yi S, et al. HIVID: an efficient method to detect HBV integration using low coverage sequencing. Genomics 2013;102:338-344.</w:t>
      </w:r>
    </w:p>
    <w:p w14:paraId="7D4CCB1F" w14:textId="77777777" w:rsidR="008B476F" w:rsidRPr="008B476F" w:rsidRDefault="008B476F" w:rsidP="008B476F">
      <w:pPr>
        <w:pStyle w:val="EndNoteBibliography"/>
      </w:pPr>
      <w:r w:rsidRPr="008B476F">
        <w:t>42.</w:t>
      </w:r>
      <w:r w:rsidRPr="008B476F">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30DD0EE7" w14:textId="77777777" w:rsidR="008B476F" w:rsidRPr="008B476F" w:rsidRDefault="008B476F" w:rsidP="008B476F">
      <w:pPr>
        <w:pStyle w:val="EndNoteBibliography"/>
      </w:pPr>
      <w:r w:rsidRPr="008B476F">
        <w:t>43.</w:t>
      </w:r>
      <w:r w:rsidRPr="008B476F">
        <w:tab/>
        <w:t>Palmirotta R, Lovero D, Cafforio P, Felici C, Mannavola F, Pelle E, Quaresmini D, et al. Liquid biopsy of cancer: a multimodal diagnostic tool in clinical oncology. Ther Adv Med Oncol 2018;10:1758835918794630.</w:t>
      </w:r>
    </w:p>
    <w:p w14:paraId="33DD247A" w14:textId="77777777" w:rsidR="008B476F" w:rsidRPr="008B476F" w:rsidRDefault="008B476F" w:rsidP="008B476F">
      <w:pPr>
        <w:pStyle w:val="EndNoteBibliography"/>
      </w:pPr>
      <w:r w:rsidRPr="008B476F">
        <w:t>44.</w:t>
      </w:r>
      <w:r w:rsidRPr="008B476F">
        <w:tab/>
        <w:t>Jiang P, Sun K, Tong YK, Cheng SH, Cheng THT, Heung MMS, Wong J, et al. Preferred end coordinates and somatic variants as signatures of circulating tumor DNA associated with hepatocellular carcinoma. Proc Natl Acad Sci U S A 2018.</w:t>
      </w:r>
    </w:p>
    <w:p w14:paraId="50A78C6D" w14:textId="77777777" w:rsidR="008B476F" w:rsidRPr="008B476F" w:rsidRDefault="008B476F" w:rsidP="008B476F">
      <w:pPr>
        <w:pStyle w:val="EndNoteBibliography"/>
      </w:pPr>
      <w:r w:rsidRPr="008B476F">
        <w:t>45.</w:t>
      </w:r>
      <w:r w:rsidRPr="008B476F">
        <w:tab/>
        <w:t>Chan KC, Jiang P, Sun K, Cheng YK, Tong YK, Cheng SH, Wong AI, et al. Second generation noninvasive fetal genome analysis reveals de novo mutations, single-base parental inheritance, and preferred DNA ends. Proc Natl Acad Sci U S A 2016;113:E8159-E8168.</w:t>
      </w:r>
    </w:p>
    <w:p w14:paraId="26F9208F" w14:textId="77777777" w:rsidR="008B476F" w:rsidRPr="008B476F" w:rsidRDefault="008B476F" w:rsidP="008B476F">
      <w:pPr>
        <w:pStyle w:val="EndNoteBibliography"/>
      </w:pPr>
      <w:r w:rsidRPr="008B476F">
        <w:t>46.</w:t>
      </w:r>
      <w:r w:rsidRPr="008B476F">
        <w:tab/>
        <w:t>Zhao ZH, Fan YC, Zhao Q, Dou CY, Ji XF, Zhao J, Gao S, et al. Promoter methylation status and expression of PPAR-gamma gene are associated with prognosis of acute-on-chronic hepatitis B liver failure. Clin Epigenetics 2015;7:115.</w:t>
      </w:r>
    </w:p>
    <w:p w14:paraId="327EE32E" w14:textId="77777777" w:rsidR="008B476F" w:rsidRPr="008B476F" w:rsidRDefault="008B476F" w:rsidP="008B476F">
      <w:pPr>
        <w:pStyle w:val="EndNoteBibliography"/>
      </w:pPr>
      <w:r w:rsidRPr="008B476F">
        <w:t>47.</w:t>
      </w:r>
      <w:r w:rsidRPr="008B476F">
        <w:tab/>
        <w:t>Kuramoto J, Arai E, Tian Y, Funahashi N, Hiramoto M, Nammo T, Nozaki Y, et al. Genome-wide DNA methylation analysis during non-alcoholic steatohepatitis-related multistage hepatocarcinogenesis: comparison with hepatitis virus-related carcinogenesis. Carcinogenesis 2017;38:261-270.</w:t>
      </w:r>
    </w:p>
    <w:p w14:paraId="49D079D1" w14:textId="77777777" w:rsidR="008B476F" w:rsidRPr="008B476F" w:rsidRDefault="008B476F" w:rsidP="008B476F">
      <w:pPr>
        <w:pStyle w:val="EndNoteBibliography"/>
      </w:pPr>
      <w:r w:rsidRPr="008B476F">
        <w:t>48.</w:t>
      </w:r>
      <w:r w:rsidRPr="008B476F">
        <w:tab/>
        <w:t>Zhang X, Hu Y, Justice AC, Li B, Wang Z, Zhao H, Krystal JH, et al. DNA methylation signatures of illicit drug injection and hepatitis C are associated with HIV frailty. Nat Commun 2017;8:2243.</w:t>
      </w:r>
    </w:p>
    <w:p w14:paraId="223CE6F9" w14:textId="77777777" w:rsidR="008B476F" w:rsidRPr="008B476F" w:rsidRDefault="008B476F" w:rsidP="008B476F">
      <w:pPr>
        <w:pStyle w:val="EndNoteBibliography"/>
      </w:pPr>
      <w:r w:rsidRPr="008B476F">
        <w:t>49.</w:t>
      </w:r>
      <w:r w:rsidRPr="008B476F">
        <w:tab/>
        <w:t>Hou J, Wang G, Wang F, Cheng J, Ren H, Zhuang H, Sun J, et al. Guideline of Prevention and Treatment for Chronic Hepatitis B (2015 Update). J Clin Transl Hepatol 2017;5:297-318.</w:t>
      </w:r>
    </w:p>
    <w:p w14:paraId="5BA88145" w14:textId="77777777" w:rsidR="008B476F" w:rsidRPr="008B476F" w:rsidRDefault="008B476F" w:rsidP="008B476F">
      <w:pPr>
        <w:pStyle w:val="EndNoteBibliography"/>
      </w:pPr>
      <w:r w:rsidRPr="008B476F">
        <w:t>50.</w:t>
      </w:r>
      <w:r w:rsidRPr="008B476F">
        <w:tab/>
        <w:t>Wang Y, Song F, Zhu J, Zhang S, Yang Y, Chen T, Tang B, et al. GSA: Genome Sequence Archive&lt;sup/&gt;. Genomics Proteomics Bioinformatics 2017;15:14-18.</w:t>
      </w:r>
    </w:p>
    <w:p w14:paraId="69842668" w14:textId="77777777" w:rsidR="008B476F" w:rsidRPr="008B476F" w:rsidRDefault="008B476F" w:rsidP="008B476F">
      <w:pPr>
        <w:pStyle w:val="EndNoteBibliography"/>
      </w:pPr>
      <w:r w:rsidRPr="008B476F">
        <w:t>51.</w:t>
      </w:r>
      <w:r w:rsidRPr="008B476F">
        <w:tab/>
        <w:t>Members BIGDC. Database Resources of the BIG Data Center in 2019. Nucleic Acids Res 2019;47:D8-D14.</w:t>
      </w:r>
    </w:p>
    <w:p w14:paraId="72F62093" w14:textId="77777777" w:rsidR="008B476F" w:rsidRPr="008B476F" w:rsidRDefault="008B476F" w:rsidP="008B476F">
      <w:pPr>
        <w:pStyle w:val="EndNoteBibliography"/>
      </w:pPr>
      <w:r w:rsidRPr="008B476F">
        <w:t>52.</w:t>
      </w:r>
      <w:r w:rsidRPr="008B476F">
        <w:tab/>
        <w:t>Martin M. Cutadapt removes adapter sequences from high-throughput sequencing reads. 2011 2011;17:3.</w:t>
      </w:r>
    </w:p>
    <w:p w14:paraId="43AA68CA" w14:textId="77777777" w:rsidR="008B476F" w:rsidRPr="008B476F" w:rsidRDefault="008B476F" w:rsidP="008B476F">
      <w:pPr>
        <w:pStyle w:val="EndNoteBibliography"/>
      </w:pPr>
      <w:r w:rsidRPr="008B476F">
        <w:t>53.</w:t>
      </w:r>
      <w:r w:rsidRPr="008B476F">
        <w:tab/>
        <w:t>Krueger F, Andrews SR. Bismark: a flexible aligner and methylation caller for Bisulfite-Seq applications. Bioinformatics 2011;27:1571-1572.</w:t>
      </w:r>
    </w:p>
    <w:p w14:paraId="697FB545" w14:textId="77777777" w:rsidR="008B476F" w:rsidRPr="008B476F" w:rsidRDefault="008B476F" w:rsidP="008B476F">
      <w:pPr>
        <w:pStyle w:val="EndNoteBibliography"/>
      </w:pPr>
      <w:r w:rsidRPr="008B476F">
        <w:t>54.</w:t>
      </w:r>
      <w:r w:rsidRPr="008B476F">
        <w:tab/>
        <w:t>Akalin A, Kormaksson M, Li S, Garrett-Bakelman FE, Figueroa ME, Melnick A, Mason CE. methylKit: a comprehensive R package for the analysis of genome-wide DNA methylation profiles. Genome Biol 2012;13:R87.</w:t>
      </w:r>
    </w:p>
    <w:p w14:paraId="795D9EAC" w14:textId="77777777" w:rsidR="008B476F" w:rsidRPr="008B476F" w:rsidRDefault="008B476F" w:rsidP="008B476F">
      <w:pPr>
        <w:pStyle w:val="EndNoteBibliography"/>
      </w:pPr>
      <w:r w:rsidRPr="008B476F">
        <w:t>55.</w:t>
      </w:r>
      <w:r w:rsidRPr="008B476F">
        <w:tab/>
        <w:t>Green GH, Diggle PJ. On the operational characteristics of the Benjamini and Hochberg False Discovery Rate procedure. Stat Appl Genet Mol Biol 2007;6:Article27.</w:t>
      </w:r>
    </w:p>
    <w:p w14:paraId="3BE6D321" w14:textId="77777777" w:rsidR="008B476F" w:rsidRPr="008B476F" w:rsidRDefault="008B476F" w:rsidP="008B476F">
      <w:pPr>
        <w:pStyle w:val="EndNoteBibliography"/>
      </w:pPr>
      <w:r w:rsidRPr="008B476F">
        <w:t>56.</w:t>
      </w:r>
      <w:r w:rsidRPr="008B476F">
        <w:tab/>
        <w:t>Hung JH, Weng Z. Visualizing Genomic Annotations with the UCSC Genome Browser. Cold Spring Harb Protoc 2016;2016.</w:t>
      </w:r>
    </w:p>
    <w:p w14:paraId="73D94B5F" w14:textId="77777777" w:rsidR="008B476F" w:rsidRPr="008B476F" w:rsidRDefault="008B476F" w:rsidP="008B476F">
      <w:pPr>
        <w:pStyle w:val="EndNoteBibliography"/>
      </w:pPr>
      <w:r w:rsidRPr="008B476F">
        <w:t>57.</w:t>
      </w:r>
      <w:r w:rsidRPr="008B476F">
        <w:tab/>
        <w:t>Quinlan AR, Hall IM. BEDTools: a flexible suite of utilities for comparing genomic features. Bioinformatics 2010;26:841-842.</w:t>
      </w:r>
    </w:p>
    <w:p w14:paraId="59EAFB1D" w14:textId="213E7348" w:rsidR="003973A7" w:rsidRDefault="0067055A" w:rsidP="00E6347D">
      <w:pPr>
        <w:spacing w:before="240"/>
        <w:rPr>
          <w:rFonts w:ascii="Arial" w:hAnsi="Arial" w:cs="Arial"/>
          <w:sz w:val="22"/>
        </w:rPr>
      </w:pPr>
      <w:r w:rsidRPr="00A429CA">
        <w:rPr>
          <w:rFonts w:ascii="Arial" w:hAnsi="Arial" w:cs="Arial"/>
          <w:sz w:val="22"/>
        </w:rPr>
        <w:fldChar w:fldCharType="end"/>
      </w:r>
    </w:p>
    <w:p w14:paraId="39D7E610" w14:textId="77777777" w:rsidR="003973A7" w:rsidRDefault="003973A7">
      <w:pPr>
        <w:widowControl/>
        <w:jc w:val="left"/>
        <w:rPr>
          <w:rFonts w:ascii="Arial" w:hAnsi="Arial" w:cs="Arial"/>
          <w:sz w:val="22"/>
        </w:rPr>
      </w:pPr>
      <w:r>
        <w:rPr>
          <w:rFonts w:ascii="Arial" w:hAnsi="Arial" w:cs="Arial"/>
          <w:sz w:val="22"/>
        </w:rPr>
        <w:br w:type="page"/>
      </w:r>
    </w:p>
    <w:p w14:paraId="13B3FE4F" w14:textId="2530277C" w:rsidR="0074045E" w:rsidRPr="000D6410" w:rsidRDefault="003645E6" w:rsidP="000D6410">
      <w:pPr>
        <w:pStyle w:val="2"/>
        <w:spacing w:line="240" w:lineRule="auto"/>
        <w:rPr>
          <w:rFonts w:ascii="Arial" w:hAnsi="Arial" w:cs="Arial"/>
          <w:color w:val="000000" w:themeColor="text1"/>
          <w:sz w:val="24"/>
          <w:szCs w:val="24"/>
        </w:rPr>
      </w:pPr>
      <w:r w:rsidRPr="00A32097">
        <w:rPr>
          <w:rFonts w:ascii="Arial" w:eastAsia="Arial" w:hAnsi="Arial" w:cs="Arial"/>
          <w:color w:val="000000" w:themeColor="text1"/>
          <w:sz w:val="22"/>
          <w:szCs w:val="22"/>
        </w:rPr>
        <w:t>Figure Legends</w:t>
      </w:r>
      <w:r w:rsidR="0074045E" w:rsidRPr="000D6410">
        <w:rPr>
          <w:rFonts w:ascii="Arial" w:hAnsi="Arial" w:cs="Arial"/>
          <w:noProof/>
        </w:rPr>
        <w:t xml:space="preserve"> </w:t>
      </w:r>
    </w:p>
    <w:p w14:paraId="2DD59DF3" w14:textId="77777777" w:rsidR="00F14CF5" w:rsidRPr="00CA7EB1" w:rsidRDefault="00F14CF5" w:rsidP="008F58A2">
      <w:pPr>
        <w:snapToGrid w:val="0"/>
        <w:spacing w:beforeLines="50" w:before="156" w:afterLines="50" w:after="156" w:line="360" w:lineRule="auto"/>
        <w:jc w:val="center"/>
        <w:rPr>
          <w:rFonts w:ascii="Arial" w:hAnsi="Arial" w:cs="Arial"/>
          <w:b/>
          <w:color w:val="000000" w:themeColor="text1"/>
          <w:sz w:val="22"/>
        </w:rPr>
      </w:pPr>
      <w:r>
        <w:rPr>
          <w:noProof/>
        </w:rPr>
        <w:drawing>
          <wp:inline distT="0" distB="0" distL="0" distR="0" wp14:anchorId="5BAE5CBA" wp14:editId="4B282F99">
            <wp:extent cx="5274310" cy="59512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951220"/>
                    </a:xfrm>
                    <a:prstGeom prst="rect">
                      <a:avLst/>
                    </a:prstGeom>
                  </pic:spPr>
                </pic:pic>
              </a:graphicData>
            </a:graphic>
          </wp:inline>
        </w:drawing>
      </w:r>
    </w:p>
    <w:p w14:paraId="77194386" w14:textId="2088DD5B" w:rsidR="00F14CF5" w:rsidRPr="00CA7EB1" w:rsidRDefault="00F14CF5" w:rsidP="00F14CF5">
      <w:pPr>
        <w:snapToGrid w:val="0"/>
        <w:spacing w:beforeLines="50" w:before="156" w:afterLines="50" w:after="156" w:line="360" w:lineRule="auto"/>
        <w:rPr>
          <w:rFonts w:ascii="Arial" w:hAnsi="Arial" w:cs="Arial"/>
          <w:b/>
          <w:color w:val="FF0000"/>
          <w:sz w:val="22"/>
        </w:rPr>
      </w:pPr>
      <w:r w:rsidRPr="00CA7EB1">
        <w:rPr>
          <w:rFonts w:ascii="Arial" w:hAnsi="Arial" w:cs="Arial"/>
          <w:b/>
          <w:color w:val="000000" w:themeColor="text1"/>
          <w:sz w:val="22"/>
        </w:rPr>
        <w:t xml:space="preserve">Fig. 1. </w:t>
      </w:r>
      <w:r>
        <w:rPr>
          <w:rFonts w:ascii="Arial" w:hAnsi="Arial" w:cs="Arial"/>
          <w:b/>
          <w:color w:val="000000" w:themeColor="text1"/>
          <w:sz w:val="22"/>
        </w:rPr>
        <w:t>DNA methylation around HBV integration regions</w:t>
      </w:r>
      <w:r w:rsidRPr="00CA7EB1">
        <w:rPr>
          <w:rFonts w:ascii="Arial" w:hAnsi="Arial" w:cs="Arial"/>
          <w:b/>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A</w:t>
      </w:r>
      <w:r w:rsidRPr="00CA7EB1">
        <w:rPr>
          <w:rFonts w:ascii="Arial" w:hAnsi="Arial" w:cs="Arial"/>
          <w:color w:val="000000" w:themeColor="text1"/>
          <w:sz w:val="22"/>
        </w:rPr>
        <w:t xml:space="preserve">) </w:t>
      </w:r>
      <w:r>
        <w:rPr>
          <w:rFonts w:ascii="Arial" w:hAnsi="Arial" w:cs="Arial" w:hint="eastAsia"/>
          <w:color w:val="000000" w:themeColor="text1"/>
          <w:sz w:val="22"/>
        </w:rPr>
        <w:t>The</w:t>
      </w:r>
      <w:r>
        <w:rPr>
          <w:rFonts w:ascii="Arial" w:hAnsi="Arial" w:cs="Arial"/>
          <w:color w:val="000000" w:themeColor="text1"/>
          <w:sz w:val="22"/>
        </w:rPr>
        <w:t xml:space="preserve"> enrichment score of </w:t>
      </w:r>
      <w:proofErr w:type="spellStart"/>
      <w:r>
        <w:rPr>
          <w:rFonts w:ascii="Arial" w:hAnsi="Arial" w:cs="Arial"/>
          <w:color w:val="000000" w:themeColor="text1"/>
          <w:sz w:val="22"/>
        </w:rPr>
        <w:t>CpGs</w:t>
      </w:r>
      <w:proofErr w:type="spellEnd"/>
      <w:r>
        <w:rPr>
          <w:rFonts w:ascii="Arial" w:hAnsi="Arial" w:cs="Arial"/>
          <w:color w:val="000000" w:themeColor="text1"/>
          <w:sz w:val="22"/>
        </w:rPr>
        <w:t xml:space="preserve"> in different genomic elements in 5 pilot WGBS</w:t>
      </w:r>
      <w:r>
        <w:rPr>
          <w:rFonts w:ascii="Arial" w:hAnsi="Arial" w:cs="Arial" w:hint="eastAsia"/>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B</w:t>
      </w:r>
      <w:r w:rsidRPr="00CA7EB1">
        <w:rPr>
          <w:rFonts w:ascii="Arial" w:hAnsi="Arial" w:cs="Arial"/>
          <w:color w:val="000000" w:themeColor="text1"/>
          <w:sz w:val="22"/>
        </w:rPr>
        <w:t>)</w:t>
      </w:r>
      <w:r>
        <w:rPr>
          <w:rFonts w:ascii="Arial" w:hAnsi="Arial" w:cs="Arial"/>
          <w:color w:val="000000" w:themeColor="text1"/>
          <w:sz w:val="22"/>
        </w:rPr>
        <w:t xml:space="preserve"> The heatmap displays the </w:t>
      </w:r>
      <w:r w:rsidRPr="00CA7EB1">
        <w:rPr>
          <w:rFonts w:ascii="Arial" w:hAnsi="Arial" w:cs="Arial"/>
          <w:color w:val="000000" w:themeColor="text1"/>
          <w:sz w:val="22"/>
        </w:rPr>
        <w:t>methylation level of</w:t>
      </w:r>
      <w:r>
        <w:rPr>
          <w:rFonts w:ascii="Arial" w:hAnsi="Arial" w:cs="Arial"/>
          <w:color w:val="000000" w:themeColor="text1"/>
          <w:sz w:val="22"/>
        </w:rPr>
        <w:t xml:space="preserve"> DMCs between HCC patient and healthy individual</w:t>
      </w:r>
      <w:r w:rsidRPr="00CA7EB1">
        <w:rPr>
          <w:rFonts w:ascii="Arial" w:hAnsi="Arial" w:cs="Arial"/>
          <w:color w:val="000000" w:themeColor="text1"/>
          <w:sz w:val="22"/>
        </w:rPr>
        <w:t xml:space="preserve"> in all the </w:t>
      </w:r>
      <w:r>
        <w:rPr>
          <w:rFonts w:ascii="Arial" w:hAnsi="Arial" w:cs="Arial"/>
          <w:color w:val="000000" w:themeColor="text1"/>
          <w:sz w:val="22"/>
        </w:rPr>
        <w:t xml:space="preserve">5 </w:t>
      </w:r>
      <w:r w:rsidRPr="00CA7EB1">
        <w:rPr>
          <w:rFonts w:ascii="Arial" w:hAnsi="Arial" w:cs="Arial"/>
          <w:color w:val="000000" w:themeColor="text1"/>
          <w:sz w:val="22"/>
        </w:rPr>
        <w:t>individuals</w:t>
      </w:r>
      <w:r>
        <w:rPr>
          <w:rFonts w:ascii="Arial" w:hAnsi="Arial" w:cs="Arial" w:hint="eastAsia"/>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C</w:t>
      </w:r>
      <w:r w:rsidRPr="00CA7EB1">
        <w:rPr>
          <w:rFonts w:ascii="Arial" w:hAnsi="Arial" w:cs="Arial"/>
          <w:color w:val="000000" w:themeColor="text1"/>
          <w:sz w:val="22"/>
        </w:rPr>
        <w:t>)</w:t>
      </w:r>
      <w:r>
        <w:rPr>
          <w:rFonts w:ascii="Arial" w:hAnsi="Arial" w:cs="Arial"/>
          <w:color w:val="000000" w:themeColor="text1"/>
          <w:sz w:val="22"/>
        </w:rPr>
        <w:t xml:space="preserve"> </w:t>
      </w:r>
      <w:r w:rsidRPr="00CA7EB1">
        <w:rPr>
          <w:rFonts w:ascii="Arial" w:hAnsi="Arial" w:cs="Arial"/>
          <w:color w:val="000000" w:themeColor="text1"/>
          <w:sz w:val="22"/>
        </w:rPr>
        <w:t xml:space="preserve">The locus of </w:t>
      </w:r>
      <w:r>
        <w:rPr>
          <w:rFonts w:ascii="Arial" w:hAnsi="Arial" w:cs="Arial"/>
          <w:color w:val="000000" w:themeColor="text1"/>
          <w:sz w:val="22"/>
        </w:rPr>
        <w:t>6</w:t>
      </w:r>
      <w:r w:rsidRPr="00CA7EB1">
        <w:rPr>
          <w:rFonts w:ascii="Arial" w:hAnsi="Arial" w:cs="Arial"/>
          <w:color w:val="000000" w:themeColor="text1"/>
          <w:sz w:val="22"/>
        </w:rPr>
        <w:t xml:space="preserve"> DMCs and 3 reported HBV integration sites in intron 2 of SENP5. The black dots represent the HBV integration sites and the orange vertical lines represent the </w:t>
      </w:r>
      <w:r>
        <w:rPr>
          <w:rFonts w:ascii="Arial" w:hAnsi="Arial" w:cs="Arial"/>
          <w:color w:val="000000" w:themeColor="text1"/>
          <w:sz w:val="22"/>
        </w:rPr>
        <w:t>6</w:t>
      </w:r>
      <w:r w:rsidRPr="00CA7EB1">
        <w:rPr>
          <w:rFonts w:ascii="Arial" w:hAnsi="Arial" w:cs="Arial"/>
          <w:color w:val="000000" w:themeColor="text1"/>
          <w:sz w:val="22"/>
        </w:rPr>
        <w:t xml:space="preserve"> DMCs. The black bar labels represent the locus of repeat marker in this region.</w:t>
      </w:r>
      <w:r>
        <w:rPr>
          <w:rFonts w:ascii="Arial" w:hAnsi="Arial" w:cs="Arial"/>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D</w:t>
      </w:r>
      <w:r w:rsidRPr="00CA7EB1">
        <w:rPr>
          <w:rFonts w:ascii="Arial" w:hAnsi="Arial" w:cs="Arial"/>
          <w:color w:val="000000" w:themeColor="text1"/>
          <w:sz w:val="22"/>
        </w:rPr>
        <w:t>)</w:t>
      </w:r>
      <w:r>
        <w:rPr>
          <w:rFonts w:ascii="Arial" w:hAnsi="Arial" w:cs="Arial"/>
          <w:color w:val="000000" w:themeColor="text1"/>
          <w:sz w:val="22"/>
        </w:rPr>
        <w:t xml:space="preserve"> </w:t>
      </w:r>
      <w:r w:rsidRPr="00CA7EB1">
        <w:rPr>
          <w:rFonts w:ascii="Arial" w:hAnsi="Arial" w:cs="Arial"/>
          <w:color w:val="000000" w:themeColor="text1"/>
          <w:sz w:val="22"/>
        </w:rPr>
        <w:t>The percentage of D</w:t>
      </w:r>
      <w:r w:rsidRPr="00F123E0">
        <w:rPr>
          <w:rFonts w:ascii="Arial" w:hAnsi="Arial" w:cs="Arial"/>
          <w:color w:val="000000" w:themeColor="text1"/>
          <w:sz w:val="22"/>
        </w:rPr>
        <w:t>MCs located at different genomic elements and regions surrounding HBV integration sites</w:t>
      </w:r>
      <w:r w:rsidRPr="00CA7EB1">
        <w:rPr>
          <w:rFonts w:ascii="Arial" w:hAnsi="Arial" w:cs="Arial"/>
          <w:color w:val="000000" w:themeColor="text1"/>
          <w:sz w:val="22"/>
        </w:rPr>
        <w:t>.</w:t>
      </w:r>
      <w:r>
        <w:rPr>
          <w:rFonts w:ascii="Arial" w:hAnsi="Arial" w:cs="Arial"/>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E</w:t>
      </w:r>
      <w:r w:rsidRPr="00CA7EB1">
        <w:rPr>
          <w:rFonts w:ascii="Arial" w:hAnsi="Arial" w:cs="Arial"/>
          <w:color w:val="000000" w:themeColor="text1"/>
          <w:sz w:val="22"/>
        </w:rPr>
        <w:t>)</w:t>
      </w:r>
      <w:r>
        <w:rPr>
          <w:rFonts w:ascii="Arial" w:hAnsi="Arial" w:cs="Arial"/>
          <w:color w:val="000000" w:themeColor="text1"/>
          <w:sz w:val="22"/>
        </w:rPr>
        <w:t xml:space="preserve"> </w:t>
      </w:r>
      <w:r w:rsidRPr="00F123E0">
        <w:rPr>
          <w:rFonts w:ascii="Arial" w:hAnsi="Arial" w:cs="Arial"/>
          <w:color w:val="000000" w:themeColor="text1"/>
          <w:sz w:val="22"/>
        </w:rPr>
        <w:t>The enrichment scores of DMC</w:t>
      </w:r>
      <w:r>
        <w:rPr>
          <w:rFonts w:ascii="Arial" w:hAnsi="Arial" w:cs="Arial"/>
          <w:color w:val="000000" w:themeColor="text1"/>
          <w:sz w:val="22"/>
        </w:rPr>
        <w:t xml:space="preserve">s at different genomic elements. </w:t>
      </w:r>
      <w:r w:rsidRPr="00CA7EB1">
        <w:rPr>
          <w:rFonts w:ascii="Arial" w:hAnsi="Arial" w:cs="Arial"/>
          <w:color w:val="000000" w:themeColor="text1"/>
          <w:sz w:val="22"/>
        </w:rPr>
        <w:t>(</w:t>
      </w:r>
      <w:r>
        <w:rPr>
          <w:rFonts w:ascii="Arial" w:hAnsi="Arial" w:cs="Arial"/>
          <w:color w:val="000000" w:themeColor="text1"/>
          <w:sz w:val="22"/>
        </w:rPr>
        <w:t>F</w:t>
      </w:r>
      <w:r w:rsidRPr="00CA7EB1">
        <w:rPr>
          <w:rFonts w:ascii="Arial" w:hAnsi="Arial" w:cs="Arial"/>
          <w:color w:val="000000" w:themeColor="text1"/>
          <w:sz w:val="22"/>
        </w:rPr>
        <w:t>)</w:t>
      </w:r>
      <w:r>
        <w:rPr>
          <w:rFonts w:ascii="Arial" w:hAnsi="Arial" w:cs="Arial"/>
          <w:color w:val="000000" w:themeColor="text1"/>
          <w:sz w:val="22"/>
        </w:rPr>
        <w:t xml:space="preserve"> The average DNA methylation level profiles along 10 kb upstream and downstream of the HBV integration sites in buffy coat and tumor tissue of patient HOT170. </w:t>
      </w:r>
      <w:r w:rsidRPr="00CA7EB1">
        <w:rPr>
          <w:rFonts w:ascii="Arial" w:hAnsi="Arial" w:cs="Arial"/>
          <w:color w:val="000000" w:themeColor="text1"/>
          <w:sz w:val="22"/>
        </w:rPr>
        <w:t>(</w:t>
      </w:r>
      <w:r>
        <w:rPr>
          <w:rFonts w:ascii="Arial" w:hAnsi="Arial" w:cs="Arial"/>
          <w:color w:val="000000" w:themeColor="text1"/>
          <w:sz w:val="22"/>
        </w:rPr>
        <w:t>G</w:t>
      </w:r>
      <w:r w:rsidRPr="00CA7EB1">
        <w:rPr>
          <w:rFonts w:ascii="Arial" w:hAnsi="Arial" w:cs="Arial"/>
          <w:color w:val="000000" w:themeColor="text1"/>
          <w:sz w:val="22"/>
        </w:rPr>
        <w:t>)</w:t>
      </w:r>
      <w:r>
        <w:rPr>
          <w:rFonts w:ascii="Arial" w:hAnsi="Arial" w:cs="Arial"/>
          <w:color w:val="000000" w:themeColor="text1"/>
          <w:sz w:val="22"/>
        </w:rPr>
        <w:t xml:space="preserve"> The difference of average methylation level across the genome (</w:t>
      </w:r>
      <w:proofErr w:type="spellStart"/>
      <w:r w:rsidRPr="005E5C0C">
        <w:rPr>
          <w:rFonts w:ascii="Arial" w:hAnsi="Arial" w:cs="Arial"/>
          <w:color w:val="000000" w:themeColor="text1"/>
          <w:sz w:val="22"/>
        </w:rPr>
        <w:t>Methyl</w:t>
      </w:r>
      <w:r w:rsidRPr="005E5C0C">
        <w:rPr>
          <w:rFonts w:ascii="Arial" w:hAnsi="Arial" w:cs="Arial"/>
          <w:color w:val="000000" w:themeColor="text1"/>
          <w:sz w:val="22"/>
          <w:vertAlign w:val="subscript"/>
        </w:rPr>
        <w:t>genome</w:t>
      </w:r>
      <w:proofErr w:type="spellEnd"/>
      <w:r>
        <w:rPr>
          <w:rFonts w:ascii="Arial" w:hAnsi="Arial" w:cs="Arial"/>
          <w:color w:val="000000" w:themeColor="text1"/>
          <w:sz w:val="22"/>
        </w:rPr>
        <w:t xml:space="preserve">) and </w:t>
      </w:r>
      <w:r w:rsidRPr="005E5C0C">
        <w:rPr>
          <w:rFonts w:ascii="Arial" w:hAnsi="Arial" w:cs="Arial"/>
          <w:sz w:val="22"/>
        </w:rPr>
        <w:t xml:space="preserve">average methylation level of the </w:t>
      </w:r>
      <w:proofErr w:type="spellStart"/>
      <w:r w:rsidRPr="005E5C0C">
        <w:rPr>
          <w:rFonts w:ascii="Arial" w:hAnsi="Arial" w:cs="Arial"/>
          <w:sz w:val="22"/>
        </w:rPr>
        <w:t>CpGs</w:t>
      </w:r>
      <w:proofErr w:type="spellEnd"/>
      <w:r w:rsidRPr="005E5C0C">
        <w:rPr>
          <w:rFonts w:ascii="Arial" w:hAnsi="Arial" w:cs="Arial"/>
          <w:sz w:val="22"/>
        </w:rPr>
        <w:t xml:space="preserve"> </w:t>
      </w:r>
      <w:r w:rsidR="00F548B9">
        <w:rPr>
          <w:rFonts w:ascii="Arial" w:hAnsi="Arial" w:cs="Arial" w:hint="eastAsia"/>
          <w:sz w:val="22"/>
        </w:rPr>
        <w:t>near</w:t>
      </w:r>
      <w:r w:rsidR="00F548B9">
        <w:rPr>
          <w:rFonts w:ascii="Arial" w:hAnsi="Arial" w:cs="Arial"/>
          <w:sz w:val="22"/>
        </w:rPr>
        <w:t xml:space="preserve"> </w:t>
      </w:r>
      <w:r w:rsidR="00F548B9">
        <w:rPr>
          <w:rFonts w:ascii="Arial" w:hAnsi="Arial" w:cs="Arial" w:hint="eastAsia"/>
          <w:sz w:val="22"/>
        </w:rPr>
        <w:t>the</w:t>
      </w:r>
      <w:r w:rsidRPr="005E5C0C">
        <w:rPr>
          <w:rFonts w:ascii="Arial" w:hAnsi="Arial" w:cs="Arial"/>
          <w:sz w:val="22"/>
        </w:rPr>
        <w:t xml:space="preserve"> HBV integration sites (</w:t>
      </w:r>
      <w:proofErr w:type="spellStart"/>
      <w:r w:rsidRPr="005E5C0C">
        <w:rPr>
          <w:rFonts w:ascii="Arial" w:hAnsi="Arial" w:cs="Arial"/>
          <w:color w:val="000000" w:themeColor="text1"/>
          <w:sz w:val="22"/>
        </w:rPr>
        <w:t>Methyl</w:t>
      </w:r>
      <w:r w:rsidRPr="005E5C0C">
        <w:rPr>
          <w:rFonts w:ascii="Arial" w:hAnsi="Arial" w:cs="Arial"/>
          <w:color w:val="000000" w:themeColor="text1"/>
          <w:sz w:val="22"/>
          <w:vertAlign w:val="subscript"/>
        </w:rPr>
        <w:t>HBV</w:t>
      </w:r>
      <w:proofErr w:type="spellEnd"/>
      <w:r w:rsidRPr="005E5C0C">
        <w:rPr>
          <w:rFonts w:ascii="Arial" w:hAnsi="Arial" w:cs="Arial"/>
          <w:color w:val="000000" w:themeColor="text1"/>
          <w:sz w:val="22"/>
        </w:rPr>
        <w:t>)</w:t>
      </w:r>
      <w:r>
        <w:rPr>
          <w:rFonts w:ascii="Arial" w:hAnsi="Arial" w:cs="Arial"/>
          <w:color w:val="000000" w:themeColor="text1"/>
          <w:sz w:val="22"/>
        </w:rPr>
        <w:t xml:space="preserve"> between Buffy coat and tumor tissue.</w:t>
      </w:r>
    </w:p>
    <w:p w14:paraId="1F405A20" w14:textId="156F54A8" w:rsidR="00F14CF5" w:rsidRPr="00CA7EB1" w:rsidRDefault="00F14CF5" w:rsidP="008F58A2">
      <w:pPr>
        <w:snapToGrid w:val="0"/>
        <w:spacing w:beforeLines="50" w:before="156" w:afterLines="50" w:after="156" w:line="360" w:lineRule="auto"/>
        <w:jc w:val="center"/>
        <w:rPr>
          <w:rFonts w:ascii="Arial" w:hAnsi="Arial" w:cs="Arial"/>
          <w:b/>
          <w:color w:val="FF0000"/>
          <w:sz w:val="22"/>
        </w:rPr>
      </w:pPr>
      <w:r>
        <w:rPr>
          <w:noProof/>
        </w:rPr>
        <w:drawing>
          <wp:inline distT="0" distB="0" distL="0" distR="0" wp14:anchorId="5FB6ED3A" wp14:editId="07B7B273">
            <wp:extent cx="5274310" cy="53828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382895"/>
                    </a:xfrm>
                    <a:prstGeom prst="rect">
                      <a:avLst/>
                    </a:prstGeom>
                  </pic:spPr>
                </pic:pic>
              </a:graphicData>
            </a:graphic>
          </wp:inline>
        </w:drawing>
      </w:r>
    </w:p>
    <w:p w14:paraId="02CE4D94" w14:textId="77777777" w:rsidR="00F14CF5" w:rsidRPr="00CA7EB1" w:rsidRDefault="00F14CF5" w:rsidP="00F14CF5">
      <w:pPr>
        <w:snapToGrid w:val="0"/>
        <w:spacing w:beforeLines="50" w:before="156" w:afterLines="50" w:after="156" w:line="360" w:lineRule="auto"/>
        <w:rPr>
          <w:rFonts w:ascii="Arial" w:hAnsi="Arial" w:cs="Arial"/>
          <w:color w:val="000000" w:themeColor="text1"/>
          <w:sz w:val="22"/>
        </w:rPr>
      </w:pPr>
      <w:r w:rsidRPr="00CA7EB1">
        <w:rPr>
          <w:rFonts w:ascii="Arial" w:hAnsi="Arial" w:cs="Arial"/>
          <w:b/>
          <w:color w:val="000000" w:themeColor="text1"/>
          <w:sz w:val="22"/>
        </w:rPr>
        <w:t>Fig. 2. The efficiency of re-sampling sequencing reads for low pass WGBS</w:t>
      </w:r>
      <w:r>
        <w:rPr>
          <w:rFonts w:ascii="Arial" w:hAnsi="Arial" w:cs="Arial"/>
          <w:b/>
          <w:color w:val="000000" w:themeColor="text1"/>
          <w:sz w:val="22"/>
        </w:rPr>
        <w:t xml:space="preserve"> in healthy individual</w:t>
      </w:r>
      <w:r w:rsidRPr="00CA7EB1">
        <w:rPr>
          <w:rFonts w:ascii="Arial" w:hAnsi="Arial" w:cs="Arial"/>
          <w:b/>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A</w:t>
      </w:r>
      <w:r w:rsidRPr="00CA7EB1">
        <w:rPr>
          <w:rFonts w:ascii="Arial" w:hAnsi="Arial" w:cs="Arial"/>
          <w:color w:val="000000" w:themeColor="text1"/>
          <w:sz w:val="22"/>
        </w:rPr>
        <w:t xml:space="preserve">) </w:t>
      </w:r>
      <w:r>
        <w:rPr>
          <w:rFonts w:ascii="Arial" w:hAnsi="Arial" w:cs="Arial" w:hint="eastAsia"/>
          <w:color w:val="000000" w:themeColor="text1"/>
          <w:sz w:val="22"/>
        </w:rPr>
        <w:t>The</w:t>
      </w:r>
      <w:r>
        <w:rPr>
          <w:rFonts w:ascii="Arial" w:hAnsi="Arial" w:cs="Arial"/>
          <w:color w:val="000000" w:themeColor="text1"/>
          <w:sz w:val="22"/>
        </w:rPr>
        <w:t xml:space="preserve"> boxplot shows the</w:t>
      </w:r>
      <w:r w:rsidRPr="00CA7EB1">
        <w:rPr>
          <w:rFonts w:ascii="Arial" w:hAnsi="Arial" w:cs="Arial"/>
          <w:color w:val="000000" w:themeColor="text1"/>
          <w:sz w:val="22"/>
        </w:rPr>
        <w:t xml:space="preserve"> correlation coefficient between </w:t>
      </w:r>
      <w:r>
        <w:rPr>
          <w:rFonts w:ascii="Arial" w:hAnsi="Arial" w:cs="Arial"/>
          <w:color w:val="000000" w:themeColor="text1"/>
          <w:sz w:val="22"/>
        </w:rPr>
        <w:t>re-sampling low-</w:t>
      </w:r>
      <w:r w:rsidRPr="00CA7EB1">
        <w:rPr>
          <w:rFonts w:ascii="Arial" w:hAnsi="Arial" w:cs="Arial"/>
          <w:color w:val="000000" w:themeColor="text1"/>
          <w:sz w:val="22"/>
        </w:rPr>
        <w:t>pass WGBS a</w:t>
      </w:r>
      <w:r>
        <w:rPr>
          <w:rFonts w:ascii="Arial" w:hAnsi="Arial" w:cs="Arial"/>
          <w:color w:val="000000" w:themeColor="text1"/>
          <w:sz w:val="22"/>
        </w:rPr>
        <w:t>nd total sequencing reads for 1</w:t>
      </w:r>
      <w:r w:rsidRPr="00CA7EB1">
        <w:rPr>
          <w:rFonts w:ascii="Arial" w:hAnsi="Arial" w:cs="Arial"/>
          <w:color w:val="000000" w:themeColor="text1"/>
          <w:sz w:val="22"/>
        </w:rPr>
        <w:t>0 times from 1M to 10</w:t>
      </w:r>
      <w:proofErr w:type="gramStart"/>
      <w:r w:rsidRPr="00CA7EB1">
        <w:rPr>
          <w:rFonts w:ascii="Arial" w:hAnsi="Arial" w:cs="Arial"/>
          <w:color w:val="000000" w:themeColor="text1"/>
          <w:sz w:val="22"/>
        </w:rPr>
        <w:t>M</w:t>
      </w:r>
      <w:r>
        <w:rPr>
          <w:rFonts w:ascii="Arial" w:hAnsi="Arial" w:cs="Arial"/>
          <w:color w:val="000000" w:themeColor="text1"/>
          <w:sz w:val="22"/>
        </w:rPr>
        <w:t xml:space="preserve"> </w:t>
      </w:r>
      <w:r>
        <w:rPr>
          <w:rFonts w:ascii="Arial" w:hAnsi="Arial" w:cs="Arial" w:hint="eastAsia"/>
          <w:color w:val="000000" w:themeColor="text1"/>
          <w:sz w:val="22"/>
        </w:rPr>
        <w:t>.</w:t>
      </w:r>
      <w:proofErr w:type="gramEnd"/>
      <w:r>
        <w:rPr>
          <w:rFonts w:ascii="Arial" w:hAnsi="Arial" w:cs="Arial" w:hint="eastAsia"/>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B</w:t>
      </w:r>
      <w:r w:rsidRPr="00CA7EB1">
        <w:rPr>
          <w:rFonts w:ascii="Arial" w:hAnsi="Arial" w:cs="Arial"/>
          <w:color w:val="000000" w:themeColor="text1"/>
          <w:sz w:val="22"/>
        </w:rPr>
        <w:t xml:space="preserve">) </w:t>
      </w:r>
      <w:r>
        <w:rPr>
          <w:rFonts w:ascii="Arial" w:hAnsi="Arial" w:cs="Arial"/>
          <w:color w:val="000000" w:themeColor="text1"/>
          <w:sz w:val="22"/>
        </w:rPr>
        <w:t>T</w:t>
      </w:r>
      <w:r w:rsidRPr="00CA7EB1">
        <w:rPr>
          <w:rFonts w:ascii="Arial" w:hAnsi="Arial" w:cs="Arial"/>
          <w:color w:val="000000" w:themeColor="text1"/>
          <w:sz w:val="22"/>
        </w:rPr>
        <w:t>he coeff</w:t>
      </w:r>
      <w:r>
        <w:rPr>
          <w:rFonts w:ascii="Arial" w:hAnsi="Arial" w:cs="Arial"/>
          <w:color w:val="000000" w:themeColor="text1"/>
          <w:sz w:val="22"/>
        </w:rPr>
        <w:t>icient of variation (CV) for 10</w:t>
      </w:r>
      <w:r w:rsidRPr="00CA7EB1">
        <w:rPr>
          <w:rFonts w:ascii="Arial" w:hAnsi="Arial" w:cs="Arial"/>
          <w:color w:val="000000" w:themeColor="text1"/>
          <w:sz w:val="22"/>
        </w:rPr>
        <w:t xml:space="preserve"> correlation </w:t>
      </w:r>
      <w:proofErr w:type="gramStart"/>
      <w:r w:rsidRPr="00CA7EB1">
        <w:rPr>
          <w:rFonts w:ascii="Arial" w:hAnsi="Arial" w:cs="Arial"/>
          <w:color w:val="000000" w:themeColor="text1"/>
          <w:sz w:val="22"/>
        </w:rPr>
        <w:t>coef</w:t>
      </w:r>
      <w:r>
        <w:rPr>
          <w:rFonts w:ascii="Arial" w:hAnsi="Arial" w:cs="Arial"/>
          <w:color w:val="000000" w:themeColor="text1"/>
          <w:sz w:val="22"/>
        </w:rPr>
        <w:t>ficient</w:t>
      </w:r>
      <w:proofErr w:type="gramEnd"/>
      <w:r>
        <w:rPr>
          <w:rFonts w:ascii="Arial" w:hAnsi="Arial" w:cs="Arial"/>
          <w:color w:val="000000" w:themeColor="text1"/>
          <w:sz w:val="22"/>
        </w:rPr>
        <w:t xml:space="preserve"> between re-sampling low-</w:t>
      </w:r>
      <w:r w:rsidRPr="00CA7EB1">
        <w:rPr>
          <w:rFonts w:ascii="Arial" w:hAnsi="Arial" w:cs="Arial"/>
          <w:color w:val="000000" w:themeColor="text1"/>
          <w:sz w:val="22"/>
        </w:rPr>
        <w:t>pass WGBS and total sequencing reads from 1M to 10M. (</w:t>
      </w:r>
      <w:r>
        <w:rPr>
          <w:rFonts w:ascii="Arial" w:hAnsi="Arial" w:cs="Arial"/>
          <w:color w:val="000000" w:themeColor="text1"/>
          <w:sz w:val="22"/>
        </w:rPr>
        <w:t>C</w:t>
      </w:r>
      <w:r w:rsidRPr="00CA7EB1">
        <w:rPr>
          <w:rFonts w:ascii="Arial" w:hAnsi="Arial" w:cs="Arial"/>
          <w:color w:val="000000" w:themeColor="text1"/>
          <w:sz w:val="22"/>
        </w:rPr>
        <w:t xml:space="preserve">) </w:t>
      </w:r>
      <w:r>
        <w:rPr>
          <w:rFonts w:ascii="Arial" w:hAnsi="Arial" w:cs="Arial"/>
          <w:color w:val="000000" w:themeColor="text1"/>
          <w:sz w:val="22"/>
        </w:rPr>
        <w:t>The correlation of average methylation level of permutated regions between different re-sampling reads and total sequencing reads at one re-sampling.</w:t>
      </w:r>
    </w:p>
    <w:p w14:paraId="3F82D2F9" w14:textId="77777777" w:rsidR="00F14CF5" w:rsidRPr="00CA7EB1" w:rsidRDefault="00F14CF5" w:rsidP="00F14CF5">
      <w:pPr>
        <w:snapToGrid w:val="0"/>
        <w:spacing w:beforeLines="50" w:before="156" w:afterLines="50" w:after="156" w:line="360" w:lineRule="auto"/>
        <w:rPr>
          <w:rFonts w:ascii="Arial" w:hAnsi="Arial" w:cs="Arial"/>
          <w:color w:val="000000" w:themeColor="text1"/>
          <w:sz w:val="22"/>
        </w:rPr>
      </w:pPr>
    </w:p>
    <w:p w14:paraId="18E47ABF" w14:textId="77777777" w:rsidR="00F14CF5" w:rsidRPr="00CA7EB1" w:rsidRDefault="00F14CF5" w:rsidP="008F58A2">
      <w:pPr>
        <w:snapToGrid w:val="0"/>
        <w:spacing w:beforeLines="50" w:before="156" w:afterLines="50" w:after="156" w:line="360" w:lineRule="auto"/>
        <w:jc w:val="center"/>
        <w:rPr>
          <w:rFonts w:ascii="Arial" w:hAnsi="Arial" w:cs="Arial"/>
          <w:color w:val="000000" w:themeColor="text1"/>
          <w:sz w:val="22"/>
        </w:rPr>
      </w:pPr>
      <w:r>
        <w:rPr>
          <w:noProof/>
        </w:rPr>
        <w:drawing>
          <wp:inline distT="0" distB="0" distL="0" distR="0" wp14:anchorId="2D459A3B" wp14:editId="623A829A">
            <wp:extent cx="5274310" cy="50901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090160"/>
                    </a:xfrm>
                    <a:prstGeom prst="rect">
                      <a:avLst/>
                    </a:prstGeom>
                  </pic:spPr>
                </pic:pic>
              </a:graphicData>
            </a:graphic>
          </wp:inline>
        </w:drawing>
      </w:r>
    </w:p>
    <w:p w14:paraId="1045A52A" w14:textId="77777777" w:rsidR="00F14CF5" w:rsidRPr="00CA7EB1" w:rsidRDefault="00F14CF5" w:rsidP="00F14CF5">
      <w:pPr>
        <w:snapToGrid w:val="0"/>
        <w:spacing w:beforeLines="50" w:before="156" w:afterLines="50" w:after="156" w:line="360" w:lineRule="auto"/>
        <w:rPr>
          <w:rFonts w:ascii="Arial" w:hAnsi="Arial" w:cs="Arial"/>
          <w:color w:val="000000" w:themeColor="text1"/>
          <w:sz w:val="22"/>
        </w:rPr>
      </w:pPr>
      <w:r w:rsidRPr="00CA7EB1">
        <w:rPr>
          <w:rFonts w:ascii="Arial" w:hAnsi="Arial" w:cs="Arial"/>
          <w:b/>
          <w:color w:val="000000" w:themeColor="text1"/>
          <w:sz w:val="22"/>
        </w:rPr>
        <w:t xml:space="preserve">Fig. 3. </w:t>
      </w:r>
      <w:r w:rsidRPr="006B55DA">
        <w:rPr>
          <w:rFonts w:ascii="Arial" w:hAnsi="Arial" w:cs="Arial"/>
          <w:b/>
          <w:color w:val="000000" w:themeColor="text1"/>
          <w:sz w:val="22"/>
        </w:rPr>
        <w:t xml:space="preserve">Landscape of plasma </w:t>
      </w:r>
      <w:proofErr w:type="spellStart"/>
      <w:r w:rsidRPr="006B55DA">
        <w:rPr>
          <w:rFonts w:ascii="Arial" w:hAnsi="Arial" w:cs="Arial"/>
          <w:b/>
          <w:color w:val="000000" w:themeColor="text1"/>
          <w:sz w:val="22"/>
        </w:rPr>
        <w:t>cfDNA</w:t>
      </w:r>
      <w:proofErr w:type="spellEnd"/>
      <w:r w:rsidRPr="006B55DA">
        <w:rPr>
          <w:rFonts w:ascii="Arial" w:hAnsi="Arial" w:cs="Arial"/>
          <w:b/>
          <w:color w:val="000000" w:themeColor="text1"/>
          <w:sz w:val="22"/>
        </w:rPr>
        <w:t xml:space="preserve"> in </w:t>
      </w:r>
      <w:r w:rsidRPr="00AC3233">
        <w:rPr>
          <w:rFonts w:ascii="Arial" w:hAnsi="Arial" w:cs="Arial"/>
          <w:b/>
          <w:color w:val="000000" w:themeColor="text1"/>
          <w:sz w:val="22"/>
        </w:rPr>
        <w:t>healthy individuals</w:t>
      </w:r>
      <w:r>
        <w:rPr>
          <w:rFonts w:ascii="Arial" w:hAnsi="Arial" w:cs="Arial"/>
          <w:b/>
          <w:color w:val="000000" w:themeColor="text1"/>
          <w:sz w:val="22"/>
        </w:rPr>
        <w:t xml:space="preserve">, </w:t>
      </w:r>
      <w:r w:rsidRPr="006B55DA">
        <w:rPr>
          <w:rFonts w:ascii="Arial" w:hAnsi="Arial" w:cs="Arial"/>
          <w:b/>
          <w:color w:val="000000" w:themeColor="text1"/>
          <w:sz w:val="22"/>
        </w:rPr>
        <w:t>hepatitis, cirrhosis</w:t>
      </w:r>
      <w:r>
        <w:rPr>
          <w:rFonts w:ascii="Arial" w:hAnsi="Arial" w:cs="Arial"/>
          <w:b/>
          <w:color w:val="000000" w:themeColor="text1"/>
          <w:sz w:val="22"/>
        </w:rPr>
        <w:t xml:space="preserve"> and HCC patients</w:t>
      </w:r>
      <w:r w:rsidRPr="00CA7EB1">
        <w:rPr>
          <w:rFonts w:ascii="Arial" w:hAnsi="Arial" w:cs="Arial"/>
          <w:b/>
          <w:color w:val="000000" w:themeColor="text1"/>
          <w:sz w:val="22"/>
        </w:rPr>
        <w:t>.</w:t>
      </w:r>
      <w:r w:rsidRPr="00CA7EB1">
        <w:rPr>
          <w:rFonts w:ascii="Arial" w:hAnsi="Arial" w:cs="Arial"/>
          <w:color w:val="000000" w:themeColor="text1"/>
          <w:sz w:val="22"/>
        </w:rPr>
        <w:t xml:space="preserve"> (A) </w:t>
      </w:r>
      <w:r>
        <w:rPr>
          <w:rFonts w:ascii="Arial" w:hAnsi="Arial" w:cs="Arial" w:hint="eastAsia"/>
          <w:color w:val="000000" w:themeColor="text1"/>
          <w:sz w:val="22"/>
        </w:rPr>
        <w:t>The</w:t>
      </w:r>
      <w:r>
        <w:rPr>
          <w:rFonts w:ascii="Arial" w:hAnsi="Arial" w:cs="Arial"/>
          <w:color w:val="000000" w:themeColor="text1"/>
          <w:sz w:val="22"/>
        </w:rPr>
        <w:t xml:space="preserve"> </w:t>
      </w:r>
      <w:r>
        <w:rPr>
          <w:rFonts w:ascii="Arial" w:hAnsi="Arial" w:cs="Arial" w:hint="eastAsia"/>
          <w:color w:val="000000" w:themeColor="text1"/>
          <w:sz w:val="22"/>
        </w:rPr>
        <w:t>distribution</w:t>
      </w:r>
      <w:r>
        <w:rPr>
          <w:rFonts w:ascii="Arial" w:hAnsi="Arial" w:cs="Arial"/>
          <w:color w:val="000000" w:themeColor="text1"/>
          <w:sz w:val="22"/>
        </w:rPr>
        <w:t xml:space="preserve"> </w:t>
      </w:r>
      <w:r>
        <w:rPr>
          <w:rFonts w:ascii="Arial" w:hAnsi="Arial" w:cs="Arial" w:hint="eastAsia"/>
          <w:color w:val="000000" w:themeColor="text1"/>
          <w:sz w:val="22"/>
        </w:rPr>
        <w:t>of</w:t>
      </w:r>
      <w:r>
        <w:rPr>
          <w:rFonts w:ascii="Arial" w:hAnsi="Arial" w:cs="Arial"/>
          <w:color w:val="000000" w:themeColor="text1"/>
          <w:sz w:val="22"/>
        </w:rPr>
        <w:t xml:space="preserve"> </w:t>
      </w:r>
      <w:proofErr w:type="spellStart"/>
      <w:r>
        <w:rPr>
          <w:rFonts w:ascii="Arial" w:hAnsi="Arial" w:cs="Arial" w:hint="eastAsia"/>
          <w:color w:val="000000" w:themeColor="text1"/>
          <w:sz w:val="22"/>
        </w:rPr>
        <w:t>cfDNA</w:t>
      </w:r>
      <w:proofErr w:type="spellEnd"/>
      <w:r>
        <w:rPr>
          <w:rFonts w:ascii="Arial" w:hAnsi="Arial" w:cs="Arial" w:hint="eastAsia"/>
          <w:color w:val="000000" w:themeColor="text1"/>
          <w:sz w:val="22"/>
        </w:rPr>
        <w:t xml:space="preserve"> </w:t>
      </w:r>
      <w:r>
        <w:rPr>
          <w:rFonts w:ascii="Arial" w:hAnsi="Arial" w:cs="Arial"/>
          <w:color w:val="000000" w:themeColor="text1"/>
          <w:sz w:val="22"/>
        </w:rPr>
        <w:t>fragment size in the group of healthy, hepatitis, cirrhosis, early stage HCC advanced HCC and HCC after surgery.</w:t>
      </w:r>
      <w:r>
        <w:rPr>
          <w:rFonts w:ascii="Arial" w:hAnsi="Arial" w:cs="Arial" w:hint="eastAsia"/>
          <w:color w:val="000000" w:themeColor="text1"/>
          <w:sz w:val="22"/>
        </w:rPr>
        <w:t xml:space="preserve"> The vertical dashed lines indicate the median values in all distributions.</w:t>
      </w:r>
      <w:r w:rsidRPr="00CA7EB1">
        <w:rPr>
          <w:rFonts w:ascii="Arial" w:hAnsi="Arial" w:cs="Arial"/>
          <w:color w:val="000000" w:themeColor="text1"/>
          <w:sz w:val="22"/>
        </w:rPr>
        <w:t xml:space="preserve"> (B) </w:t>
      </w:r>
      <w:r w:rsidRPr="00625EA0">
        <w:rPr>
          <w:rFonts w:ascii="Arial" w:hAnsi="Arial" w:cs="Arial"/>
          <w:color w:val="000000" w:themeColor="text1"/>
          <w:sz w:val="22"/>
        </w:rPr>
        <w:t xml:space="preserve">The enrichment scores of </w:t>
      </w:r>
      <w:proofErr w:type="spellStart"/>
      <w:r w:rsidRPr="00625EA0">
        <w:rPr>
          <w:rFonts w:ascii="Arial" w:hAnsi="Arial" w:cs="Arial"/>
          <w:color w:val="000000" w:themeColor="text1"/>
          <w:sz w:val="22"/>
        </w:rPr>
        <w:t>CpGs</w:t>
      </w:r>
      <w:proofErr w:type="spellEnd"/>
      <w:r w:rsidRPr="00625EA0">
        <w:rPr>
          <w:rFonts w:ascii="Arial" w:hAnsi="Arial" w:cs="Arial"/>
          <w:color w:val="000000" w:themeColor="text1"/>
          <w:sz w:val="22"/>
        </w:rPr>
        <w:t xml:space="preserve"> </w:t>
      </w:r>
      <w:r w:rsidRPr="00F123E0">
        <w:rPr>
          <w:rFonts w:ascii="Arial" w:hAnsi="Arial" w:cs="Arial"/>
          <w:color w:val="000000" w:themeColor="text1"/>
          <w:sz w:val="22"/>
        </w:rPr>
        <w:t>at different genomic elements and regions surrounding HBV integration sites</w:t>
      </w:r>
      <w:r w:rsidRPr="00625EA0">
        <w:rPr>
          <w:rFonts w:ascii="Arial" w:hAnsi="Arial" w:cs="Arial"/>
          <w:color w:val="000000" w:themeColor="text1"/>
          <w:sz w:val="22"/>
        </w:rPr>
        <w:t xml:space="preserve"> of all the </w:t>
      </w:r>
      <w:r>
        <w:rPr>
          <w:rFonts w:ascii="Arial" w:hAnsi="Arial" w:cs="Arial"/>
          <w:color w:val="000000" w:themeColor="text1"/>
          <w:sz w:val="22"/>
        </w:rPr>
        <w:t xml:space="preserve">54 </w:t>
      </w:r>
      <w:proofErr w:type="spellStart"/>
      <w:r>
        <w:rPr>
          <w:rFonts w:ascii="Arial" w:hAnsi="Arial" w:cs="Arial"/>
          <w:color w:val="000000" w:themeColor="text1"/>
          <w:sz w:val="22"/>
        </w:rPr>
        <w:t>cfDNA</w:t>
      </w:r>
      <w:proofErr w:type="spellEnd"/>
      <w:r>
        <w:rPr>
          <w:rFonts w:ascii="Arial" w:hAnsi="Arial" w:cs="Arial"/>
          <w:color w:val="000000" w:themeColor="text1"/>
          <w:sz w:val="22"/>
        </w:rPr>
        <w:t xml:space="preserve"> </w:t>
      </w:r>
      <w:r w:rsidRPr="00625EA0">
        <w:rPr>
          <w:rFonts w:ascii="Arial" w:hAnsi="Arial" w:cs="Arial"/>
          <w:color w:val="000000" w:themeColor="text1"/>
          <w:sz w:val="22"/>
        </w:rPr>
        <w:t>samples</w:t>
      </w:r>
      <w:r>
        <w:rPr>
          <w:rFonts w:ascii="Arial" w:hAnsi="Arial" w:cs="Arial"/>
          <w:color w:val="000000" w:themeColor="text1"/>
          <w:sz w:val="22"/>
        </w:rPr>
        <w:t xml:space="preserve"> at low-pass WGBS.</w:t>
      </w:r>
      <w:r w:rsidRPr="00CA7EB1">
        <w:rPr>
          <w:rFonts w:ascii="Arial" w:hAnsi="Arial" w:cs="Arial"/>
          <w:color w:val="000000" w:themeColor="text1"/>
          <w:sz w:val="22"/>
        </w:rPr>
        <w:t xml:space="preserve"> (</w:t>
      </w:r>
      <w:r>
        <w:rPr>
          <w:rFonts w:ascii="Arial" w:hAnsi="Arial" w:cs="Arial"/>
          <w:color w:val="000000" w:themeColor="text1"/>
          <w:sz w:val="22"/>
        </w:rPr>
        <w:t>C</w:t>
      </w:r>
      <w:r w:rsidRPr="00CA7EB1">
        <w:rPr>
          <w:rFonts w:ascii="Arial" w:hAnsi="Arial" w:cs="Arial"/>
          <w:color w:val="000000" w:themeColor="text1"/>
          <w:sz w:val="22"/>
        </w:rPr>
        <w:t xml:space="preserve">) </w:t>
      </w:r>
      <w:r w:rsidRPr="00625EA0">
        <w:rPr>
          <w:rFonts w:ascii="Arial" w:hAnsi="Arial" w:cs="Arial"/>
          <w:color w:val="000000" w:themeColor="text1"/>
          <w:sz w:val="22"/>
        </w:rPr>
        <w:t xml:space="preserve">The enrichment scores of </w:t>
      </w:r>
      <w:proofErr w:type="spellStart"/>
      <w:r w:rsidRPr="00625EA0">
        <w:rPr>
          <w:rFonts w:ascii="Arial" w:hAnsi="Arial" w:cs="Arial"/>
          <w:color w:val="000000" w:themeColor="text1"/>
          <w:sz w:val="22"/>
        </w:rPr>
        <w:t>CpGs</w:t>
      </w:r>
      <w:proofErr w:type="spellEnd"/>
      <w:r w:rsidRPr="00625EA0">
        <w:rPr>
          <w:rFonts w:ascii="Arial" w:hAnsi="Arial" w:cs="Arial"/>
          <w:color w:val="000000" w:themeColor="text1"/>
          <w:sz w:val="22"/>
        </w:rPr>
        <w:t xml:space="preserve"> </w:t>
      </w:r>
      <w:r w:rsidRPr="00F123E0">
        <w:rPr>
          <w:rFonts w:ascii="Arial" w:hAnsi="Arial" w:cs="Arial"/>
          <w:color w:val="000000" w:themeColor="text1"/>
          <w:sz w:val="22"/>
        </w:rPr>
        <w:t>at different genomic elements</w:t>
      </w:r>
      <w:r>
        <w:rPr>
          <w:rFonts w:ascii="Arial" w:hAnsi="Arial" w:cs="Arial"/>
          <w:color w:val="000000" w:themeColor="text1"/>
          <w:sz w:val="22"/>
        </w:rPr>
        <w:t xml:space="preserve"> of </w:t>
      </w:r>
      <w:proofErr w:type="spellStart"/>
      <w:r>
        <w:rPr>
          <w:rFonts w:ascii="Arial" w:hAnsi="Arial" w:cs="Arial"/>
          <w:color w:val="000000" w:themeColor="text1"/>
          <w:sz w:val="22"/>
        </w:rPr>
        <w:t>cfDNA</w:t>
      </w:r>
      <w:proofErr w:type="spellEnd"/>
      <w:r>
        <w:rPr>
          <w:rFonts w:ascii="Arial" w:hAnsi="Arial" w:cs="Arial"/>
          <w:color w:val="000000" w:themeColor="text1"/>
          <w:sz w:val="22"/>
        </w:rPr>
        <w:t xml:space="preserve"> and tissue samples by randomly re-sampling 10M reads from published dataset.</w:t>
      </w:r>
    </w:p>
    <w:p w14:paraId="5ADE0370" w14:textId="77777777" w:rsidR="00F14CF5" w:rsidRPr="00CA7EB1" w:rsidRDefault="00F14CF5" w:rsidP="00F14CF5">
      <w:pPr>
        <w:snapToGrid w:val="0"/>
        <w:spacing w:beforeLines="50" w:before="156" w:afterLines="50" w:after="156" w:line="360" w:lineRule="auto"/>
        <w:rPr>
          <w:rFonts w:ascii="Arial" w:hAnsi="Arial" w:cs="Arial"/>
          <w:b/>
          <w:color w:val="FF0000"/>
          <w:sz w:val="22"/>
        </w:rPr>
      </w:pPr>
      <w:r>
        <w:rPr>
          <w:noProof/>
        </w:rPr>
        <w:drawing>
          <wp:inline distT="0" distB="0" distL="0" distR="0" wp14:anchorId="79B13E7C" wp14:editId="1FB71482">
            <wp:extent cx="5274310" cy="73748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374890"/>
                    </a:xfrm>
                    <a:prstGeom prst="rect">
                      <a:avLst/>
                    </a:prstGeom>
                  </pic:spPr>
                </pic:pic>
              </a:graphicData>
            </a:graphic>
          </wp:inline>
        </w:drawing>
      </w:r>
    </w:p>
    <w:p w14:paraId="3CFA9187" w14:textId="1BD03D73" w:rsidR="00F14CF5" w:rsidRPr="00F14CF5" w:rsidRDefault="00F14CF5" w:rsidP="00F14CF5">
      <w:r w:rsidRPr="00CA7EB1">
        <w:rPr>
          <w:rFonts w:ascii="Arial" w:hAnsi="Arial" w:cs="Arial"/>
          <w:b/>
          <w:color w:val="000000" w:themeColor="text1"/>
          <w:sz w:val="22"/>
        </w:rPr>
        <w:t xml:space="preserve">Fig. 4. </w:t>
      </w:r>
      <w:r>
        <w:rPr>
          <w:rFonts w:ascii="Arial" w:hAnsi="Arial" w:cs="Arial"/>
          <w:b/>
          <w:color w:val="000000" w:themeColor="text1"/>
          <w:sz w:val="22"/>
        </w:rPr>
        <w:t>Hypomethylation around HBV integration regions enhance HCC prediction</w:t>
      </w:r>
      <w:r w:rsidRPr="00CA7EB1">
        <w:rPr>
          <w:rFonts w:ascii="Arial" w:hAnsi="Arial" w:cs="Arial"/>
          <w:b/>
          <w:color w:val="000000" w:themeColor="text1"/>
          <w:sz w:val="22"/>
        </w:rPr>
        <w:t xml:space="preserve">. </w:t>
      </w:r>
      <w:r w:rsidRPr="00CA7EB1">
        <w:rPr>
          <w:rFonts w:ascii="Arial" w:hAnsi="Arial" w:cs="Arial"/>
          <w:color w:val="000000" w:themeColor="text1"/>
          <w:sz w:val="22"/>
        </w:rPr>
        <w:t xml:space="preserve">(A) </w:t>
      </w:r>
      <w:r w:rsidRPr="00F123E0">
        <w:rPr>
          <w:rFonts w:ascii="Arial" w:hAnsi="Arial" w:cs="Arial"/>
          <w:color w:val="000000" w:themeColor="text1"/>
          <w:sz w:val="22"/>
        </w:rPr>
        <w:t xml:space="preserve">The average methylation level of </w:t>
      </w:r>
      <w:proofErr w:type="spellStart"/>
      <w:r w:rsidRPr="00F123E0">
        <w:rPr>
          <w:rFonts w:ascii="Arial" w:hAnsi="Arial" w:cs="Arial"/>
          <w:color w:val="000000" w:themeColor="text1"/>
          <w:sz w:val="22"/>
        </w:rPr>
        <w:t>CpGs</w:t>
      </w:r>
      <w:proofErr w:type="spellEnd"/>
      <w:r w:rsidRPr="00F123E0">
        <w:rPr>
          <w:rFonts w:ascii="Arial" w:hAnsi="Arial" w:cs="Arial"/>
          <w:color w:val="000000" w:themeColor="text1"/>
          <w:sz w:val="22"/>
        </w:rPr>
        <w:t xml:space="preserve"> located within </w:t>
      </w:r>
      <w:r>
        <w:rPr>
          <w:rFonts w:ascii="Arial" w:hAnsi="Arial" w:cs="Arial"/>
          <w:color w:val="000000" w:themeColor="text1"/>
          <w:sz w:val="22"/>
        </w:rPr>
        <w:t>5</w:t>
      </w:r>
      <w:r w:rsidRPr="00F123E0">
        <w:rPr>
          <w:rFonts w:ascii="Arial" w:hAnsi="Arial" w:cs="Arial"/>
          <w:color w:val="000000" w:themeColor="text1"/>
          <w:sz w:val="22"/>
        </w:rPr>
        <w:t xml:space="preserve"> </w:t>
      </w:r>
      <w:r>
        <w:rPr>
          <w:rFonts w:ascii="Arial" w:hAnsi="Arial" w:cs="Arial"/>
          <w:color w:val="000000" w:themeColor="text1"/>
          <w:sz w:val="22"/>
        </w:rPr>
        <w:t>kb</w:t>
      </w:r>
      <w:r w:rsidRPr="00F123E0">
        <w:rPr>
          <w:rFonts w:ascii="Arial" w:hAnsi="Arial" w:cs="Arial"/>
          <w:color w:val="000000" w:themeColor="text1"/>
          <w:sz w:val="22"/>
        </w:rPr>
        <w:t xml:space="preserve"> of the HBV integration sites (Methyl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sidRPr="00F123E0">
        <w:rPr>
          <w:rFonts w:ascii="Arial" w:hAnsi="Arial" w:cs="Arial"/>
          <w:color w:val="000000" w:themeColor="text1"/>
          <w:sz w:val="22"/>
        </w:rPr>
        <w:t>) in all the samples. The black dot represents for AFP level for the corresponding individual. (B) The correlation between AFP (log</w:t>
      </w:r>
      <w:r w:rsidRPr="00F123E0">
        <w:rPr>
          <w:rFonts w:ascii="Arial" w:hAnsi="Arial" w:cs="Arial"/>
          <w:color w:val="000000" w:themeColor="text1"/>
          <w:sz w:val="22"/>
          <w:vertAlign w:val="subscript"/>
        </w:rPr>
        <w:t>10</w:t>
      </w:r>
      <w:r w:rsidRPr="00F123E0">
        <w:rPr>
          <w:rFonts w:ascii="Arial" w:hAnsi="Arial" w:cs="Arial"/>
          <w:color w:val="000000" w:themeColor="text1"/>
          <w:sz w:val="22"/>
        </w:rPr>
        <w:t xml:space="preserve">) and average methylation level of the </w:t>
      </w:r>
      <w:proofErr w:type="spellStart"/>
      <w:r w:rsidRPr="00F123E0">
        <w:rPr>
          <w:rFonts w:ascii="Arial" w:hAnsi="Arial" w:cs="Arial"/>
          <w:color w:val="000000" w:themeColor="text1"/>
          <w:sz w:val="22"/>
        </w:rPr>
        <w:t>CpGs</w:t>
      </w:r>
      <w:proofErr w:type="spellEnd"/>
      <w:r w:rsidRPr="00F123E0">
        <w:rPr>
          <w:rFonts w:ascii="Arial" w:hAnsi="Arial" w:cs="Arial"/>
          <w:color w:val="000000" w:themeColor="text1"/>
          <w:sz w:val="22"/>
        </w:rPr>
        <w:t xml:space="preserve"> within the </w:t>
      </w:r>
      <w:r>
        <w:rPr>
          <w:rFonts w:ascii="Arial" w:hAnsi="Arial" w:cs="Arial"/>
          <w:color w:val="000000" w:themeColor="text1"/>
          <w:sz w:val="22"/>
        </w:rPr>
        <w:t>5 kb</w:t>
      </w:r>
      <w:r w:rsidRPr="00F123E0">
        <w:rPr>
          <w:rFonts w:ascii="Arial" w:hAnsi="Arial" w:cs="Arial"/>
          <w:color w:val="000000" w:themeColor="text1"/>
          <w:sz w:val="22"/>
        </w:rPr>
        <w:t xml:space="preserve"> of the reported HBV integration sites (Methyl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sidRPr="00F123E0">
        <w:rPr>
          <w:rFonts w:ascii="Arial" w:hAnsi="Arial" w:cs="Arial"/>
          <w:color w:val="000000" w:themeColor="text1"/>
          <w:sz w:val="22"/>
        </w:rPr>
        <w:t>)</w:t>
      </w:r>
      <w:r>
        <w:rPr>
          <w:rFonts w:ascii="Arial" w:hAnsi="Arial" w:cs="Arial"/>
          <w:color w:val="000000" w:themeColor="text1"/>
          <w:sz w:val="22"/>
        </w:rPr>
        <w:t>.</w:t>
      </w:r>
      <w:r w:rsidRPr="00F123E0">
        <w:rPr>
          <w:rFonts w:ascii="Arial" w:hAnsi="Arial" w:cs="Arial"/>
          <w:color w:val="000000" w:themeColor="text1"/>
          <w:sz w:val="22"/>
        </w:rPr>
        <w:t xml:space="preserve"> (C) </w:t>
      </w:r>
      <w:r>
        <w:rPr>
          <w:rFonts w:ascii="Arial" w:hAnsi="Arial" w:cs="Arial"/>
          <w:color w:val="000000" w:themeColor="text1"/>
          <w:sz w:val="22"/>
        </w:rPr>
        <w:t xml:space="preserve">Boxplot displays </w:t>
      </w:r>
      <w:r w:rsidRPr="00F123E0">
        <w:rPr>
          <w:rFonts w:ascii="Arial" w:hAnsi="Arial" w:cs="Arial"/>
          <w:color w:val="000000" w:themeColor="text1"/>
          <w:sz w:val="22"/>
        </w:rPr>
        <w:t>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Pr>
          <w:rFonts w:ascii="Arial" w:hAnsi="Arial" w:cs="Arial"/>
          <w:color w:val="000000" w:themeColor="text1"/>
          <w:sz w:val="22"/>
        </w:rPr>
        <w:t xml:space="preserve"> and the methylation level of top 5 selected regions in all the samples</w:t>
      </w:r>
      <w:r w:rsidRPr="00F123E0">
        <w:rPr>
          <w:rFonts w:ascii="Arial" w:hAnsi="Arial" w:cs="Arial"/>
          <w:color w:val="000000" w:themeColor="text1"/>
          <w:sz w:val="22"/>
        </w:rPr>
        <w:t xml:space="preserve">. (D) Receiver operating characteristics (ROC) curve based on five-fold cross-validation for HCC </w:t>
      </w:r>
      <w:proofErr w:type="spellStart"/>
      <w:r w:rsidRPr="00F123E0">
        <w:rPr>
          <w:rFonts w:ascii="Arial" w:hAnsi="Arial" w:cs="Arial"/>
          <w:color w:val="000000" w:themeColor="text1"/>
          <w:sz w:val="22"/>
        </w:rPr>
        <w:t>patient</w:t>
      </w:r>
      <w:r>
        <w:rPr>
          <w:rFonts w:ascii="Arial" w:hAnsi="Arial" w:cs="Arial"/>
          <w:color w:val="000000" w:themeColor="text1"/>
          <w:sz w:val="22"/>
        </w:rPr>
        <w:t>d</w:t>
      </w:r>
      <w:proofErr w:type="spellEnd"/>
      <w:r w:rsidRPr="00F123E0">
        <w:rPr>
          <w:rFonts w:ascii="Arial" w:hAnsi="Arial" w:cs="Arial"/>
          <w:color w:val="000000" w:themeColor="text1"/>
          <w:sz w:val="22"/>
        </w:rPr>
        <w:t xml:space="preserve"> detection by different indicators i</w:t>
      </w:r>
      <w:r w:rsidRPr="00CA7EB1">
        <w:rPr>
          <w:rFonts w:ascii="Arial" w:hAnsi="Arial" w:cs="Arial"/>
          <w:color w:val="000000" w:themeColor="text1"/>
          <w:sz w:val="22"/>
        </w:rPr>
        <w:t>n discriminating HCC</w:t>
      </w:r>
      <w:r>
        <w:rPr>
          <w:rFonts w:ascii="Arial" w:hAnsi="Arial" w:cs="Arial"/>
          <w:color w:val="000000" w:themeColor="text1"/>
          <w:sz w:val="22"/>
        </w:rPr>
        <w:t xml:space="preserve"> patients</w:t>
      </w:r>
      <w:r w:rsidRPr="00CA7EB1">
        <w:rPr>
          <w:rFonts w:ascii="Arial" w:hAnsi="Arial" w:cs="Arial"/>
          <w:color w:val="000000" w:themeColor="text1"/>
          <w:sz w:val="22"/>
        </w:rPr>
        <w:t xml:space="preserve"> from individuals without HCC</w:t>
      </w:r>
      <w:r w:rsidR="00764B74">
        <w:rPr>
          <w:rFonts w:ascii="Arial" w:hAnsi="Arial" w:cs="Arial"/>
          <w:color w:val="000000" w:themeColor="text1"/>
          <w:sz w:val="22"/>
        </w:rPr>
        <w:t xml:space="preserve"> (</w:t>
      </w:r>
      <w:r w:rsidR="00764B74" w:rsidRPr="000E17E9">
        <w:rPr>
          <w:rFonts w:ascii="Arial" w:hAnsi="Arial" w:cs="Arial"/>
          <w:sz w:val="22"/>
        </w:rPr>
        <w:t>healthy individuals, patients with hepatitis and cirrhosis</w:t>
      </w:r>
      <w:r w:rsidR="00764B74">
        <w:rPr>
          <w:rFonts w:ascii="Arial" w:hAnsi="Arial" w:cs="Arial"/>
          <w:color w:val="000000" w:themeColor="text1"/>
          <w:sz w:val="22"/>
        </w:rPr>
        <w:t>)</w:t>
      </w:r>
      <w:r>
        <w:rPr>
          <w:rFonts w:ascii="Arial" w:hAnsi="Arial" w:cs="Arial"/>
          <w:color w:val="000000" w:themeColor="text1"/>
          <w:sz w:val="22"/>
        </w:rPr>
        <w:t>.</w:t>
      </w:r>
      <w:r w:rsidRPr="00F123E0">
        <w:rPr>
          <w:rFonts w:ascii="Arial" w:hAnsi="Arial" w:cs="Arial"/>
          <w:color w:val="000000" w:themeColor="text1"/>
          <w:sz w:val="22"/>
        </w:rPr>
        <w:t xml:space="preserve"> (E)</w:t>
      </w:r>
      <w:r>
        <w:rPr>
          <w:rFonts w:ascii="Arial" w:hAnsi="Arial" w:cs="Arial"/>
          <w:color w:val="000000" w:themeColor="text1"/>
          <w:sz w:val="22"/>
        </w:rPr>
        <w:t xml:space="preserve"> The comparisons between healthy individuals and patients with early stage HCC using </w:t>
      </w:r>
      <w:r w:rsidRPr="00F123E0">
        <w:rPr>
          <w:rFonts w:ascii="Arial" w:hAnsi="Arial" w:cs="Arial"/>
          <w:color w:val="000000" w:themeColor="text1"/>
          <w:sz w:val="22"/>
        </w:rPr>
        <w:t>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Pr>
          <w:rFonts w:ascii="Arial" w:hAnsi="Arial" w:cs="Arial"/>
          <w:color w:val="000000" w:themeColor="text1"/>
          <w:sz w:val="22"/>
        </w:rPr>
        <w:t xml:space="preserve"> and the methylation level of top 5 selected regions in the validation dataset</w:t>
      </w:r>
      <w:r w:rsidRPr="00F123E0">
        <w:rPr>
          <w:rFonts w:ascii="Arial" w:hAnsi="Arial" w:cs="Arial"/>
          <w:color w:val="000000" w:themeColor="text1"/>
          <w:sz w:val="22"/>
        </w:rPr>
        <w:t>.</w:t>
      </w:r>
      <w:r>
        <w:rPr>
          <w:rFonts w:ascii="Arial" w:hAnsi="Arial" w:cs="Arial"/>
          <w:color w:val="000000" w:themeColor="text1"/>
          <w:sz w:val="22"/>
        </w:rPr>
        <w:t xml:space="preserve"> </w:t>
      </w:r>
      <w:r w:rsidRPr="00F123E0">
        <w:rPr>
          <w:rFonts w:ascii="Arial" w:hAnsi="Arial" w:cs="Arial"/>
          <w:color w:val="000000" w:themeColor="text1"/>
          <w:sz w:val="22"/>
        </w:rPr>
        <w:t>(</w:t>
      </w:r>
      <w:r w:rsidRPr="00F123E0">
        <w:rPr>
          <w:rFonts w:ascii="Arial" w:hAnsi="Arial" w:cs="Arial" w:hint="eastAsia"/>
          <w:color w:val="000000" w:themeColor="text1"/>
          <w:sz w:val="22"/>
        </w:rPr>
        <w:t>F</w:t>
      </w:r>
      <w:r w:rsidRPr="00F123E0">
        <w:rPr>
          <w:rFonts w:ascii="Arial" w:hAnsi="Arial" w:cs="Arial"/>
          <w:color w:val="000000" w:themeColor="text1"/>
          <w:sz w:val="22"/>
        </w:rPr>
        <w:t>)</w:t>
      </w:r>
      <w:r>
        <w:rPr>
          <w:rFonts w:ascii="Arial" w:hAnsi="Arial" w:cs="Arial"/>
          <w:color w:val="000000" w:themeColor="text1"/>
          <w:sz w:val="22"/>
        </w:rPr>
        <w:t xml:space="preserve"> ROC curves for 16 healthy individuals and 24 HCC patients using </w:t>
      </w:r>
      <w:r>
        <w:rPr>
          <w:rFonts w:ascii="Arial" w:hAnsi="Arial" w:cs="Arial"/>
          <w:sz w:val="22"/>
        </w:rPr>
        <w:t xml:space="preserve">genome-wide hypomethylation analysis, </w:t>
      </w:r>
      <w:r w:rsidRPr="00F123E0">
        <w:rPr>
          <w:rFonts w:ascii="Arial" w:hAnsi="Arial" w:cs="Arial"/>
          <w:color w:val="000000" w:themeColor="text1"/>
          <w:sz w:val="22"/>
        </w:rPr>
        <w:t>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Pr>
          <w:rFonts w:ascii="Arial" w:hAnsi="Arial" w:cs="Arial"/>
          <w:color w:val="000000" w:themeColor="text1"/>
          <w:sz w:val="22"/>
        </w:rPr>
        <w:t xml:space="preserve"> and region5. </w:t>
      </w:r>
      <w:r w:rsidRPr="00F123E0">
        <w:rPr>
          <w:rFonts w:ascii="Arial" w:hAnsi="Arial" w:cs="Arial"/>
          <w:color w:val="000000" w:themeColor="text1"/>
          <w:sz w:val="22"/>
        </w:rPr>
        <w:t>(</w:t>
      </w:r>
      <w:r>
        <w:rPr>
          <w:rFonts w:ascii="Arial" w:hAnsi="Arial" w:cs="Arial" w:hint="eastAsia"/>
          <w:color w:val="000000" w:themeColor="text1"/>
          <w:sz w:val="22"/>
        </w:rPr>
        <w:t>G</w:t>
      </w:r>
      <w:r w:rsidRPr="00F123E0">
        <w:rPr>
          <w:rFonts w:ascii="Arial" w:hAnsi="Arial" w:cs="Arial"/>
          <w:color w:val="000000" w:themeColor="text1"/>
          <w:sz w:val="22"/>
        </w:rPr>
        <w:t>)</w:t>
      </w:r>
      <w:r>
        <w:rPr>
          <w:rFonts w:ascii="Arial" w:hAnsi="Arial" w:cs="Arial"/>
          <w:color w:val="000000" w:themeColor="text1"/>
          <w:sz w:val="22"/>
        </w:rPr>
        <w:t xml:space="preserve"> ROC curves for HCC patient detection using </w:t>
      </w:r>
      <w:r>
        <w:rPr>
          <w:rFonts w:ascii="Arial" w:hAnsi="Arial" w:cs="Arial"/>
          <w:sz w:val="22"/>
        </w:rPr>
        <w:t>all the healthy individuals and HCC patients.</w:t>
      </w:r>
    </w:p>
    <w:p w14:paraId="2644E48C" w14:textId="2EFD894C" w:rsidR="00E82735" w:rsidRPr="00A32097" w:rsidRDefault="00E82735" w:rsidP="006B55DA">
      <w:pPr>
        <w:snapToGrid w:val="0"/>
        <w:spacing w:beforeLines="50" w:before="156" w:afterLines="50" w:after="156" w:line="360" w:lineRule="auto"/>
        <w:rPr>
          <w:rFonts w:ascii="Arial" w:hAnsi="Arial" w:cs="Arial"/>
          <w:sz w:val="22"/>
        </w:rPr>
      </w:pPr>
    </w:p>
    <w:sectPr w:rsidR="00E82735" w:rsidRPr="00A32097" w:rsidSect="001A327E">
      <w:footerReference w:type="default" r:id="rId22"/>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o, Shicheng" w:date="2019-12-17T16:09:00Z" w:initials="GS">
    <w:p w14:paraId="135E44F6" w14:textId="7F91F195" w:rsidR="0088508E" w:rsidRDefault="0088508E">
      <w:pPr>
        <w:pStyle w:val="ac"/>
      </w:pPr>
      <w:r>
        <w:rPr>
          <w:rStyle w:val="ab"/>
        </w:rPr>
        <w:annotationRef/>
      </w:r>
      <w:r>
        <w:t xml:space="preserve">Two regions here, </w:t>
      </w:r>
      <w:proofErr w:type="gramStart"/>
      <w:r>
        <w:t>Can</w:t>
      </w:r>
      <w:proofErr w:type="gramEnd"/>
      <w:r>
        <w:t xml:space="preserve"> we change it to HBV integration loci? Or some other terms?</w:t>
      </w:r>
    </w:p>
  </w:comment>
  <w:comment w:id="1" w:author="Guo, Shicheng" w:date="2019-12-17T16:08:00Z" w:initials="GS">
    <w:p w14:paraId="0F975418" w14:textId="44FED900" w:rsidR="0088508E" w:rsidRDefault="0088508E">
      <w:pPr>
        <w:pStyle w:val="ac"/>
      </w:pPr>
      <w:r>
        <w:rPr>
          <w:rStyle w:val="ab"/>
        </w:rPr>
        <w:annotationRef/>
      </w:r>
      <w:r>
        <w:t xml:space="preserve">Here, the reader </w:t>
      </w:r>
      <w:proofErr w:type="gramStart"/>
      <w:r>
        <w:t>don’t</w:t>
      </w:r>
      <w:proofErr w:type="gramEnd"/>
      <w:r>
        <w:t xml:space="preserve"> know what does it mean for this differential methylation loci since we didn’t mention any comparison with previous context. </w:t>
      </w:r>
    </w:p>
  </w:comment>
  <w:comment w:id="2" w:author="Guo, Shicheng" w:date="2019-12-17T16:10:00Z" w:initials="GS">
    <w:p w14:paraId="52A573B3" w14:textId="199088CE" w:rsidR="0088508E" w:rsidRDefault="0088508E">
      <w:pPr>
        <w:pStyle w:val="ac"/>
      </w:pPr>
      <w:r>
        <w:rPr>
          <w:rStyle w:val="ab"/>
        </w:rPr>
        <w:annotationRef/>
      </w:r>
      <w:r>
        <w:t>How many HBV integration sites in HCC genome?</w:t>
      </w:r>
    </w:p>
    <w:p w14:paraId="58DCFA9C" w14:textId="62F9AB65" w:rsidR="0088508E" w:rsidRDefault="0088508E">
      <w:pPr>
        <w:pStyle w:val="ac"/>
      </w:pPr>
      <w:r>
        <w:t xml:space="preserve">What’s the relationship between HBV integration sites and long-region methylation? The reader will be confused when they read this part. </w:t>
      </w:r>
    </w:p>
  </w:comment>
  <w:comment w:id="3" w:author="Guo, Shicheng" w:date="2019-12-17T16:13:00Z" w:initials="GS">
    <w:p w14:paraId="451F758C" w14:textId="3335D6B5" w:rsidR="0088508E" w:rsidRDefault="0088508E">
      <w:pPr>
        <w:pStyle w:val="ac"/>
      </w:pPr>
      <w:r>
        <w:rPr>
          <w:rStyle w:val="ab"/>
        </w:rPr>
        <w:annotationRef/>
      </w:r>
      <w:r>
        <w:t xml:space="preserve">Confuse again. We mentioned low-pass and mentioned HBV integration regions. What exactly we want to show the readers should be very explicit. </w:t>
      </w:r>
    </w:p>
  </w:comment>
  <w:comment w:id="4" w:author="Guo, Shicheng" w:date="2019-12-17T17:02:00Z" w:initials="GS">
    <w:p w14:paraId="6291A3D4" w14:textId="77777777" w:rsidR="0088508E" w:rsidRDefault="0088508E" w:rsidP="007A6954">
      <w:pPr>
        <w:pStyle w:val="ac"/>
      </w:pPr>
      <w:r>
        <w:rPr>
          <w:rStyle w:val="ab"/>
        </w:rPr>
        <w:annotationRef/>
      </w:r>
      <w:r>
        <w:t xml:space="preserve">Great. Readers get the first interesting conclusion. </w:t>
      </w:r>
    </w:p>
  </w:comment>
  <w:comment w:id="5" w:author="Guo, Shicheng" w:date="2019-12-17T17:12:00Z" w:initials="GS">
    <w:p w14:paraId="7719584F" w14:textId="77777777" w:rsidR="0088508E" w:rsidRDefault="0088508E" w:rsidP="00F548B9">
      <w:pPr>
        <w:pStyle w:val="ac"/>
      </w:pPr>
      <w:r>
        <w:rPr>
          <w:rStyle w:val="ab"/>
        </w:rPr>
        <w:annotationRef/>
      </w:r>
      <w:r>
        <w:t>Very good. Very clear conclusion. It should be re-emphasized in some other place, for example abstract? Background? Cover letter?</w:t>
      </w:r>
    </w:p>
  </w:comment>
  <w:comment w:id="6" w:author="Zhang Haikun" w:date="2019-12-18T19:35:00Z" w:initials="ZH">
    <w:p w14:paraId="225DBD72" w14:textId="77777777" w:rsidR="0088508E" w:rsidRDefault="0088508E" w:rsidP="00F548B9">
      <w:pPr>
        <w:pStyle w:val="ac"/>
      </w:pPr>
      <w:r>
        <w:rPr>
          <w:rStyle w:val="ab"/>
        </w:rPr>
        <w:annotationRef/>
      </w:r>
      <w:r>
        <w:t>E</w:t>
      </w:r>
      <w:r>
        <w:rPr>
          <w:rFonts w:hint="eastAsia"/>
        </w:rPr>
        <w:t>mphasized</w:t>
      </w:r>
      <w:r>
        <w:t xml:space="preserve"> in abstract</w:t>
      </w:r>
    </w:p>
  </w:comment>
  <w:comment w:id="7" w:author="Guo, Shicheng" w:date="2019-12-17T17:40:00Z" w:initials="GS">
    <w:p w14:paraId="02EDB96F" w14:textId="77777777" w:rsidR="0088508E" w:rsidRDefault="0088508E" w:rsidP="009A3489">
      <w:pPr>
        <w:pStyle w:val="ac"/>
      </w:pPr>
      <w:r>
        <w:rPr>
          <w:rStyle w:val="ab"/>
        </w:rPr>
        <w:annotationRef/>
      </w:r>
      <w:r w:rsidRPr="002A3EB5">
        <w:rPr>
          <w:highlight w:val="yellow"/>
        </w:rPr>
        <w:t xml:space="preserve">This is a </w:t>
      </w:r>
      <w:proofErr w:type="spellStart"/>
      <w:r w:rsidRPr="002A3EB5">
        <w:rPr>
          <w:highlight w:val="yellow"/>
        </w:rPr>
        <w:t>suprising</w:t>
      </w:r>
      <w:proofErr w:type="spellEnd"/>
      <w:r w:rsidRPr="002A3EB5">
        <w:rPr>
          <w:highlight w:val="yellow"/>
        </w:rPr>
        <w:t xml:space="preserve"> and important finding!!! Which will be high cited. It should be mentioned and emphasized in the abstract section.</w:t>
      </w:r>
    </w:p>
  </w:comment>
  <w:comment w:id="8" w:author="Guo, Shicheng" w:date="2019-12-17T17:43:00Z" w:initials="GS">
    <w:p w14:paraId="74EF98CF" w14:textId="77777777" w:rsidR="0088508E" w:rsidRDefault="0088508E" w:rsidP="009A3489">
      <w:pPr>
        <w:pStyle w:val="ac"/>
      </w:pPr>
      <w:r>
        <w:rPr>
          <w:rStyle w:val="ab"/>
        </w:rPr>
        <w:annotationRef/>
      </w:r>
      <w:r>
        <w:t xml:space="preserve">However, the reviewer will also challenge you. They will </w:t>
      </w:r>
      <w:proofErr w:type="spellStart"/>
      <w:r>
        <w:t>aruge</w:t>
      </w:r>
      <w:proofErr w:type="spellEnd"/>
      <w:r>
        <w:t xml:space="preserve"> the 10M reads are sampling from the high-depth data, they should have same distribution. Why you can find different enrichment on same genomic elements? They will say the enrichment score should be same.</w:t>
      </w:r>
    </w:p>
  </w:comment>
  <w:comment w:id="9" w:author="Zhang Haikun" w:date="2019-12-18T15:00:00Z" w:initials="ZH">
    <w:p w14:paraId="26C633F7" w14:textId="77777777" w:rsidR="0088508E" w:rsidRDefault="0088508E" w:rsidP="009A3489">
      <w:pPr>
        <w:pStyle w:val="ac"/>
      </w:pPr>
      <w:r>
        <w:rPr>
          <w:rStyle w:val="ab"/>
        </w:rPr>
        <w:annotationRef/>
      </w:r>
      <w:r>
        <w:rPr>
          <w:rFonts w:hint="eastAsia"/>
        </w:rPr>
        <w:t>提出来主题</w:t>
      </w:r>
    </w:p>
    <w:p w14:paraId="1CC45164" w14:textId="77777777" w:rsidR="0088508E" w:rsidRDefault="0088508E" w:rsidP="009A3489">
      <w:pPr>
        <w:pStyle w:val="ac"/>
      </w:pPr>
      <w:r>
        <w:t>T</w:t>
      </w:r>
      <w:r>
        <w:rPr>
          <w:rFonts w:hint="eastAsia"/>
        </w:rPr>
        <w:t>umor</w:t>
      </w:r>
      <w:r>
        <w:t xml:space="preserve"> </w:t>
      </w:r>
      <w:proofErr w:type="spellStart"/>
      <w:r>
        <w:t>T</w:t>
      </w:r>
      <w:r>
        <w:rPr>
          <w:rFonts w:hint="eastAsia"/>
        </w:rPr>
        <w:t>issuelegend</w:t>
      </w:r>
      <w:proofErr w:type="spellEnd"/>
      <w:r>
        <w:rPr>
          <w:rFonts w:hint="eastAsia"/>
        </w:rPr>
        <w:t>说明</w:t>
      </w:r>
    </w:p>
  </w:comment>
  <w:comment w:id="10" w:author="Guo, Shicheng" w:date="2019-12-17T16:41:00Z" w:initials="GS">
    <w:p w14:paraId="70F24992" w14:textId="78B276F5" w:rsidR="0088508E" w:rsidRDefault="0088508E">
      <w:pPr>
        <w:pStyle w:val="ac"/>
      </w:pPr>
      <w:r>
        <w:rPr>
          <w:rStyle w:val="ab"/>
        </w:rPr>
        <w:annotationRef/>
      </w:r>
      <w:r>
        <w:t>Require reference</w:t>
      </w:r>
    </w:p>
  </w:comment>
  <w:comment w:id="11" w:author="Zhang Haikun" w:date="2019-12-18T17:45:00Z" w:initials="ZH">
    <w:p w14:paraId="386EC5CF" w14:textId="5BD28959" w:rsidR="0088508E" w:rsidRDefault="0088508E">
      <w:pPr>
        <w:pStyle w:val="ac"/>
      </w:pPr>
      <w:r>
        <w:rPr>
          <w:rStyle w:val="ab"/>
        </w:rPr>
        <w:annotationRef/>
      </w:r>
      <w:r>
        <w:t>A</w:t>
      </w:r>
      <w:r>
        <w:rPr>
          <w:rFonts w:hint="eastAsia"/>
        </w:rPr>
        <w:t>dded</w:t>
      </w:r>
    </w:p>
  </w:comment>
  <w:comment w:id="12" w:author="Guo, Shicheng" w:date="2019-12-17T16:47:00Z" w:initials="GS">
    <w:p w14:paraId="19C1D119" w14:textId="61A54F0A" w:rsidR="0088508E" w:rsidRDefault="0088508E">
      <w:pPr>
        <w:pStyle w:val="ac"/>
      </w:pPr>
      <w:r>
        <w:rPr>
          <w:rStyle w:val="ab"/>
        </w:rPr>
        <w:annotationRef/>
      </w:r>
      <w:r>
        <w:t>Confuse again. Methylhbv5k vs low-pass WGBS</w:t>
      </w:r>
    </w:p>
  </w:comment>
  <w:comment w:id="13" w:author="Guo, Shicheng" w:date="2019-12-17T16:49:00Z" w:initials="GS">
    <w:p w14:paraId="56FAA0A7" w14:textId="49ECB690" w:rsidR="0088508E" w:rsidRDefault="0088508E">
      <w:pPr>
        <w:pStyle w:val="ac"/>
      </w:pPr>
      <w:r>
        <w:rPr>
          <w:rStyle w:val="ab"/>
        </w:rPr>
        <w:annotationRef/>
      </w:r>
      <w:r>
        <w:t xml:space="preserve">What sample? Solid tissue sample or </w:t>
      </w:r>
      <w:proofErr w:type="spellStart"/>
      <w:r>
        <w:t>cfDNA</w:t>
      </w:r>
      <w:proofErr w:type="spellEnd"/>
      <w:r>
        <w:t xml:space="preserve"> sample? It should be </w:t>
      </w:r>
      <w:proofErr w:type="spellStart"/>
      <w:r>
        <w:t>cfDNA</w:t>
      </w:r>
      <w:proofErr w:type="spellEnd"/>
      <w:r>
        <w:t xml:space="preserve">. </w:t>
      </w:r>
    </w:p>
  </w:comment>
  <w:comment w:id="14" w:author="Zhang Haikun" w:date="2019-12-18T18:10:00Z" w:initials="ZH">
    <w:p w14:paraId="0F930982" w14:textId="4240838F" w:rsidR="0088508E" w:rsidRDefault="0088508E">
      <w:pPr>
        <w:pStyle w:val="ac"/>
      </w:pPr>
      <w:r>
        <w:rPr>
          <w:rStyle w:val="ab"/>
        </w:rPr>
        <w:annotationRef/>
      </w:r>
      <w:r>
        <w:t>“deep” or which word is exact for this?</w:t>
      </w:r>
    </w:p>
  </w:comment>
  <w:comment w:id="16" w:author="Guo, Shicheng" w:date="2019-12-17T16:52:00Z" w:initials="GS">
    <w:p w14:paraId="44B9B984" w14:textId="1F4AAFEB" w:rsidR="0088508E" w:rsidRDefault="0088508E">
      <w:pPr>
        <w:pStyle w:val="ac"/>
      </w:pPr>
      <w:r>
        <w:rPr>
          <w:rStyle w:val="ab"/>
        </w:rPr>
        <w:annotationRef/>
      </w:r>
      <w:r>
        <w:t>Confused. 1 sample vs 1 sample? How to do DMC analysis when N&lt;=3?</w:t>
      </w:r>
    </w:p>
  </w:comment>
  <w:comment w:id="17" w:author="Zhang Haikun" w:date="2019-12-18T18:12:00Z" w:initials="ZH">
    <w:p w14:paraId="26CB0055" w14:textId="013EE99E" w:rsidR="0088508E" w:rsidRPr="00614467" w:rsidRDefault="0088508E">
      <w:pPr>
        <w:pStyle w:val="ac"/>
      </w:pPr>
      <w:r>
        <w:rPr>
          <w:rStyle w:val="ab"/>
        </w:rPr>
        <w:annotationRef/>
      </w:r>
      <w:r>
        <w:t>DMC analysis for 1 sample vs 1 sample was done by</w:t>
      </w:r>
      <w:r w:rsidRPr="00614467">
        <w:t xml:space="preserve"> the R package </w:t>
      </w:r>
      <w:proofErr w:type="spellStart"/>
      <w:r w:rsidRPr="00614467">
        <w:t>methylKit</w:t>
      </w:r>
      <w:proofErr w:type="spellEnd"/>
    </w:p>
  </w:comment>
  <w:comment w:id="18" w:author="Guo, Shicheng" w:date="2019-12-17T17:00:00Z" w:initials="GS">
    <w:p w14:paraId="514AB734" w14:textId="5525985F" w:rsidR="0088508E" w:rsidRDefault="0088508E">
      <w:pPr>
        <w:pStyle w:val="ac"/>
      </w:pPr>
      <w:r>
        <w:rPr>
          <w:rStyle w:val="ab"/>
        </w:rPr>
        <w:annotationRef/>
      </w:r>
      <w:r>
        <w:t xml:space="preserve">Here, readers will ask the question again. How many HBV </w:t>
      </w:r>
      <w:proofErr w:type="spellStart"/>
      <w:r>
        <w:t>ingration</w:t>
      </w:r>
      <w:proofErr w:type="spellEnd"/>
      <w:r>
        <w:t xml:space="preserve"> sites in HCC genome? </w:t>
      </w:r>
    </w:p>
  </w:comment>
  <w:comment w:id="19" w:author="Zhang Haikun" w:date="2019-12-18T18:47:00Z" w:initials="ZH">
    <w:p w14:paraId="78FB3080" w14:textId="6D839B42" w:rsidR="0088508E" w:rsidRDefault="0088508E">
      <w:pPr>
        <w:pStyle w:val="ac"/>
      </w:pPr>
      <w:r>
        <w:rPr>
          <w:rStyle w:val="ab"/>
        </w:rPr>
        <w:annotationRef/>
      </w:r>
      <w:r>
        <w:t>A</w:t>
      </w:r>
      <w:r>
        <w:rPr>
          <w:rFonts w:hint="eastAsia"/>
        </w:rPr>
        <w:t>dded</w:t>
      </w:r>
      <w:r>
        <w:t>. “</w:t>
      </w:r>
      <w:r w:rsidRPr="00B8030A">
        <w:rPr>
          <w:rFonts w:ascii="Arial" w:hAnsi="Arial" w:cs="Arial"/>
          <w:sz w:val="22"/>
          <w:highlight w:val="yellow"/>
        </w:rPr>
        <w:t>Totally, we collected 6072 HBV integration sites from published papers (Table S3)</w:t>
      </w:r>
      <w:r>
        <w:t>”</w:t>
      </w:r>
    </w:p>
  </w:comment>
  <w:comment w:id="20" w:author="Guo, Shicheng" w:date="2019-12-17T17:02:00Z" w:initials="GS">
    <w:p w14:paraId="2CC112B8" w14:textId="2E395C79" w:rsidR="0088508E" w:rsidRDefault="0088508E">
      <w:pPr>
        <w:pStyle w:val="ac"/>
      </w:pPr>
      <w:r>
        <w:rPr>
          <w:rStyle w:val="ab"/>
        </w:rPr>
        <w:annotationRef/>
      </w:r>
      <w:r>
        <w:t xml:space="preserve">Great. Readers get the first interesting conclusion. </w:t>
      </w:r>
    </w:p>
  </w:comment>
  <w:comment w:id="21" w:author="Guo, Shicheng" w:date="2019-12-17T17:04:00Z" w:initials="GS">
    <w:p w14:paraId="66485ABF" w14:textId="13F60070" w:rsidR="0088508E" w:rsidRDefault="0088508E">
      <w:pPr>
        <w:pStyle w:val="ac"/>
      </w:pPr>
      <w:r>
        <w:rPr>
          <w:rStyle w:val="ab"/>
        </w:rPr>
        <w:annotationRef/>
      </w:r>
      <w:r>
        <w:t xml:space="preserve">And now the reader will </w:t>
      </w:r>
      <w:proofErr w:type="gramStart"/>
      <w:r>
        <w:t>came</w:t>
      </w:r>
      <w:proofErr w:type="gramEnd"/>
      <w:r>
        <w:t xml:space="preserve"> back to abstract check the claimed result or conclusion. And they will find the content in abstract is not exactly same with here. </w:t>
      </w:r>
      <w:proofErr w:type="gramStart"/>
      <w:r>
        <w:t>So</w:t>
      </w:r>
      <w:proofErr w:type="gramEnd"/>
      <w:r>
        <w:t xml:space="preserve"> they will confuse again and they maybe check the manuscript again to find the answer which will make them angry.</w:t>
      </w:r>
    </w:p>
  </w:comment>
  <w:comment w:id="22" w:author="Zhang Haikun" w:date="2019-12-18T14:23:00Z" w:initials="ZH">
    <w:p w14:paraId="066300BE" w14:textId="53265E5F" w:rsidR="0088508E" w:rsidRDefault="0088508E">
      <w:pPr>
        <w:pStyle w:val="ac"/>
      </w:pPr>
      <w:r w:rsidRPr="000D5D39">
        <w:rPr>
          <w:rStyle w:val="ab"/>
          <w:highlight w:val="cyan"/>
        </w:rPr>
        <w:annotationRef/>
      </w:r>
      <w:r>
        <w:t>Added to the abstract</w:t>
      </w:r>
    </w:p>
  </w:comment>
  <w:comment w:id="23" w:author="Guo, Shicheng" w:date="2019-12-17T17:07:00Z" w:initials="GS">
    <w:p w14:paraId="2D572F7C" w14:textId="58FF7E4D" w:rsidR="0088508E" w:rsidRPr="00E64C5D" w:rsidRDefault="0088508E">
      <w:pPr>
        <w:pStyle w:val="ac"/>
      </w:pPr>
      <w:r>
        <w:rPr>
          <w:rStyle w:val="ab"/>
        </w:rPr>
        <w:annotationRef/>
      </w:r>
      <w:r>
        <w:t xml:space="preserve">Here confuse again. DMCs is not </w:t>
      </w:r>
      <w:proofErr w:type="spellStart"/>
      <w:r>
        <w:t>CpGs</w:t>
      </w:r>
      <w:proofErr w:type="spellEnd"/>
      <w:r>
        <w:t>? In line with DMCs what? Let’s explain it clear and don’t let reader guess or find in the manuscript or above context.</w:t>
      </w:r>
    </w:p>
  </w:comment>
  <w:comment w:id="24" w:author="Zhang Haikun" w:date="2019-12-18T14:32:00Z" w:initials="ZH">
    <w:p w14:paraId="2ED27E61" w14:textId="750D502E" w:rsidR="0088508E" w:rsidRDefault="0088508E">
      <w:pPr>
        <w:pStyle w:val="ac"/>
      </w:pPr>
      <w:r>
        <w:rPr>
          <w:rStyle w:val="ab"/>
        </w:rPr>
        <w:annotationRef/>
      </w:r>
      <w:r>
        <w:t>Changed to “</w:t>
      </w:r>
      <w:r w:rsidRPr="00B8030A">
        <w:rPr>
          <w:rFonts w:ascii="Arial" w:hAnsi="Arial" w:cs="Arial"/>
          <w:color w:val="000000" w:themeColor="text1"/>
          <w:sz w:val="22"/>
          <w:highlight w:val="yellow"/>
        </w:rPr>
        <w:t>N</w:t>
      </w:r>
      <w:r w:rsidRPr="00B8030A">
        <w:rPr>
          <w:rFonts w:ascii="Arial" w:hAnsi="Arial" w:cs="Arial" w:hint="eastAsia"/>
          <w:color w:val="000000" w:themeColor="text1"/>
          <w:sz w:val="22"/>
          <w:highlight w:val="yellow"/>
        </w:rPr>
        <w:t>ot</w:t>
      </w:r>
      <w:r w:rsidRPr="00B8030A">
        <w:rPr>
          <w:rFonts w:ascii="Arial" w:hAnsi="Arial" w:cs="Arial"/>
          <w:color w:val="000000" w:themeColor="text1"/>
          <w:sz w:val="22"/>
          <w:highlight w:val="yellow"/>
        </w:rPr>
        <w:t xml:space="preserve"> only DMCs, </w:t>
      </w:r>
      <w:proofErr w:type="spellStart"/>
      <w:r w:rsidRPr="00B8030A">
        <w:rPr>
          <w:rFonts w:ascii="Arial" w:hAnsi="Arial" w:cs="Arial"/>
          <w:color w:val="000000" w:themeColor="text1"/>
          <w:sz w:val="22"/>
          <w:highlight w:val="yellow"/>
        </w:rPr>
        <w:t>CpGs</w:t>
      </w:r>
      <w:proofErr w:type="spellEnd"/>
      <w:r w:rsidRPr="00B8030A">
        <w:rPr>
          <w:rFonts w:ascii="Arial" w:hAnsi="Arial" w:cs="Arial"/>
          <w:color w:val="000000" w:themeColor="text1"/>
          <w:sz w:val="22"/>
          <w:highlight w:val="yellow"/>
        </w:rPr>
        <w:t xml:space="preserve"> (depth </w:t>
      </w:r>
      <w:r w:rsidRPr="00B8030A">
        <w:rPr>
          <w:rFonts w:ascii="Times New Roman" w:hAnsi="Times New Roman" w:cs="Times New Roman"/>
          <w:sz w:val="22"/>
          <w:highlight w:val="yellow"/>
        </w:rPr>
        <w:t>≥ 5</w:t>
      </w:r>
      <w:r w:rsidRPr="00B8030A">
        <w:rPr>
          <w:rFonts w:ascii="Arial" w:hAnsi="Arial" w:cs="Arial"/>
          <w:color w:val="000000" w:themeColor="text1"/>
          <w:sz w:val="22"/>
          <w:highlight w:val="yellow"/>
        </w:rPr>
        <w:t>)</w:t>
      </w:r>
      <w:r w:rsidRPr="00407589">
        <w:rPr>
          <w:rFonts w:ascii="Arial" w:hAnsi="Arial" w:cs="Arial"/>
          <w:color w:val="000000" w:themeColor="text1"/>
          <w:sz w:val="22"/>
        </w:rPr>
        <w:t xml:space="preserve"> </w:t>
      </w:r>
      <w:r>
        <w:rPr>
          <w:rStyle w:val="ab"/>
        </w:rPr>
        <w:annotationRef/>
      </w:r>
      <w:r>
        <w:rPr>
          <w:rStyle w:val="ab"/>
        </w:rPr>
        <w:annotationRef/>
      </w:r>
      <w:r w:rsidRPr="00407589">
        <w:rPr>
          <w:rFonts w:ascii="Arial" w:hAnsi="Arial" w:cs="Arial"/>
          <w:color w:val="000000" w:themeColor="text1"/>
          <w:sz w:val="22"/>
        </w:rPr>
        <w:t>of cell-free DNA were also more enriched in HBV integration sites</w:t>
      </w:r>
      <w:r>
        <w:rPr>
          <w:rFonts w:ascii="Arial" w:hAnsi="Arial" w:cs="Arial"/>
          <w:color w:val="000000" w:themeColor="text1"/>
          <w:sz w:val="22"/>
        </w:rPr>
        <w:t xml:space="preserve"> </w:t>
      </w:r>
      <w:r w:rsidRPr="00A32097">
        <w:rPr>
          <w:rFonts w:ascii="Arial" w:hAnsi="Arial" w:cs="Arial"/>
          <w:color w:val="000000" w:themeColor="text1"/>
          <w:sz w:val="22"/>
        </w:rPr>
        <w:t>(</w:t>
      </w:r>
      <w:r w:rsidRPr="000F07B5">
        <w:rPr>
          <w:rFonts w:ascii="Arial" w:eastAsia="Times New Roman" w:hAnsi="Arial" w:cs="Arial"/>
          <w:b/>
          <w:color w:val="44546A" w:themeColor="text2"/>
          <w:sz w:val="22"/>
          <w:lang w:eastAsia="en-US"/>
        </w:rPr>
        <w:t>Fig 1A</w:t>
      </w:r>
      <w:r w:rsidRPr="0020681E">
        <w:rPr>
          <w:rFonts w:ascii="Arial" w:hAnsi="Arial" w:cs="Arial"/>
          <w:sz w:val="22"/>
        </w:rPr>
        <w:t xml:space="preserve">, </w:t>
      </w:r>
      <w:r w:rsidRPr="00B14DE8">
        <w:rPr>
          <w:rFonts w:ascii="Arial" w:hAnsi="Arial" w:cs="Arial"/>
          <w:sz w:val="22"/>
        </w:rPr>
        <w:t xml:space="preserve">Fisher’s </w:t>
      </w:r>
      <w:r w:rsidRPr="0020681E">
        <w:rPr>
          <w:rFonts w:ascii="Arial" w:hAnsi="Arial" w:cs="Arial"/>
          <w:sz w:val="22"/>
        </w:rPr>
        <w:t>exact test</w:t>
      </w:r>
      <w:r w:rsidRPr="00B14DE8">
        <w:rPr>
          <w:rFonts w:ascii="Arial" w:hAnsi="Arial" w:cs="Arial"/>
          <w:color w:val="000000" w:themeColor="text1"/>
          <w:sz w:val="22"/>
        </w:rPr>
        <w:t>)</w:t>
      </w:r>
      <w:r w:rsidRPr="00F171DF">
        <w:rPr>
          <w:rFonts w:ascii="Arial" w:hAnsi="Arial" w:cs="Arial"/>
          <w:color w:val="000000" w:themeColor="text1"/>
          <w:sz w:val="22"/>
        </w:rPr>
        <w:t>.</w:t>
      </w:r>
      <w:r>
        <w:rPr>
          <w:rFonts w:ascii="Arial" w:hAnsi="Arial" w:cs="Arial"/>
          <w:color w:val="000000" w:themeColor="text1"/>
          <w:sz w:val="22"/>
        </w:rPr>
        <w:t xml:space="preserve"> </w:t>
      </w:r>
      <w:r w:rsidRPr="00B8030A">
        <w:rPr>
          <w:rFonts w:ascii="Arial" w:hAnsi="Arial" w:cs="Arial"/>
          <w:color w:val="000000" w:themeColor="text1"/>
          <w:sz w:val="22"/>
          <w:highlight w:val="yellow"/>
        </w:rPr>
        <w:t xml:space="preserve">But DMCs were more enriched in HBV integration sites compared to </w:t>
      </w:r>
      <w:proofErr w:type="spellStart"/>
      <w:r w:rsidRPr="00B8030A">
        <w:rPr>
          <w:rFonts w:ascii="Arial" w:hAnsi="Arial" w:cs="Arial"/>
          <w:color w:val="000000" w:themeColor="text1"/>
          <w:sz w:val="22"/>
          <w:highlight w:val="yellow"/>
        </w:rPr>
        <w:t>CpGs</w:t>
      </w:r>
      <w:proofErr w:type="spellEnd"/>
      <w:r w:rsidRPr="00B8030A">
        <w:rPr>
          <w:rFonts w:ascii="Arial" w:hAnsi="Arial" w:cs="Arial"/>
          <w:color w:val="000000" w:themeColor="text1"/>
          <w:sz w:val="22"/>
          <w:highlight w:val="yellow"/>
        </w:rPr>
        <w:t xml:space="preserve"> (</w:t>
      </w:r>
      <w:r w:rsidRPr="00B8030A">
        <w:rPr>
          <w:rFonts w:ascii="Arial" w:eastAsia="Times New Roman" w:hAnsi="Arial" w:cs="Arial"/>
          <w:b/>
          <w:color w:val="44546A" w:themeColor="text2"/>
          <w:sz w:val="22"/>
          <w:highlight w:val="yellow"/>
          <w:lang w:eastAsia="en-US"/>
        </w:rPr>
        <w:t>Fig 1A</w:t>
      </w:r>
      <w:r w:rsidRPr="00B8030A">
        <w:rPr>
          <w:rFonts w:ascii="Arial" w:hAnsi="Arial" w:cs="Arial"/>
          <w:sz w:val="22"/>
          <w:highlight w:val="yellow"/>
        </w:rPr>
        <w:t>;</w:t>
      </w:r>
      <w:r w:rsidRPr="00B8030A">
        <w:rPr>
          <w:rFonts w:ascii="Arial" w:eastAsia="Times New Roman" w:hAnsi="Arial" w:cs="Arial"/>
          <w:b/>
          <w:color w:val="44546A" w:themeColor="text2"/>
          <w:sz w:val="22"/>
          <w:highlight w:val="yellow"/>
          <w:lang w:eastAsia="en-US"/>
        </w:rPr>
        <w:t xml:space="preserve"> Fig 1E</w:t>
      </w:r>
      <w:r w:rsidRPr="00B8030A">
        <w:rPr>
          <w:rFonts w:ascii="Arial" w:hAnsi="Arial" w:cs="Arial"/>
          <w:color w:val="000000" w:themeColor="text1"/>
          <w:sz w:val="22"/>
          <w:highlight w:val="yellow"/>
        </w:rPr>
        <w:t>).</w:t>
      </w:r>
      <w:r>
        <w:t>”</w:t>
      </w:r>
    </w:p>
    <w:p w14:paraId="23CBACDF" w14:textId="77777777" w:rsidR="0088508E" w:rsidRDefault="0088508E">
      <w:pPr>
        <w:pStyle w:val="ac"/>
      </w:pPr>
    </w:p>
  </w:comment>
  <w:comment w:id="53" w:author="Guo, Shicheng" w:date="2019-12-17T17:14:00Z" w:initials="GS">
    <w:p w14:paraId="6B633BAF" w14:textId="186D7857" w:rsidR="0088508E" w:rsidRDefault="0088508E">
      <w:pPr>
        <w:pStyle w:val="ac"/>
      </w:pPr>
      <w:r>
        <w:rPr>
          <w:rStyle w:val="ab"/>
        </w:rPr>
        <w:annotationRef/>
      </w:r>
      <w:r>
        <w:t>Then reviewer will ask us, how about 200bp, 500bp, 1000 bp ….</w:t>
      </w:r>
    </w:p>
  </w:comment>
  <w:comment w:id="54" w:author="Zhang Haikun" w:date="2019-12-18T14:38:00Z" w:initials="ZH">
    <w:p w14:paraId="60697291" w14:textId="05189E5F" w:rsidR="0088508E" w:rsidRDefault="0088508E">
      <w:pPr>
        <w:pStyle w:val="ac"/>
      </w:pPr>
      <w:r>
        <w:rPr>
          <w:rStyle w:val="ab"/>
        </w:rPr>
        <w:annotationRef/>
      </w:r>
      <w:r>
        <w:rPr>
          <w:rFonts w:hint="eastAsia"/>
        </w:rPr>
        <w:t>弱化</w:t>
      </w:r>
      <w:r>
        <w:rPr>
          <w:rFonts w:hint="eastAsia"/>
        </w:rPr>
        <w:t>100b</w:t>
      </w:r>
      <w:r>
        <w:t>,</w:t>
      </w:r>
      <w:r>
        <w:rPr>
          <w:rFonts w:hint="eastAsia"/>
        </w:rPr>
        <w:t>放到</w:t>
      </w:r>
      <w:r>
        <w:rPr>
          <w:rFonts w:hint="eastAsia"/>
        </w:rPr>
        <w:t>method</w:t>
      </w:r>
    </w:p>
  </w:comment>
  <w:comment w:id="69" w:author="Guo, Shicheng" w:date="2019-12-17T17:11:00Z" w:initials="GS">
    <w:p w14:paraId="6F64C73D" w14:textId="49AA07BB" w:rsidR="0088508E" w:rsidRDefault="0088508E">
      <w:pPr>
        <w:pStyle w:val="ac"/>
      </w:pPr>
      <w:r>
        <w:rPr>
          <w:rStyle w:val="ab"/>
        </w:rPr>
        <w:annotationRef/>
      </w:r>
      <w:r>
        <w:t xml:space="preserve">Let’s show the counterpart. Compared with what. </w:t>
      </w:r>
    </w:p>
  </w:comment>
  <w:comment w:id="73" w:author="Guo, Shicheng" w:date="2019-12-17T17:12:00Z" w:initials="GS">
    <w:p w14:paraId="3B6AB798" w14:textId="328BADB3" w:rsidR="0088508E" w:rsidRDefault="0088508E">
      <w:pPr>
        <w:pStyle w:val="ac"/>
      </w:pPr>
      <w:r>
        <w:rPr>
          <w:rStyle w:val="ab"/>
        </w:rPr>
        <w:annotationRef/>
      </w:r>
      <w:r>
        <w:t>Very good. Very clear conclusion. It should be re-emphasized in some other place, for example abstract? Background? Cover letter?</w:t>
      </w:r>
    </w:p>
  </w:comment>
  <w:comment w:id="74" w:author="Zhang Haikun" w:date="2019-12-18T19:35:00Z" w:initials="ZH">
    <w:p w14:paraId="632833F8" w14:textId="7FCF18F5" w:rsidR="0088508E" w:rsidRDefault="0088508E">
      <w:pPr>
        <w:pStyle w:val="ac"/>
      </w:pPr>
      <w:r>
        <w:rPr>
          <w:rStyle w:val="ab"/>
        </w:rPr>
        <w:annotationRef/>
      </w:r>
      <w:r>
        <w:t>E</w:t>
      </w:r>
      <w:r>
        <w:rPr>
          <w:rFonts w:hint="eastAsia"/>
        </w:rPr>
        <w:t>mphasized</w:t>
      </w:r>
      <w:r>
        <w:t xml:space="preserve"> in abstract</w:t>
      </w:r>
    </w:p>
  </w:comment>
  <w:comment w:id="86" w:author="Guo, Shicheng" w:date="2019-12-17T17:15:00Z" w:initials="GS">
    <w:p w14:paraId="33B2378F" w14:textId="73EB3394" w:rsidR="0088508E" w:rsidRDefault="0088508E">
      <w:pPr>
        <w:pStyle w:val="ac"/>
      </w:pPr>
      <w:r>
        <w:rPr>
          <w:rStyle w:val="ab"/>
        </w:rPr>
        <w:annotationRef/>
      </w:r>
      <w:proofErr w:type="spellStart"/>
      <w:r>
        <w:t>ctDNA</w:t>
      </w:r>
      <w:proofErr w:type="spellEnd"/>
      <w:r>
        <w:t xml:space="preserve">? Reader will be confused? Not </w:t>
      </w:r>
      <w:proofErr w:type="spellStart"/>
      <w:r>
        <w:t>cfDNA</w:t>
      </w:r>
      <w:proofErr w:type="spellEnd"/>
      <w:r>
        <w:t>?</w:t>
      </w:r>
    </w:p>
  </w:comment>
  <w:comment w:id="84" w:author="Guo, Shicheng" w:date="2019-12-17T17:17:00Z" w:initials="GS">
    <w:p w14:paraId="6B407CE0" w14:textId="40FB0D60" w:rsidR="0088508E" w:rsidRDefault="0088508E">
      <w:pPr>
        <w:pStyle w:val="ac"/>
      </w:pPr>
      <w:r>
        <w:rPr>
          <w:rStyle w:val="ab"/>
        </w:rPr>
        <w:annotationRef/>
      </w:r>
      <w:r>
        <w:t xml:space="preserve">do you think we can change </w:t>
      </w:r>
      <w:proofErr w:type="spellStart"/>
      <w:r>
        <w:t>ctDNA</w:t>
      </w:r>
      <w:proofErr w:type="spellEnd"/>
      <w:r>
        <w:t xml:space="preserve"> fragments to “low-pass </w:t>
      </w:r>
      <w:proofErr w:type="spellStart"/>
      <w:r>
        <w:t>cfDNA</w:t>
      </w:r>
      <w:proofErr w:type="spellEnd"/>
      <w:r>
        <w:t xml:space="preserve"> WGBS”?</w:t>
      </w:r>
    </w:p>
  </w:comment>
  <w:comment w:id="85" w:author="Zhang Haikun" w:date="2019-12-18T19:38:00Z" w:initials="ZH">
    <w:p w14:paraId="5EB6E22C" w14:textId="51E84408" w:rsidR="0088508E" w:rsidRDefault="0088508E">
      <w:pPr>
        <w:pStyle w:val="ac"/>
      </w:pPr>
      <w:r>
        <w:rPr>
          <w:rStyle w:val="ab"/>
        </w:rPr>
        <w:annotationRef/>
      </w:r>
      <w:r>
        <w:rPr>
          <w:rFonts w:hint="eastAsia"/>
        </w:rPr>
        <w:t>change</w:t>
      </w:r>
      <w:r>
        <w:t>d</w:t>
      </w:r>
    </w:p>
  </w:comment>
  <w:comment w:id="96" w:author="Guo, Shicheng" w:date="2019-12-17T17:19:00Z" w:initials="GS">
    <w:p w14:paraId="288C5DCB" w14:textId="45E3C05D" w:rsidR="0088508E" w:rsidRDefault="0088508E">
      <w:pPr>
        <w:pStyle w:val="ac"/>
      </w:pPr>
      <w:r>
        <w:rPr>
          <w:rStyle w:val="ab"/>
        </w:rPr>
        <w:annotationRef/>
      </w:r>
      <w:r>
        <w:t xml:space="preserve">Again. Sine we didn’t mention how many HBV </w:t>
      </w:r>
      <w:proofErr w:type="spellStart"/>
      <w:r>
        <w:t>ingration</w:t>
      </w:r>
      <w:proofErr w:type="spellEnd"/>
      <w:r>
        <w:t xml:space="preserve"> loci in human genome. Now reader will be confused again.</w:t>
      </w:r>
    </w:p>
  </w:comment>
  <w:comment w:id="103" w:author="Guo, Shicheng" w:date="2019-12-17T17:21:00Z" w:initials="GS">
    <w:p w14:paraId="32366CBA" w14:textId="3D73BA09" w:rsidR="0088508E" w:rsidRDefault="0088508E">
      <w:pPr>
        <w:pStyle w:val="ac"/>
      </w:pPr>
      <w:r>
        <w:rPr>
          <w:rStyle w:val="ab"/>
        </w:rPr>
        <w:annotationRef/>
      </w:r>
      <w:r>
        <w:t>Here, readers will be confused what’s the difference between here and line 104, page 3</w:t>
      </w:r>
    </w:p>
  </w:comment>
  <w:comment w:id="104" w:author="Zhang Haikun" w:date="2019-12-18T19:50:00Z" w:initials="ZH">
    <w:p w14:paraId="0BE0EEEA" w14:textId="50AB5588" w:rsidR="0088508E" w:rsidRDefault="0088508E">
      <w:pPr>
        <w:pStyle w:val="ac"/>
      </w:pPr>
      <w:r>
        <w:rPr>
          <w:rStyle w:val="ab"/>
        </w:rPr>
        <w:annotationRef/>
      </w:r>
      <w:r>
        <w:t>line 104, page 3 is a miswriting. Changed line 104, page 3 to “</w:t>
      </w:r>
      <w:r w:rsidRPr="00920FA1">
        <w:rPr>
          <w:highlight w:val="yellow"/>
        </w:rPr>
        <w:t>In order to explore methylation profiles in cell-free based WGBS data</w:t>
      </w:r>
      <w:r w:rsidRPr="00920FA1">
        <w:t>”</w:t>
      </w:r>
    </w:p>
  </w:comment>
  <w:comment w:id="117" w:author="Guo, Shicheng" w:date="2019-12-17T17:24:00Z" w:initials="GS">
    <w:p w14:paraId="23F6B941" w14:textId="4EC147DA" w:rsidR="0088508E" w:rsidRDefault="0088508E">
      <w:pPr>
        <w:pStyle w:val="ac"/>
      </w:pPr>
      <w:r>
        <w:rPr>
          <w:rStyle w:val="ab"/>
        </w:rPr>
        <w:annotationRef/>
      </w:r>
      <w:r>
        <w:t xml:space="preserve">No, No, No. don’t use this way to show your conclusion. Give clear and explicit </w:t>
      </w:r>
      <w:proofErr w:type="spellStart"/>
      <w:r>
        <w:t>conculsion</w:t>
      </w:r>
      <w:proofErr w:type="spellEnd"/>
      <w:r>
        <w:t xml:space="preserve"> just like line 139 and line 146. </w:t>
      </w:r>
    </w:p>
  </w:comment>
  <w:comment w:id="120" w:author="Zhang Haikun" w:date="2019-12-18T20:05:00Z" w:initials="ZH">
    <w:p w14:paraId="31AA006C" w14:textId="281824B2" w:rsidR="0088508E" w:rsidRDefault="0088508E">
      <w:pPr>
        <w:pStyle w:val="ac"/>
      </w:pPr>
      <w:r>
        <w:rPr>
          <w:rStyle w:val="ab"/>
        </w:rPr>
        <w:annotationRef/>
      </w:r>
      <w:r>
        <w:rPr>
          <w:rStyle w:val="ab"/>
        </w:rPr>
        <w:t>Need to change the title?</w:t>
      </w:r>
    </w:p>
  </w:comment>
  <w:comment w:id="139" w:author="Zhang Haikun" w:date="2019-12-18T20:07:00Z" w:initials="ZH">
    <w:p w14:paraId="69FB16CE" w14:textId="4229BC01" w:rsidR="0088508E" w:rsidRDefault="0088508E">
      <w:pPr>
        <w:pStyle w:val="ac"/>
      </w:pPr>
      <w:r>
        <w:rPr>
          <w:rStyle w:val="ab"/>
        </w:rPr>
        <w:annotationRef/>
      </w:r>
      <w:r>
        <w:rPr>
          <w:rStyle w:val="ab"/>
        </w:rPr>
        <w:annotationRef/>
      </w:r>
      <w:r>
        <w:t>D</w:t>
      </w:r>
      <w:r>
        <w:rPr>
          <w:rFonts w:hint="eastAsia"/>
        </w:rPr>
        <w:t xml:space="preserve">elete </w:t>
      </w:r>
      <w:r>
        <w:t xml:space="preserve">the </w:t>
      </w:r>
      <w:hyperlink r:id="rId1" w:history="1">
        <w:proofErr w:type="spellStart"/>
        <w:r w:rsidRPr="00E86498">
          <w:t>the</w:t>
        </w:r>
        <w:proofErr w:type="spellEnd"/>
        <w:r w:rsidRPr="00E86498">
          <w:t> </w:t>
        </w:r>
      </w:hyperlink>
      <w:hyperlink r:id="rId2" w:history="1">
        <w:r w:rsidRPr="00E86498">
          <w:t>second </w:t>
        </w:r>
      </w:hyperlink>
      <w:hyperlink r:id="rId3" w:history="1">
        <w:r w:rsidRPr="00E86498">
          <w:t>paragraph</w:t>
        </w:r>
      </w:hyperlink>
      <w:r>
        <w:t>: show average methylation across the genome</w:t>
      </w:r>
    </w:p>
    <w:p w14:paraId="561E37D2" w14:textId="35239FE8" w:rsidR="0088508E" w:rsidRPr="00713367" w:rsidRDefault="0088508E">
      <w:pPr>
        <w:pStyle w:val="ac"/>
      </w:pPr>
      <w:r>
        <w:t>And merge the results first paragraph in part</w:t>
      </w:r>
      <w:proofErr w:type="gramStart"/>
      <w:r>
        <w:t>4:line</w:t>
      </w:r>
      <w:proofErr w:type="gramEnd"/>
      <w:r>
        <w:t xml:space="preserve"> 196 to line 212</w:t>
      </w:r>
    </w:p>
  </w:comment>
  <w:comment w:id="162" w:author="Guo, Shicheng" w:date="2019-12-17T17:40:00Z" w:initials="GS">
    <w:p w14:paraId="639A47DE" w14:textId="360B437B" w:rsidR="0088508E" w:rsidRDefault="0088508E">
      <w:pPr>
        <w:pStyle w:val="ac"/>
      </w:pPr>
      <w:r>
        <w:rPr>
          <w:rStyle w:val="ab"/>
        </w:rPr>
        <w:annotationRef/>
      </w:r>
      <w:r w:rsidRPr="002A3EB5">
        <w:rPr>
          <w:highlight w:val="yellow"/>
        </w:rPr>
        <w:t xml:space="preserve">This is a </w:t>
      </w:r>
      <w:proofErr w:type="spellStart"/>
      <w:r w:rsidRPr="002A3EB5">
        <w:rPr>
          <w:highlight w:val="yellow"/>
        </w:rPr>
        <w:t>suprising</w:t>
      </w:r>
      <w:proofErr w:type="spellEnd"/>
      <w:r w:rsidRPr="002A3EB5">
        <w:rPr>
          <w:highlight w:val="yellow"/>
        </w:rPr>
        <w:t xml:space="preserve"> and important finding!!! Which will be high cited. It should be mentioned and emphasized in the abstract section.</w:t>
      </w:r>
    </w:p>
  </w:comment>
  <w:comment w:id="214" w:author="Zhang Haikun" w:date="2019-12-18T21:17:00Z" w:initials="ZH">
    <w:p w14:paraId="03FD6F4E" w14:textId="197D8BB7" w:rsidR="0088508E" w:rsidRDefault="0088508E">
      <w:pPr>
        <w:pStyle w:val="ac"/>
      </w:pPr>
      <w:r>
        <w:rPr>
          <w:rStyle w:val="ab"/>
        </w:rPr>
        <w:annotationRef/>
      </w:r>
      <w:r>
        <w:t>H</w:t>
      </w:r>
      <w:r>
        <w:rPr>
          <w:rFonts w:hint="eastAsia"/>
        </w:rPr>
        <w:t xml:space="preserve">ow </w:t>
      </w:r>
      <w:r>
        <w:t xml:space="preserve">to write the </w:t>
      </w:r>
      <w:r w:rsidRPr="00986424">
        <w:t>transition</w:t>
      </w:r>
      <w:r>
        <w:t xml:space="preserve"> from </w:t>
      </w:r>
      <w:proofErr w:type="spellStart"/>
      <w:r w:rsidRPr="00B8030A">
        <w:rPr>
          <w:rFonts w:ascii="Arial" w:hAnsi="Arial" w:cs="Arial"/>
          <w:color w:val="000000" w:themeColor="text1"/>
          <w:sz w:val="22"/>
        </w:rPr>
        <w:t>Methyl</w:t>
      </w:r>
      <w:r w:rsidRPr="00B8030A">
        <w:rPr>
          <w:rFonts w:ascii="Arial" w:hAnsi="Arial" w:cs="Arial"/>
          <w:color w:val="000000" w:themeColor="text1"/>
          <w:sz w:val="22"/>
          <w:vertAlign w:val="subscript"/>
        </w:rPr>
        <w:t>HBVLR</w:t>
      </w:r>
      <w:proofErr w:type="spellEnd"/>
      <w:r>
        <w:t xml:space="preserve"> to identify the 5 markers?</w:t>
      </w:r>
    </w:p>
  </w:comment>
  <w:comment w:id="221" w:author="Guo, Shicheng" w:date="2019-12-17T18:08:00Z" w:initials="GS">
    <w:p w14:paraId="2FA6B804" w14:textId="2A889531" w:rsidR="0088508E" w:rsidRDefault="0088508E">
      <w:pPr>
        <w:pStyle w:val="ac"/>
      </w:pPr>
      <w:r>
        <w:rPr>
          <w:rStyle w:val="ab"/>
        </w:rPr>
        <w:annotationRef/>
      </w:r>
      <w:r>
        <w:t>What’s the relationship between 6072 and methylhbv5K?</w:t>
      </w:r>
    </w:p>
  </w:comment>
  <w:comment w:id="252" w:author="Guo, Shicheng" w:date="2019-12-17T18:07:00Z" w:initials="GS">
    <w:p w14:paraId="427D3813" w14:textId="77777777" w:rsidR="00170BBA" w:rsidRDefault="00170BBA" w:rsidP="00170BBA">
      <w:pPr>
        <w:pStyle w:val="ac"/>
      </w:pPr>
      <w:r>
        <w:rPr>
          <w:rStyle w:val="ab"/>
        </w:rPr>
        <w:annotationRef/>
      </w:r>
      <w:r>
        <w:t xml:space="preserve">What’s the relationship between 144 regions with methylhbv5k? </w:t>
      </w:r>
    </w:p>
  </w:comment>
  <w:comment w:id="255" w:author="Guo, Shicheng" w:date="2019-12-17T18:07:00Z" w:initials="GS">
    <w:p w14:paraId="285BCDBC" w14:textId="77777777" w:rsidR="0088508E" w:rsidRDefault="0088508E" w:rsidP="007627A3">
      <w:pPr>
        <w:pStyle w:val="ac"/>
      </w:pPr>
      <w:r>
        <w:rPr>
          <w:rStyle w:val="ab"/>
        </w:rPr>
        <w:annotationRef/>
      </w:r>
      <w:r>
        <w:t xml:space="preserve">What’s the relationship between 144 regions with methylhbv5k? </w:t>
      </w:r>
    </w:p>
  </w:comment>
  <w:comment w:id="258" w:author="Guo, Shicheng" w:date="2019-12-17T18:07:00Z" w:initials="GS">
    <w:p w14:paraId="1FAEF5F8" w14:textId="77777777" w:rsidR="0088508E" w:rsidRDefault="0088508E" w:rsidP="007627A3">
      <w:pPr>
        <w:pStyle w:val="ac"/>
      </w:pPr>
      <w:r>
        <w:rPr>
          <w:rStyle w:val="ab"/>
        </w:rPr>
        <w:annotationRef/>
      </w:r>
      <w:r>
        <w:t xml:space="preserve">What’s the relationship between 144 regions with methylhbv5k? </w:t>
      </w:r>
    </w:p>
  </w:comment>
  <w:comment w:id="256" w:author="Guo, Shicheng" w:date="2019-12-17T18:01:00Z" w:initials="GS">
    <w:p w14:paraId="53BBFFD8" w14:textId="34DD987A" w:rsidR="0088508E" w:rsidRDefault="0088508E">
      <w:pPr>
        <w:pStyle w:val="ac"/>
      </w:pPr>
      <w:r>
        <w:rPr>
          <w:rStyle w:val="ab"/>
        </w:rPr>
        <w:annotationRef/>
      </w:r>
      <w:r>
        <w:t>Here, 1M will make reader confused again.</w:t>
      </w:r>
    </w:p>
  </w:comment>
  <w:comment w:id="237" w:author="Guo, Shicheng" w:date="2019-12-17T18:02:00Z" w:initials="GS">
    <w:p w14:paraId="6D630992" w14:textId="27678522" w:rsidR="0088508E" w:rsidRDefault="0088508E">
      <w:pPr>
        <w:pStyle w:val="ac"/>
      </w:pPr>
      <w:r>
        <w:rPr>
          <w:rStyle w:val="ab"/>
        </w:rPr>
        <w:annotationRef/>
      </w:r>
      <w:r>
        <w:t xml:space="preserve">Here, confused again. Let’s try it explain it so that the reader can understand it </w:t>
      </w:r>
      <w:proofErr w:type="spellStart"/>
      <w:r>
        <w:t>easiliy</w:t>
      </w:r>
      <w:proofErr w:type="spellEnd"/>
      <w:r>
        <w:t>.</w:t>
      </w:r>
    </w:p>
  </w:comment>
  <w:comment w:id="269" w:author="Zhang Haikun" w:date="2019-12-18T21:35:00Z" w:initials="ZH">
    <w:p w14:paraId="1331F601" w14:textId="5486CBE9" w:rsidR="0088508E" w:rsidRDefault="0088508E">
      <w:pPr>
        <w:pStyle w:val="ac"/>
      </w:pPr>
      <w:r>
        <w:rPr>
          <w:rStyle w:val="ab"/>
        </w:rPr>
        <w:annotationRef/>
      </w:r>
      <w:r>
        <w:t>D</w:t>
      </w:r>
      <w:r>
        <w:rPr>
          <w:rFonts w:hint="eastAsia"/>
        </w:rPr>
        <w:t xml:space="preserve">elete </w:t>
      </w:r>
      <w:r>
        <w:t xml:space="preserve">the </w:t>
      </w:r>
      <w:r w:rsidRPr="000E17E9">
        <w:rPr>
          <w:rFonts w:ascii="Arial" w:hAnsi="Arial" w:cs="Arial"/>
          <w:color w:val="000000" w:themeColor="text1"/>
          <w:sz w:val="22"/>
        </w:rPr>
        <w:t>Methyl</w:t>
      </w:r>
      <w:r w:rsidRPr="000E17E9">
        <w:rPr>
          <w:rFonts w:ascii="Arial" w:hAnsi="Arial" w:cs="Arial"/>
          <w:color w:val="000000" w:themeColor="text1"/>
          <w:sz w:val="22"/>
          <w:vertAlign w:val="subscript"/>
        </w:rPr>
        <w:t>HBV</w:t>
      </w:r>
      <w:r>
        <w:rPr>
          <w:rFonts w:ascii="Arial" w:hAnsi="Arial" w:cs="Arial"/>
          <w:color w:val="000000" w:themeColor="text1"/>
          <w:sz w:val="22"/>
          <w:vertAlign w:val="subscript"/>
        </w:rPr>
        <w:t>5k</w:t>
      </w:r>
      <w:r>
        <w:rPr>
          <w:rFonts w:hint="eastAsia"/>
        </w:rPr>
        <w:t xml:space="preserve"> </w:t>
      </w:r>
      <w:r>
        <w:t>from the validation dataset</w:t>
      </w:r>
    </w:p>
  </w:comment>
  <w:comment w:id="270" w:author="Guo, Shicheng" w:date="2019-12-17T18:08:00Z" w:initials="GS">
    <w:p w14:paraId="0C8259E2" w14:textId="14EA8B3C" w:rsidR="0088508E" w:rsidRDefault="0088508E">
      <w:pPr>
        <w:pStyle w:val="ac"/>
      </w:pPr>
      <w:r>
        <w:rPr>
          <w:rStyle w:val="ab"/>
        </w:rPr>
        <w:annotationRef/>
      </w:r>
      <w:r>
        <w:t xml:space="preserve">These 5 regions are not </w:t>
      </w:r>
      <w:proofErr w:type="gramStart"/>
      <w:r>
        <w:t>belong</w:t>
      </w:r>
      <w:proofErr w:type="gramEnd"/>
      <w:r>
        <w:t xml:space="preserve"> to methylhbv5k??</w:t>
      </w:r>
    </w:p>
  </w:comment>
  <w:comment w:id="271" w:author="Zhang Haikun" w:date="2019-12-18T21:42:00Z" w:initials="ZH">
    <w:p w14:paraId="00439863" w14:textId="14AC42BE" w:rsidR="0088508E" w:rsidRDefault="0088508E">
      <w:pPr>
        <w:pStyle w:val="ac"/>
      </w:pPr>
      <w:r>
        <w:rPr>
          <w:rStyle w:val="ab"/>
        </w:rPr>
        <w:annotationRef/>
      </w:r>
      <w:r>
        <w:t>W</w:t>
      </w:r>
      <w:r>
        <w:rPr>
          <w:rFonts w:hint="eastAsia"/>
        </w:rPr>
        <w:t xml:space="preserve">hether </w:t>
      </w:r>
      <w:r>
        <w:t xml:space="preserve">we mention the combination </w:t>
      </w:r>
      <w:proofErr w:type="gramStart"/>
      <w:r>
        <w:t>these region</w:t>
      </w:r>
      <w:proofErr w:type="gramEnd"/>
      <w:r>
        <w:t xml:space="preserve"> with </w:t>
      </w:r>
      <w:r w:rsidRPr="000E17E9">
        <w:rPr>
          <w:rFonts w:ascii="Arial" w:hAnsi="Arial" w:cs="Arial"/>
          <w:color w:val="000000" w:themeColor="text1"/>
          <w:sz w:val="22"/>
        </w:rPr>
        <w:t>Methyl</w:t>
      </w:r>
      <w:r w:rsidRPr="000E17E9">
        <w:rPr>
          <w:rFonts w:ascii="Arial" w:hAnsi="Arial" w:cs="Arial"/>
          <w:color w:val="000000" w:themeColor="text1"/>
          <w:sz w:val="22"/>
          <w:vertAlign w:val="subscript"/>
        </w:rPr>
        <w:t>HBV</w:t>
      </w:r>
      <w:r>
        <w:rPr>
          <w:rFonts w:ascii="Arial" w:hAnsi="Arial" w:cs="Arial"/>
          <w:color w:val="000000" w:themeColor="text1"/>
          <w:sz w:val="22"/>
          <w:vertAlign w:val="subscript"/>
        </w:rPr>
        <w:t>5k</w:t>
      </w:r>
      <w:r>
        <w:t>?</w:t>
      </w:r>
    </w:p>
  </w:comment>
  <w:comment w:id="272" w:author="Zhang Haikun" w:date="2019-12-18T22:10:00Z" w:initials="ZH">
    <w:p w14:paraId="03ADA6A7" w14:textId="1D108ACA" w:rsidR="0088508E" w:rsidRDefault="0088508E">
      <w:pPr>
        <w:pStyle w:val="ac"/>
      </w:pPr>
      <w:r>
        <w:rPr>
          <w:rStyle w:val="ab"/>
        </w:rPr>
        <w:annotationRef/>
      </w:r>
      <w:r>
        <w:t>I</w:t>
      </w:r>
      <w:r>
        <w:rPr>
          <w:rFonts w:hint="eastAsia"/>
        </w:rPr>
        <w:t xml:space="preserve">f </w:t>
      </w:r>
      <w:r>
        <w:t xml:space="preserve">delete the </w:t>
      </w:r>
      <w:r w:rsidRPr="00DF4AC8">
        <w:rPr>
          <w:rFonts w:ascii="Arial" w:hAnsi="Arial" w:cs="Arial"/>
          <w:color w:val="000000" w:themeColor="text1"/>
          <w:sz w:val="22"/>
        </w:rPr>
        <w:t>Methyl</w:t>
      </w:r>
      <w:r w:rsidRPr="00DF4AC8">
        <w:rPr>
          <w:rFonts w:ascii="Arial" w:hAnsi="Arial" w:cs="Arial"/>
          <w:color w:val="000000" w:themeColor="text1"/>
          <w:sz w:val="22"/>
          <w:vertAlign w:val="subscript"/>
        </w:rPr>
        <w:t>HBV5</w:t>
      </w:r>
      <w:proofErr w:type="gramStart"/>
      <w:r w:rsidRPr="00DF4AC8">
        <w:rPr>
          <w:rFonts w:ascii="Arial" w:hAnsi="Arial" w:cs="Arial"/>
          <w:color w:val="000000" w:themeColor="text1"/>
          <w:sz w:val="22"/>
          <w:vertAlign w:val="subscript"/>
        </w:rPr>
        <w:t>k</w:t>
      </w:r>
      <w:r>
        <w:rPr>
          <w:rFonts w:ascii="Arial" w:hAnsi="Arial" w:cs="Arial"/>
          <w:sz w:val="22"/>
        </w:rPr>
        <w:t xml:space="preserve"> ,</w:t>
      </w:r>
      <w:proofErr w:type="gramEnd"/>
      <w:r>
        <w:rPr>
          <w:rFonts w:ascii="Arial" w:hAnsi="Arial" w:cs="Arial"/>
          <w:sz w:val="22"/>
        </w:rPr>
        <w:t xml:space="preserve"> how to state these samples?</w:t>
      </w:r>
    </w:p>
  </w:comment>
  <w:comment w:id="276" w:author="Zhang Haikun" w:date="2019-12-18T22:13:00Z" w:initials="ZH">
    <w:p w14:paraId="380D4CC5" w14:textId="538C7AE8" w:rsidR="0088508E" w:rsidRDefault="0088508E">
      <w:pPr>
        <w:pStyle w:val="ac"/>
      </w:pPr>
      <w:r>
        <w:rPr>
          <w:rStyle w:val="ab"/>
        </w:rPr>
        <w:annotationRef/>
      </w:r>
      <w:r>
        <w:t>D</w:t>
      </w:r>
      <w:r>
        <w:rPr>
          <w:rFonts w:hint="eastAsia"/>
        </w:rPr>
        <w:t xml:space="preserve">elete </w:t>
      </w:r>
      <w:r>
        <w:t>it?</w:t>
      </w:r>
    </w:p>
  </w:comment>
  <w:comment w:id="277" w:author="Guo, Shicheng" w:date="2019-12-17T18:19:00Z" w:initials="GS">
    <w:p w14:paraId="26FB7F65" w14:textId="2FC3E3A2" w:rsidR="0088508E" w:rsidRDefault="0088508E">
      <w:pPr>
        <w:pStyle w:val="ac"/>
      </w:pPr>
      <w:r>
        <w:rPr>
          <w:rStyle w:val="ab"/>
        </w:rPr>
        <w:annotationRef/>
      </w:r>
      <w:r>
        <w:t>Version number? Or download date?</w:t>
      </w:r>
    </w:p>
  </w:comment>
  <w:comment w:id="279" w:author="Guo, Shicheng" w:date="2019-12-17T18:25:00Z" w:initials="GS">
    <w:p w14:paraId="1BEE186F" w14:textId="6662ABE3" w:rsidR="0088508E" w:rsidRDefault="0088508E">
      <w:pPr>
        <w:pStyle w:val="ac"/>
      </w:pPr>
      <w:r>
        <w:rPr>
          <w:rStyle w:val="ab"/>
        </w:rPr>
        <w:annotationRef/>
      </w:r>
      <w:r>
        <w:t>Confused again. What is hypo-methylated regions, where they are from? How many regions? Are you overlapped with methylHbv5k? totally, how many features?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5E44F6" w15:done="0"/>
  <w15:commentEx w15:paraId="0F975418" w15:done="0"/>
  <w15:commentEx w15:paraId="58DCFA9C" w15:done="0"/>
  <w15:commentEx w15:paraId="451F758C" w15:done="0"/>
  <w15:commentEx w15:paraId="6291A3D4" w15:done="0"/>
  <w15:commentEx w15:paraId="7719584F" w15:done="0"/>
  <w15:commentEx w15:paraId="225DBD72" w15:paraIdParent="7719584F" w15:done="0"/>
  <w15:commentEx w15:paraId="02EDB96F" w15:done="0"/>
  <w15:commentEx w15:paraId="74EF98CF" w15:paraIdParent="02EDB96F" w15:done="0"/>
  <w15:commentEx w15:paraId="1CC45164" w15:paraIdParent="02EDB96F" w15:done="0"/>
  <w15:commentEx w15:paraId="70F24992" w15:done="0"/>
  <w15:commentEx w15:paraId="386EC5CF" w15:paraIdParent="70F24992" w15:done="0"/>
  <w15:commentEx w15:paraId="19C1D119" w15:done="0"/>
  <w15:commentEx w15:paraId="56FAA0A7" w15:done="0"/>
  <w15:commentEx w15:paraId="0F930982" w15:paraIdParent="56FAA0A7" w15:done="0"/>
  <w15:commentEx w15:paraId="44B9B984" w15:done="0"/>
  <w15:commentEx w15:paraId="26CB0055" w15:paraIdParent="44B9B984" w15:done="0"/>
  <w15:commentEx w15:paraId="514AB734" w15:done="0"/>
  <w15:commentEx w15:paraId="78FB3080" w15:paraIdParent="514AB734" w15:done="0"/>
  <w15:commentEx w15:paraId="2CC112B8" w15:done="0"/>
  <w15:commentEx w15:paraId="66485ABF" w15:done="0"/>
  <w15:commentEx w15:paraId="066300BE" w15:paraIdParent="66485ABF" w15:done="0"/>
  <w15:commentEx w15:paraId="2D572F7C" w15:done="0"/>
  <w15:commentEx w15:paraId="23CBACDF" w15:paraIdParent="2D572F7C" w15:done="0"/>
  <w15:commentEx w15:paraId="6B633BAF" w15:done="0"/>
  <w15:commentEx w15:paraId="60697291" w15:paraIdParent="6B633BAF" w15:done="0"/>
  <w15:commentEx w15:paraId="6F64C73D" w15:done="0"/>
  <w15:commentEx w15:paraId="3B6AB798" w15:done="0"/>
  <w15:commentEx w15:paraId="632833F8" w15:paraIdParent="3B6AB798" w15:done="0"/>
  <w15:commentEx w15:paraId="33B2378F" w15:done="0"/>
  <w15:commentEx w15:paraId="6B407CE0" w15:done="0"/>
  <w15:commentEx w15:paraId="5EB6E22C" w15:paraIdParent="6B407CE0" w15:done="0"/>
  <w15:commentEx w15:paraId="288C5DCB" w15:done="0"/>
  <w15:commentEx w15:paraId="32366CBA" w15:done="0"/>
  <w15:commentEx w15:paraId="0BE0EEEA" w15:paraIdParent="32366CBA" w15:done="0"/>
  <w15:commentEx w15:paraId="23F6B941" w15:done="0"/>
  <w15:commentEx w15:paraId="31AA006C" w15:done="0"/>
  <w15:commentEx w15:paraId="561E37D2" w15:done="0"/>
  <w15:commentEx w15:paraId="639A47DE" w15:done="0"/>
  <w15:commentEx w15:paraId="03FD6F4E" w15:done="0"/>
  <w15:commentEx w15:paraId="2FA6B804" w15:done="0"/>
  <w15:commentEx w15:paraId="427D3813" w15:done="0"/>
  <w15:commentEx w15:paraId="285BCDBC" w15:done="0"/>
  <w15:commentEx w15:paraId="1FAEF5F8" w15:done="0"/>
  <w15:commentEx w15:paraId="53BBFFD8" w15:done="0"/>
  <w15:commentEx w15:paraId="6D630992" w15:done="0"/>
  <w15:commentEx w15:paraId="1331F601" w15:done="0"/>
  <w15:commentEx w15:paraId="0C8259E2" w15:done="0"/>
  <w15:commentEx w15:paraId="00439863" w15:done="0"/>
  <w15:commentEx w15:paraId="03ADA6A7" w15:done="0"/>
  <w15:commentEx w15:paraId="380D4CC5" w15:done="0"/>
  <w15:commentEx w15:paraId="26FB7F65" w15:done="0"/>
  <w15:commentEx w15:paraId="1BEE18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5E44F6" w16cid:durableId="21A5253C"/>
  <w16cid:commentId w16cid:paraId="0F975418" w16cid:durableId="21A5253D"/>
  <w16cid:commentId w16cid:paraId="58DCFA9C" w16cid:durableId="21A5253E"/>
  <w16cid:commentId w16cid:paraId="451F758C" w16cid:durableId="21A5253F"/>
  <w16cid:commentId w16cid:paraId="6291A3D4" w16cid:durableId="21A52540"/>
  <w16cid:commentId w16cid:paraId="7719584F" w16cid:durableId="21A52541"/>
  <w16cid:commentId w16cid:paraId="225DBD72" w16cid:durableId="21A52542"/>
  <w16cid:commentId w16cid:paraId="02EDB96F" w16cid:durableId="21A52543"/>
  <w16cid:commentId w16cid:paraId="74EF98CF" w16cid:durableId="21A52544"/>
  <w16cid:commentId w16cid:paraId="1CC45164" w16cid:durableId="21A52545"/>
  <w16cid:commentId w16cid:paraId="70F24992" w16cid:durableId="21A52546"/>
  <w16cid:commentId w16cid:paraId="386EC5CF" w16cid:durableId="21A52547"/>
  <w16cid:commentId w16cid:paraId="19C1D119" w16cid:durableId="21A52548"/>
  <w16cid:commentId w16cid:paraId="56FAA0A7" w16cid:durableId="21A52549"/>
  <w16cid:commentId w16cid:paraId="0F930982" w16cid:durableId="21A5254A"/>
  <w16cid:commentId w16cid:paraId="44B9B984" w16cid:durableId="21A5254B"/>
  <w16cid:commentId w16cid:paraId="26CB0055" w16cid:durableId="21A5254C"/>
  <w16cid:commentId w16cid:paraId="514AB734" w16cid:durableId="21A5254D"/>
  <w16cid:commentId w16cid:paraId="78FB3080" w16cid:durableId="21A5254E"/>
  <w16cid:commentId w16cid:paraId="2CC112B8" w16cid:durableId="21A5254F"/>
  <w16cid:commentId w16cid:paraId="66485ABF" w16cid:durableId="21A52550"/>
  <w16cid:commentId w16cid:paraId="066300BE" w16cid:durableId="21A52551"/>
  <w16cid:commentId w16cid:paraId="2D572F7C" w16cid:durableId="21A52552"/>
  <w16cid:commentId w16cid:paraId="23CBACDF" w16cid:durableId="21A52553"/>
  <w16cid:commentId w16cid:paraId="6B633BAF" w16cid:durableId="21A52554"/>
  <w16cid:commentId w16cid:paraId="60697291" w16cid:durableId="21A52555"/>
  <w16cid:commentId w16cid:paraId="6F64C73D" w16cid:durableId="21A52556"/>
  <w16cid:commentId w16cid:paraId="3B6AB798" w16cid:durableId="21A52557"/>
  <w16cid:commentId w16cid:paraId="632833F8" w16cid:durableId="21A52558"/>
  <w16cid:commentId w16cid:paraId="6B407CE0" w16cid:durableId="21A5255A"/>
  <w16cid:commentId w16cid:paraId="5EB6E22C" w16cid:durableId="21A5255B"/>
  <w16cid:commentId w16cid:paraId="288C5DCB" w16cid:durableId="21A5255E"/>
  <w16cid:commentId w16cid:paraId="32366CBA" w16cid:durableId="21A5255F"/>
  <w16cid:commentId w16cid:paraId="0BE0EEEA" w16cid:durableId="21A52560"/>
  <w16cid:commentId w16cid:paraId="23F6B941" w16cid:durableId="21A52561"/>
  <w16cid:commentId w16cid:paraId="31AA006C" w16cid:durableId="21A52562"/>
  <w16cid:commentId w16cid:paraId="561E37D2" w16cid:durableId="21A52563"/>
  <w16cid:commentId w16cid:paraId="639A47DE" w16cid:durableId="21A52568"/>
  <w16cid:commentId w16cid:paraId="03FD6F4E" w16cid:durableId="21A5256D"/>
  <w16cid:commentId w16cid:paraId="2FA6B804" w16cid:durableId="21A5256E"/>
  <w16cid:commentId w16cid:paraId="427D3813" w16cid:durableId="21A54F3B"/>
  <w16cid:commentId w16cid:paraId="285BCDBC" w16cid:durableId="21A5256F"/>
  <w16cid:commentId w16cid:paraId="1FAEF5F8" w16cid:durableId="21A52570"/>
  <w16cid:commentId w16cid:paraId="53BBFFD8" w16cid:durableId="21A52571"/>
  <w16cid:commentId w16cid:paraId="6D630992" w16cid:durableId="21A52572"/>
  <w16cid:commentId w16cid:paraId="1331F601" w16cid:durableId="21A52574"/>
  <w16cid:commentId w16cid:paraId="0C8259E2" w16cid:durableId="21A52575"/>
  <w16cid:commentId w16cid:paraId="00439863" w16cid:durableId="21A52576"/>
  <w16cid:commentId w16cid:paraId="03ADA6A7" w16cid:durableId="21A52577"/>
  <w16cid:commentId w16cid:paraId="380D4CC5" w16cid:durableId="21A52578"/>
  <w16cid:commentId w16cid:paraId="26FB7F65" w16cid:durableId="21A52579"/>
  <w16cid:commentId w16cid:paraId="1BEE186F" w16cid:durableId="21A525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FB3CD" w14:textId="77777777" w:rsidR="00590B88" w:rsidRDefault="00590B88" w:rsidP="00304F0D">
      <w:r>
        <w:separator/>
      </w:r>
    </w:p>
  </w:endnote>
  <w:endnote w:type="continuationSeparator" w:id="0">
    <w:p w14:paraId="30EBE23D" w14:textId="77777777" w:rsidR="00590B88" w:rsidRDefault="00590B88"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Times New Roman"/>
    <w:panose1 w:val="020B0604020202020204"/>
    <w:charset w:val="00"/>
    <w:family w:val="roman"/>
    <w:notTrueType/>
    <w:pitch w:val="default"/>
  </w:font>
  <w:font w:name="Minion-Regular">
    <w:altName w:val="Times New Roman"/>
    <w:panose1 w:val="020B0604020202020204"/>
    <w:charset w:val="00"/>
    <w:family w:val="roman"/>
    <w:notTrueType/>
    <w:pitch w:val="default"/>
  </w:font>
  <w:font w:name="Minion-Italic">
    <w:altName w:val="Times New Roman"/>
    <w:panose1 w:val="020B0604020202020204"/>
    <w:charset w:val="00"/>
    <w:family w:val="roman"/>
    <w:notTrueType/>
    <w:pitch w:val="default"/>
  </w:font>
  <w:font w:name="Universal-GreekwithMathPi">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748389"/>
      <w:docPartObj>
        <w:docPartGallery w:val="Page Numbers (Bottom of Page)"/>
        <w:docPartUnique/>
      </w:docPartObj>
    </w:sdtPr>
    <w:sdtEndPr>
      <w:rPr>
        <w:noProof/>
      </w:rPr>
    </w:sdtEndPr>
    <w:sdtContent>
      <w:p w14:paraId="7457CFF2" w14:textId="598A2C8D" w:rsidR="0088508E" w:rsidRDefault="0088508E">
        <w:pPr>
          <w:pStyle w:val="a6"/>
          <w:jc w:val="center"/>
        </w:pPr>
        <w:r>
          <w:fldChar w:fldCharType="begin"/>
        </w:r>
        <w:r>
          <w:instrText xml:space="preserve"> PAGE   \* MERGEFORMAT </w:instrText>
        </w:r>
        <w:r>
          <w:fldChar w:fldCharType="separate"/>
        </w:r>
        <w:r>
          <w:rPr>
            <w:noProof/>
          </w:rPr>
          <w:t>8</w:t>
        </w:r>
        <w:r>
          <w:rPr>
            <w:noProof/>
          </w:rPr>
          <w:fldChar w:fldCharType="end"/>
        </w:r>
      </w:p>
    </w:sdtContent>
  </w:sdt>
  <w:p w14:paraId="57521C99" w14:textId="77777777" w:rsidR="0088508E" w:rsidRDefault="0088508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E4687" w14:textId="77777777" w:rsidR="00590B88" w:rsidRDefault="00590B88" w:rsidP="00304F0D">
      <w:r>
        <w:separator/>
      </w:r>
    </w:p>
  </w:footnote>
  <w:footnote w:type="continuationSeparator" w:id="0">
    <w:p w14:paraId="0012152D" w14:textId="77777777" w:rsidR="00590B88" w:rsidRDefault="00590B88"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o, Shicheng">
    <w15:presenceInfo w15:providerId="AD" w15:userId="S-1-5-21-2000478354-1637723038-1606980848-206602"/>
  </w15:person>
  <w15:person w15:author="Zhang Haikun">
    <w15:presenceInfo w15:providerId="Windows Live" w15:userId="ac3a323a3b90e25b"/>
  </w15:person>
  <w15:person w15:author="DD">
    <w15:presenceInfo w15:providerId="None" w15:userId="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dt0xssp05swhexfr1pfdavptt2pwtfzf95&quot;&gt;Untitled&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record-ids&gt;&lt;/item&gt;&lt;/Libraries&gt;"/>
  </w:docVars>
  <w:rsids>
    <w:rsidRoot w:val="00A35830"/>
    <w:rsid w:val="00001646"/>
    <w:rsid w:val="00002B30"/>
    <w:rsid w:val="00002C0F"/>
    <w:rsid w:val="00002E19"/>
    <w:rsid w:val="000039DE"/>
    <w:rsid w:val="00004396"/>
    <w:rsid w:val="00004FA3"/>
    <w:rsid w:val="000063E1"/>
    <w:rsid w:val="000072C8"/>
    <w:rsid w:val="00007FE4"/>
    <w:rsid w:val="00010B27"/>
    <w:rsid w:val="00010F1E"/>
    <w:rsid w:val="000116B4"/>
    <w:rsid w:val="000118A3"/>
    <w:rsid w:val="00012335"/>
    <w:rsid w:val="000123B7"/>
    <w:rsid w:val="00012DA4"/>
    <w:rsid w:val="00012E4A"/>
    <w:rsid w:val="000130EF"/>
    <w:rsid w:val="0001398B"/>
    <w:rsid w:val="00013E6F"/>
    <w:rsid w:val="0001481F"/>
    <w:rsid w:val="0001494D"/>
    <w:rsid w:val="000149B6"/>
    <w:rsid w:val="00015144"/>
    <w:rsid w:val="00016352"/>
    <w:rsid w:val="000173B9"/>
    <w:rsid w:val="00017477"/>
    <w:rsid w:val="00017F51"/>
    <w:rsid w:val="000200D9"/>
    <w:rsid w:val="00020336"/>
    <w:rsid w:val="0002155A"/>
    <w:rsid w:val="00021AD9"/>
    <w:rsid w:val="00021B34"/>
    <w:rsid w:val="00021E53"/>
    <w:rsid w:val="00022C4C"/>
    <w:rsid w:val="00022CC4"/>
    <w:rsid w:val="00023C6C"/>
    <w:rsid w:val="000246F6"/>
    <w:rsid w:val="00025120"/>
    <w:rsid w:val="000267A8"/>
    <w:rsid w:val="0002684D"/>
    <w:rsid w:val="00026A9C"/>
    <w:rsid w:val="00026CA4"/>
    <w:rsid w:val="000275A2"/>
    <w:rsid w:val="00027E97"/>
    <w:rsid w:val="0003020A"/>
    <w:rsid w:val="00030821"/>
    <w:rsid w:val="000308D8"/>
    <w:rsid w:val="000310F6"/>
    <w:rsid w:val="0003139B"/>
    <w:rsid w:val="00031465"/>
    <w:rsid w:val="00032551"/>
    <w:rsid w:val="00033187"/>
    <w:rsid w:val="000331B6"/>
    <w:rsid w:val="00034B70"/>
    <w:rsid w:val="00034C74"/>
    <w:rsid w:val="00036D77"/>
    <w:rsid w:val="00037CB1"/>
    <w:rsid w:val="00037FA8"/>
    <w:rsid w:val="00040AB5"/>
    <w:rsid w:val="00040AD1"/>
    <w:rsid w:val="000415C0"/>
    <w:rsid w:val="00041CB6"/>
    <w:rsid w:val="0004485E"/>
    <w:rsid w:val="00044AC3"/>
    <w:rsid w:val="00044AD2"/>
    <w:rsid w:val="000453B0"/>
    <w:rsid w:val="000462DB"/>
    <w:rsid w:val="00046AE9"/>
    <w:rsid w:val="00046DAD"/>
    <w:rsid w:val="00047694"/>
    <w:rsid w:val="00047A39"/>
    <w:rsid w:val="0005073B"/>
    <w:rsid w:val="00053D72"/>
    <w:rsid w:val="00054501"/>
    <w:rsid w:val="00054813"/>
    <w:rsid w:val="000555C8"/>
    <w:rsid w:val="00055C2B"/>
    <w:rsid w:val="00055CB1"/>
    <w:rsid w:val="00056A5B"/>
    <w:rsid w:val="00057CD2"/>
    <w:rsid w:val="0006012A"/>
    <w:rsid w:val="00060370"/>
    <w:rsid w:val="000604F0"/>
    <w:rsid w:val="00062057"/>
    <w:rsid w:val="000625FA"/>
    <w:rsid w:val="00063F3F"/>
    <w:rsid w:val="000643A7"/>
    <w:rsid w:val="00064532"/>
    <w:rsid w:val="000653AC"/>
    <w:rsid w:val="00065FB2"/>
    <w:rsid w:val="000670B5"/>
    <w:rsid w:val="000673EF"/>
    <w:rsid w:val="00067BFA"/>
    <w:rsid w:val="00067DD0"/>
    <w:rsid w:val="0007038C"/>
    <w:rsid w:val="0007099B"/>
    <w:rsid w:val="0007270C"/>
    <w:rsid w:val="0007289A"/>
    <w:rsid w:val="00074306"/>
    <w:rsid w:val="00075C1F"/>
    <w:rsid w:val="000765F1"/>
    <w:rsid w:val="000765F8"/>
    <w:rsid w:val="000768F5"/>
    <w:rsid w:val="00077950"/>
    <w:rsid w:val="00077AD0"/>
    <w:rsid w:val="000806C8"/>
    <w:rsid w:val="00080889"/>
    <w:rsid w:val="00080CA1"/>
    <w:rsid w:val="000818AC"/>
    <w:rsid w:val="000827E5"/>
    <w:rsid w:val="00084479"/>
    <w:rsid w:val="000850E8"/>
    <w:rsid w:val="000856BB"/>
    <w:rsid w:val="00086C26"/>
    <w:rsid w:val="00086DA9"/>
    <w:rsid w:val="00086E31"/>
    <w:rsid w:val="00087F81"/>
    <w:rsid w:val="0009061A"/>
    <w:rsid w:val="00090BF2"/>
    <w:rsid w:val="00090F8D"/>
    <w:rsid w:val="000914CE"/>
    <w:rsid w:val="00091790"/>
    <w:rsid w:val="00091BE4"/>
    <w:rsid w:val="0009237E"/>
    <w:rsid w:val="0009341C"/>
    <w:rsid w:val="00093647"/>
    <w:rsid w:val="0009391B"/>
    <w:rsid w:val="00093BE5"/>
    <w:rsid w:val="0009452F"/>
    <w:rsid w:val="000949CB"/>
    <w:rsid w:val="00094C44"/>
    <w:rsid w:val="000965FB"/>
    <w:rsid w:val="00096D18"/>
    <w:rsid w:val="00096E4A"/>
    <w:rsid w:val="00097541"/>
    <w:rsid w:val="000A1B18"/>
    <w:rsid w:val="000A2282"/>
    <w:rsid w:val="000A3352"/>
    <w:rsid w:val="000A393E"/>
    <w:rsid w:val="000A3BBD"/>
    <w:rsid w:val="000A401F"/>
    <w:rsid w:val="000A5C7B"/>
    <w:rsid w:val="000A5F27"/>
    <w:rsid w:val="000A6460"/>
    <w:rsid w:val="000A6797"/>
    <w:rsid w:val="000A6A1D"/>
    <w:rsid w:val="000A7249"/>
    <w:rsid w:val="000A7F34"/>
    <w:rsid w:val="000B0CD2"/>
    <w:rsid w:val="000B12A9"/>
    <w:rsid w:val="000B2B05"/>
    <w:rsid w:val="000B3C57"/>
    <w:rsid w:val="000B4430"/>
    <w:rsid w:val="000B4676"/>
    <w:rsid w:val="000B474F"/>
    <w:rsid w:val="000B49E5"/>
    <w:rsid w:val="000B5D2B"/>
    <w:rsid w:val="000B7675"/>
    <w:rsid w:val="000B7C5A"/>
    <w:rsid w:val="000C0EB9"/>
    <w:rsid w:val="000C1732"/>
    <w:rsid w:val="000C30F1"/>
    <w:rsid w:val="000C3963"/>
    <w:rsid w:val="000C4A8D"/>
    <w:rsid w:val="000C4F7B"/>
    <w:rsid w:val="000C53F0"/>
    <w:rsid w:val="000C5676"/>
    <w:rsid w:val="000C5C87"/>
    <w:rsid w:val="000C63BD"/>
    <w:rsid w:val="000C6C15"/>
    <w:rsid w:val="000D18FE"/>
    <w:rsid w:val="000D1A6F"/>
    <w:rsid w:val="000D1DE9"/>
    <w:rsid w:val="000D2330"/>
    <w:rsid w:val="000D31CA"/>
    <w:rsid w:val="000D350B"/>
    <w:rsid w:val="000D35F1"/>
    <w:rsid w:val="000D40D2"/>
    <w:rsid w:val="000D4BBD"/>
    <w:rsid w:val="000D5D39"/>
    <w:rsid w:val="000D6410"/>
    <w:rsid w:val="000D6B57"/>
    <w:rsid w:val="000D7152"/>
    <w:rsid w:val="000E17E9"/>
    <w:rsid w:val="000E1E82"/>
    <w:rsid w:val="000E1EAD"/>
    <w:rsid w:val="000E3FB7"/>
    <w:rsid w:val="000E4B91"/>
    <w:rsid w:val="000E53FF"/>
    <w:rsid w:val="000E6BF9"/>
    <w:rsid w:val="000E71ED"/>
    <w:rsid w:val="000E7275"/>
    <w:rsid w:val="000E7D99"/>
    <w:rsid w:val="000E7DDA"/>
    <w:rsid w:val="000F07B5"/>
    <w:rsid w:val="000F0B73"/>
    <w:rsid w:val="000F0CE7"/>
    <w:rsid w:val="000F0ED1"/>
    <w:rsid w:val="000F0FCF"/>
    <w:rsid w:val="000F18BD"/>
    <w:rsid w:val="000F1FFA"/>
    <w:rsid w:val="000F21A8"/>
    <w:rsid w:val="000F2547"/>
    <w:rsid w:val="000F40AA"/>
    <w:rsid w:val="000F71E5"/>
    <w:rsid w:val="0010071E"/>
    <w:rsid w:val="00100BD5"/>
    <w:rsid w:val="0010130E"/>
    <w:rsid w:val="001016BF"/>
    <w:rsid w:val="00101F34"/>
    <w:rsid w:val="00103833"/>
    <w:rsid w:val="00103F1F"/>
    <w:rsid w:val="00104429"/>
    <w:rsid w:val="0010495C"/>
    <w:rsid w:val="00104DB8"/>
    <w:rsid w:val="00104F01"/>
    <w:rsid w:val="00105F7B"/>
    <w:rsid w:val="001064B4"/>
    <w:rsid w:val="001076B0"/>
    <w:rsid w:val="00110074"/>
    <w:rsid w:val="00110289"/>
    <w:rsid w:val="00110678"/>
    <w:rsid w:val="00110EE5"/>
    <w:rsid w:val="0011127C"/>
    <w:rsid w:val="001114BC"/>
    <w:rsid w:val="001119E9"/>
    <w:rsid w:val="00112657"/>
    <w:rsid w:val="00112A06"/>
    <w:rsid w:val="0011335E"/>
    <w:rsid w:val="00113F48"/>
    <w:rsid w:val="00114BEA"/>
    <w:rsid w:val="001154C9"/>
    <w:rsid w:val="00115542"/>
    <w:rsid w:val="00116A68"/>
    <w:rsid w:val="00116D75"/>
    <w:rsid w:val="00117CC1"/>
    <w:rsid w:val="00120093"/>
    <w:rsid w:val="001202FF"/>
    <w:rsid w:val="0012131B"/>
    <w:rsid w:val="00122EC2"/>
    <w:rsid w:val="001236A5"/>
    <w:rsid w:val="00123AAB"/>
    <w:rsid w:val="00123B71"/>
    <w:rsid w:val="00124EB4"/>
    <w:rsid w:val="00125118"/>
    <w:rsid w:val="00125A84"/>
    <w:rsid w:val="00125E04"/>
    <w:rsid w:val="00125E41"/>
    <w:rsid w:val="001265B4"/>
    <w:rsid w:val="0012722C"/>
    <w:rsid w:val="0013046D"/>
    <w:rsid w:val="001305E1"/>
    <w:rsid w:val="00130BAE"/>
    <w:rsid w:val="00132DCA"/>
    <w:rsid w:val="00136D61"/>
    <w:rsid w:val="0014118C"/>
    <w:rsid w:val="0014150B"/>
    <w:rsid w:val="00141A68"/>
    <w:rsid w:val="00142365"/>
    <w:rsid w:val="00142429"/>
    <w:rsid w:val="00142B90"/>
    <w:rsid w:val="00142E33"/>
    <w:rsid w:val="0014359E"/>
    <w:rsid w:val="001441A1"/>
    <w:rsid w:val="001459D0"/>
    <w:rsid w:val="00147E35"/>
    <w:rsid w:val="00151191"/>
    <w:rsid w:val="001512F4"/>
    <w:rsid w:val="00151402"/>
    <w:rsid w:val="00151F75"/>
    <w:rsid w:val="001523E8"/>
    <w:rsid w:val="00152E31"/>
    <w:rsid w:val="00153026"/>
    <w:rsid w:val="00153EFC"/>
    <w:rsid w:val="001543D3"/>
    <w:rsid w:val="00154996"/>
    <w:rsid w:val="0015611D"/>
    <w:rsid w:val="00156A57"/>
    <w:rsid w:val="00156CFE"/>
    <w:rsid w:val="0015750F"/>
    <w:rsid w:val="00160091"/>
    <w:rsid w:val="00160625"/>
    <w:rsid w:val="00161C68"/>
    <w:rsid w:val="00161C9D"/>
    <w:rsid w:val="00163DA9"/>
    <w:rsid w:val="00164DB0"/>
    <w:rsid w:val="001653D8"/>
    <w:rsid w:val="00165844"/>
    <w:rsid w:val="00165FE1"/>
    <w:rsid w:val="00166192"/>
    <w:rsid w:val="0016729F"/>
    <w:rsid w:val="0017074B"/>
    <w:rsid w:val="00170BBA"/>
    <w:rsid w:val="00170F99"/>
    <w:rsid w:val="001715AD"/>
    <w:rsid w:val="00171AA9"/>
    <w:rsid w:val="00173DA5"/>
    <w:rsid w:val="00173FBF"/>
    <w:rsid w:val="001748FF"/>
    <w:rsid w:val="00174D09"/>
    <w:rsid w:val="001750F1"/>
    <w:rsid w:val="001752A5"/>
    <w:rsid w:val="00175569"/>
    <w:rsid w:val="00175649"/>
    <w:rsid w:val="0017578E"/>
    <w:rsid w:val="001759AB"/>
    <w:rsid w:val="00175F60"/>
    <w:rsid w:val="0017691E"/>
    <w:rsid w:val="00176E0F"/>
    <w:rsid w:val="001774DC"/>
    <w:rsid w:val="00177B21"/>
    <w:rsid w:val="00177F17"/>
    <w:rsid w:val="00180162"/>
    <w:rsid w:val="00180434"/>
    <w:rsid w:val="00180BA9"/>
    <w:rsid w:val="00181E3C"/>
    <w:rsid w:val="00183325"/>
    <w:rsid w:val="001839E2"/>
    <w:rsid w:val="00183E07"/>
    <w:rsid w:val="001846F5"/>
    <w:rsid w:val="00186160"/>
    <w:rsid w:val="00186484"/>
    <w:rsid w:val="0018676E"/>
    <w:rsid w:val="00186C3C"/>
    <w:rsid w:val="001877A1"/>
    <w:rsid w:val="001879C3"/>
    <w:rsid w:val="001908CE"/>
    <w:rsid w:val="00190B17"/>
    <w:rsid w:val="00191D9D"/>
    <w:rsid w:val="00192FA8"/>
    <w:rsid w:val="00193148"/>
    <w:rsid w:val="00193ED4"/>
    <w:rsid w:val="001946A7"/>
    <w:rsid w:val="00195ADB"/>
    <w:rsid w:val="0019612A"/>
    <w:rsid w:val="001963E9"/>
    <w:rsid w:val="001964A9"/>
    <w:rsid w:val="001966BF"/>
    <w:rsid w:val="001971A6"/>
    <w:rsid w:val="00197AA2"/>
    <w:rsid w:val="00197D0D"/>
    <w:rsid w:val="001A0681"/>
    <w:rsid w:val="001A08AB"/>
    <w:rsid w:val="001A0BE2"/>
    <w:rsid w:val="001A327E"/>
    <w:rsid w:val="001A3EE6"/>
    <w:rsid w:val="001A4697"/>
    <w:rsid w:val="001A46EF"/>
    <w:rsid w:val="001A496C"/>
    <w:rsid w:val="001A63B2"/>
    <w:rsid w:val="001A64A0"/>
    <w:rsid w:val="001A6681"/>
    <w:rsid w:val="001A6D15"/>
    <w:rsid w:val="001A73CE"/>
    <w:rsid w:val="001A7511"/>
    <w:rsid w:val="001B0DB5"/>
    <w:rsid w:val="001B1615"/>
    <w:rsid w:val="001B1728"/>
    <w:rsid w:val="001B346A"/>
    <w:rsid w:val="001B3C34"/>
    <w:rsid w:val="001B4D25"/>
    <w:rsid w:val="001B5BD5"/>
    <w:rsid w:val="001B68C6"/>
    <w:rsid w:val="001B7293"/>
    <w:rsid w:val="001B7CCE"/>
    <w:rsid w:val="001B7E8A"/>
    <w:rsid w:val="001C1F23"/>
    <w:rsid w:val="001C2136"/>
    <w:rsid w:val="001C21F6"/>
    <w:rsid w:val="001C5CC4"/>
    <w:rsid w:val="001C6AE6"/>
    <w:rsid w:val="001C6FC3"/>
    <w:rsid w:val="001C7EAF"/>
    <w:rsid w:val="001D0310"/>
    <w:rsid w:val="001D05DE"/>
    <w:rsid w:val="001D0C7C"/>
    <w:rsid w:val="001D1025"/>
    <w:rsid w:val="001D228A"/>
    <w:rsid w:val="001D2586"/>
    <w:rsid w:val="001D2685"/>
    <w:rsid w:val="001D39B2"/>
    <w:rsid w:val="001D3C8E"/>
    <w:rsid w:val="001D3DD1"/>
    <w:rsid w:val="001D4221"/>
    <w:rsid w:val="001D4F84"/>
    <w:rsid w:val="001D51C6"/>
    <w:rsid w:val="001D5C59"/>
    <w:rsid w:val="001D5F74"/>
    <w:rsid w:val="001D7837"/>
    <w:rsid w:val="001D7EFE"/>
    <w:rsid w:val="001E021A"/>
    <w:rsid w:val="001E028C"/>
    <w:rsid w:val="001E0676"/>
    <w:rsid w:val="001E10E9"/>
    <w:rsid w:val="001E16A6"/>
    <w:rsid w:val="001E1937"/>
    <w:rsid w:val="001E431F"/>
    <w:rsid w:val="001E4E8F"/>
    <w:rsid w:val="001E4EAA"/>
    <w:rsid w:val="001E5B0B"/>
    <w:rsid w:val="001E5D0C"/>
    <w:rsid w:val="001E5FE8"/>
    <w:rsid w:val="001E664D"/>
    <w:rsid w:val="001E7F4D"/>
    <w:rsid w:val="001F094D"/>
    <w:rsid w:val="001F0D54"/>
    <w:rsid w:val="001F0EA6"/>
    <w:rsid w:val="001F388A"/>
    <w:rsid w:val="001F3B30"/>
    <w:rsid w:val="001F4F59"/>
    <w:rsid w:val="001F5A96"/>
    <w:rsid w:val="001F684C"/>
    <w:rsid w:val="001F7293"/>
    <w:rsid w:val="001F74D2"/>
    <w:rsid w:val="002003B0"/>
    <w:rsid w:val="002005CA"/>
    <w:rsid w:val="002007B4"/>
    <w:rsid w:val="002027EC"/>
    <w:rsid w:val="00202BD8"/>
    <w:rsid w:val="00203480"/>
    <w:rsid w:val="002038A6"/>
    <w:rsid w:val="00203E7C"/>
    <w:rsid w:val="00203F9B"/>
    <w:rsid w:val="00204F7E"/>
    <w:rsid w:val="002050F7"/>
    <w:rsid w:val="002058FD"/>
    <w:rsid w:val="002063EE"/>
    <w:rsid w:val="002065A4"/>
    <w:rsid w:val="002066F7"/>
    <w:rsid w:val="0020681E"/>
    <w:rsid w:val="0020753D"/>
    <w:rsid w:val="002079D4"/>
    <w:rsid w:val="00210D90"/>
    <w:rsid w:val="00210E03"/>
    <w:rsid w:val="00210FFB"/>
    <w:rsid w:val="00214189"/>
    <w:rsid w:val="00215753"/>
    <w:rsid w:val="00215FE6"/>
    <w:rsid w:val="00216014"/>
    <w:rsid w:val="00216493"/>
    <w:rsid w:val="00216714"/>
    <w:rsid w:val="00216A37"/>
    <w:rsid w:val="002200E7"/>
    <w:rsid w:val="002202D8"/>
    <w:rsid w:val="0022049F"/>
    <w:rsid w:val="00220894"/>
    <w:rsid w:val="002209D6"/>
    <w:rsid w:val="002219D4"/>
    <w:rsid w:val="00221AB8"/>
    <w:rsid w:val="00221E74"/>
    <w:rsid w:val="002229DB"/>
    <w:rsid w:val="00222D35"/>
    <w:rsid w:val="00224A97"/>
    <w:rsid w:val="00224B4E"/>
    <w:rsid w:val="0022512C"/>
    <w:rsid w:val="00225DEB"/>
    <w:rsid w:val="0022604A"/>
    <w:rsid w:val="002263C6"/>
    <w:rsid w:val="002273FE"/>
    <w:rsid w:val="00230533"/>
    <w:rsid w:val="00231ED0"/>
    <w:rsid w:val="00231FB5"/>
    <w:rsid w:val="00232545"/>
    <w:rsid w:val="00232DE5"/>
    <w:rsid w:val="0023349E"/>
    <w:rsid w:val="0023371A"/>
    <w:rsid w:val="00233A15"/>
    <w:rsid w:val="00233DCF"/>
    <w:rsid w:val="00236AEC"/>
    <w:rsid w:val="00236E69"/>
    <w:rsid w:val="00237822"/>
    <w:rsid w:val="00241E87"/>
    <w:rsid w:val="00242093"/>
    <w:rsid w:val="00243477"/>
    <w:rsid w:val="00244720"/>
    <w:rsid w:val="00245886"/>
    <w:rsid w:val="00245A9B"/>
    <w:rsid w:val="00246AE9"/>
    <w:rsid w:val="002475E2"/>
    <w:rsid w:val="002477A9"/>
    <w:rsid w:val="00247BD9"/>
    <w:rsid w:val="00250C63"/>
    <w:rsid w:val="00251ED0"/>
    <w:rsid w:val="00251FB6"/>
    <w:rsid w:val="0025241C"/>
    <w:rsid w:val="00252453"/>
    <w:rsid w:val="00252B8F"/>
    <w:rsid w:val="002533C1"/>
    <w:rsid w:val="00255163"/>
    <w:rsid w:val="00255AC4"/>
    <w:rsid w:val="00256106"/>
    <w:rsid w:val="0025754E"/>
    <w:rsid w:val="0025757D"/>
    <w:rsid w:val="00257CF1"/>
    <w:rsid w:val="00260A09"/>
    <w:rsid w:val="00261751"/>
    <w:rsid w:val="002618DF"/>
    <w:rsid w:val="00261993"/>
    <w:rsid w:val="00261C06"/>
    <w:rsid w:val="0026253C"/>
    <w:rsid w:val="0026264D"/>
    <w:rsid w:val="002626ED"/>
    <w:rsid w:val="002629D1"/>
    <w:rsid w:val="00262D43"/>
    <w:rsid w:val="0026457E"/>
    <w:rsid w:val="00265013"/>
    <w:rsid w:val="0026559A"/>
    <w:rsid w:val="00265CE7"/>
    <w:rsid w:val="00265DEB"/>
    <w:rsid w:val="00265F3F"/>
    <w:rsid w:val="00266935"/>
    <w:rsid w:val="00266A3A"/>
    <w:rsid w:val="00266B5C"/>
    <w:rsid w:val="002670BF"/>
    <w:rsid w:val="002671E5"/>
    <w:rsid w:val="00267E4E"/>
    <w:rsid w:val="00271214"/>
    <w:rsid w:val="00271EC0"/>
    <w:rsid w:val="002748C8"/>
    <w:rsid w:val="00275702"/>
    <w:rsid w:val="00275D1E"/>
    <w:rsid w:val="00275EB9"/>
    <w:rsid w:val="0027659C"/>
    <w:rsid w:val="002775E3"/>
    <w:rsid w:val="0028256A"/>
    <w:rsid w:val="002843EA"/>
    <w:rsid w:val="00284442"/>
    <w:rsid w:val="00284F1E"/>
    <w:rsid w:val="00285E1F"/>
    <w:rsid w:val="00285EFE"/>
    <w:rsid w:val="002860B0"/>
    <w:rsid w:val="002872C4"/>
    <w:rsid w:val="002903AB"/>
    <w:rsid w:val="002929E2"/>
    <w:rsid w:val="002937DE"/>
    <w:rsid w:val="00293DDD"/>
    <w:rsid w:val="00293F13"/>
    <w:rsid w:val="00293FF2"/>
    <w:rsid w:val="00294030"/>
    <w:rsid w:val="0029532A"/>
    <w:rsid w:val="002955FB"/>
    <w:rsid w:val="00295849"/>
    <w:rsid w:val="002960FD"/>
    <w:rsid w:val="0029668A"/>
    <w:rsid w:val="00296793"/>
    <w:rsid w:val="0029718C"/>
    <w:rsid w:val="00297E87"/>
    <w:rsid w:val="00297EAE"/>
    <w:rsid w:val="002A01C1"/>
    <w:rsid w:val="002A02AD"/>
    <w:rsid w:val="002A02FF"/>
    <w:rsid w:val="002A0DF4"/>
    <w:rsid w:val="002A133A"/>
    <w:rsid w:val="002A31FE"/>
    <w:rsid w:val="002A358F"/>
    <w:rsid w:val="002A3650"/>
    <w:rsid w:val="002A3A5E"/>
    <w:rsid w:val="002A3C73"/>
    <w:rsid w:val="002A3E6C"/>
    <w:rsid w:val="002A3EB5"/>
    <w:rsid w:val="002A4070"/>
    <w:rsid w:val="002A6435"/>
    <w:rsid w:val="002A7E74"/>
    <w:rsid w:val="002B1410"/>
    <w:rsid w:val="002B2FE7"/>
    <w:rsid w:val="002B3403"/>
    <w:rsid w:val="002B3B7E"/>
    <w:rsid w:val="002B4F34"/>
    <w:rsid w:val="002B4FB7"/>
    <w:rsid w:val="002B6A94"/>
    <w:rsid w:val="002B7D76"/>
    <w:rsid w:val="002C08BC"/>
    <w:rsid w:val="002C1CDB"/>
    <w:rsid w:val="002C1E16"/>
    <w:rsid w:val="002C1F81"/>
    <w:rsid w:val="002C241F"/>
    <w:rsid w:val="002C2DC6"/>
    <w:rsid w:val="002C3CA7"/>
    <w:rsid w:val="002C476E"/>
    <w:rsid w:val="002C55EA"/>
    <w:rsid w:val="002C5A24"/>
    <w:rsid w:val="002C6394"/>
    <w:rsid w:val="002C7E55"/>
    <w:rsid w:val="002D0B8F"/>
    <w:rsid w:val="002D1D7B"/>
    <w:rsid w:val="002D21C5"/>
    <w:rsid w:val="002D2980"/>
    <w:rsid w:val="002D2B28"/>
    <w:rsid w:val="002D3BAE"/>
    <w:rsid w:val="002D3E3E"/>
    <w:rsid w:val="002D40C5"/>
    <w:rsid w:val="002D4E64"/>
    <w:rsid w:val="002D5053"/>
    <w:rsid w:val="002D5B04"/>
    <w:rsid w:val="002D633C"/>
    <w:rsid w:val="002D6EEF"/>
    <w:rsid w:val="002D732B"/>
    <w:rsid w:val="002E00DD"/>
    <w:rsid w:val="002E0876"/>
    <w:rsid w:val="002E118E"/>
    <w:rsid w:val="002E1ABB"/>
    <w:rsid w:val="002E1FD5"/>
    <w:rsid w:val="002E235D"/>
    <w:rsid w:val="002E3DA8"/>
    <w:rsid w:val="002E4883"/>
    <w:rsid w:val="002E5ED6"/>
    <w:rsid w:val="002E743D"/>
    <w:rsid w:val="002F06A6"/>
    <w:rsid w:val="002F17D8"/>
    <w:rsid w:val="002F1E70"/>
    <w:rsid w:val="002F1FF8"/>
    <w:rsid w:val="002F2FF2"/>
    <w:rsid w:val="002F3703"/>
    <w:rsid w:val="002F381F"/>
    <w:rsid w:val="002F3A3B"/>
    <w:rsid w:val="002F4CC3"/>
    <w:rsid w:val="002F52B5"/>
    <w:rsid w:val="002F5BAB"/>
    <w:rsid w:val="002F5F57"/>
    <w:rsid w:val="002F70B5"/>
    <w:rsid w:val="00300207"/>
    <w:rsid w:val="003010B9"/>
    <w:rsid w:val="003014DC"/>
    <w:rsid w:val="00301858"/>
    <w:rsid w:val="00303689"/>
    <w:rsid w:val="00303A66"/>
    <w:rsid w:val="003040F7"/>
    <w:rsid w:val="003043BD"/>
    <w:rsid w:val="00304F0D"/>
    <w:rsid w:val="00305811"/>
    <w:rsid w:val="00306157"/>
    <w:rsid w:val="003063B8"/>
    <w:rsid w:val="00306E34"/>
    <w:rsid w:val="003070ED"/>
    <w:rsid w:val="00307580"/>
    <w:rsid w:val="003106BA"/>
    <w:rsid w:val="00310D74"/>
    <w:rsid w:val="00311356"/>
    <w:rsid w:val="00311435"/>
    <w:rsid w:val="00312680"/>
    <w:rsid w:val="00312BC7"/>
    <w:rsid w:val="00312BD9"/>
    <w:rsid w:val="00313ED0"/>
    <w:rsid w:val="003141E8"/>
    <w:rsid w:val="0031490E"/>
    <w:rsid w:val="00316753"/>
    <w:rsid w:val="00316FA0"/>
    <w:rsid w:val="00317D38"/>
    <w:rsid w:val="003211EE"/>
    <w:rsid w:val="003222D3"/>
    <w:rsid w:val="00323085"/>
    <w:rsid w:val="003248B6"/>
    <w:rsid w:val="00326201"/>
    <w:rsid w:val="00326CF5"/>
    <w:rsid w:val="00326FDC"/>
    <w:rsid w:val="003272EC"/>
    <w:rsid w:val="00327F28"/>
    <w:rsid w:val="00330639"/>
    <w:rsid w:val="0033087D"/>
    <w:rsid w:val="00330E00"/>
    <w:rsid w:val="00330F87"/>
    <w:rsid w:val="00331517"/>
    <w:rsid w:val="00332B33"/>
    <w:rsid w:val="00333645"/>
    <w:rsid w:val="003339CB"/>
    <w:rsid w:val="00334338"/>
    <w:rsid w:val="00336018"/>
    <w:rsid w:val="0033615C"/>
    <w:rsid w:val="003362D3"/>
    <w:rsid w:val="00336A0A"/>
    <w:rsid w:val="00337DAF"/>
    <w:rsid w:val="00340365"/>
    <w:rsid w:val="00340496"/>
    <w:rsid w:val="00340C5B"/>
    <w:rsid w:val="00341615"/>
    <w:rsid w:val="0034231F"/>
    <w:rsid w:val="0034318B"/>
    <w:rsid w:val="00343323"/>
    <w:rsid w:val="00343DDF"/>
    <w:rsid w:val="00344F95"/>
    <w:rsid w:val="00345999"/>
    <w:rsid w:val="00347140"/>
    <w:rsid w:val="003472FA"/>
    <w:rsid w:val="0034730E"/>
    <w:rsid w:val="00350137"/>
    <w:rsid w:val="0035013A"/>
    <w:rsid w:val="003529F8"/>
    <w:rsid w:val="00353405"/>
    <w:rsid w:val="00353933"/>
    <w:rsid w:val="00353EB8"/>
    <w:rsid w:val="00355207"/>
    <w:rsid w:val="00355734"/>
    <w:rsid w:val="00355893"/>
    <w:rsid w:val="00356E70"/>
    <w:rsid w:val="003600F5"/>
    <w:rsid w:val="00360519"/>
    <w:rsid w:val="003618BE"/>
    <w:rsid w:val="00363214"/>
    <w:rsid w:val="00363E7C"/>
    <w:rsid w:val="0036405E"/>
    <w:rsid w:val="003645E6"/>
    <w:rsid w:val="0036480B"/>
    <w:rsid w:val="003663D2"/>
    <w:rsid w:val="00366537"/>
    <w:rsid w:val="00366997"/>
    <w:rsid w:val="00366CDB"/>
    <w:rsid w:val="0036733F"/>
    <w:rsid w:val="00367BE1"/>
    <w:rsid w:val="00367CC6"/>
    <w:rsid w:val="00367CE0"/>
    <w:rsid w:val="0037129E"/>
    <w:rsid w:val="00371897"/>
    <w:rsid w:val="00372B06"/>
    <w:rsid w:val="00373A18"/>
    <w:rsid w:val="003749B3"/>
    <w:rsid w:val="00374B3A"/>
    <w:rsid w:val="00376CDD"/>
    <w:rsid w:val="003772F6"/>
    <w:rsid w:val="003817F4"/>
    <w:rsid w:val="003818A6"/>
    <w:rsid w:val="00382127"/>
    <w:rsid w:val="00382B6F"/>
    <w:rsid w:val="00382E08"/>
    <w:rsid w:val="00383B8C"/>
    <w:rsid w:val="003841F0"/>
    <w:rsid w:val="00384783"/>
    <w:rsid w:val="00385365"/>
    <w:rsid w:val="00390D67"/>
    <w:rsid w:val="00391081"/>
    <w:rsid w:val="00391094"/>
    <w:rsid w:val="003913B6"/>
    <w:rsid w:val="00392C5D"/>
    <w:rsid w:val="00392FAC"/>
    <w:rsid w:val="00393D00"/>
    <w:rsid w:val="00393DBF"/>
    <w:rsid w:val="00393FCF"/>
    <w:rsid w:val="003946E9"/>
    <w:rsid w:val="00394A25"/>
    <w:rsid w:val="00395783"/>
    <w:rsid w:val="00395C17"/>
    <w:rsid w:val="00396296"/>
    <w:rsid w:val="00396C85"/>
    <w:rsid w:val="003973A7"/>
    <w:rsid w:val="00397D81"/>
    <w:rsid w:val="003A12E3"/>
    <w:rsid w:val="003A1666"/>
    <w:rsid w:val="003A42E7"/>
    <w:rsid w:val="003A4BAF"/>
    <w:rsid w:val="003A5E46"/>
    <w:rsid w:val="003A6C69"/>
    <w:rsid w:val="003A6C7F"/>
    <w:rsid w:val="003A734E"/>
    <w:rsid w:val="003B094A"/>
    <w:rsid w:val="003B0D96"/>
    <w:rsid w:val="003B1D4E"/>
    <w:rsid w:val="003B2D8E"/>
    <w:rsid w:val="003B335E"/>
    <w:rsid w:val="003B37CB"/>
    <w:rsid w:val="003B3C57"/>
    <w:rsid w:val="003B3D80"/>
    <w:rsid w:val="003B3F95"/>
    <w:rsid w:val="003B4898"/>
    <w:rsid w:val="003B4F18"/>
    <w:rsid w:val="003B565E"/>
    <w:rsid w:val="003B5D3A"/>
    <w:rsid w:val="003B7490"/>
    <w:rsid w:val="003C12C0"/>
    <w:rsid w:val="003C25D7"/>
    <w:rsid w:val="003C4601"/>
    <w:rsid w:val="003C4DE9"/>
    <w:rsid w:val="003C5606"/>
    <w:rsid w:val="003C59C9"/>
    <w:rsid w:val="003C5EC0"/>
    <w:rsid w:val="003C5FCA"/>
    <w:rsid w:val="003C6519"/>
    <w:rsid w:val="003C7B6B"/>
    <w:rsid w:val="003D00BB"/>
    <w:rsid w:val="003D0EDE"/>
    <w:rsid w:val="003D12EC"/>
    <w:rsid w:val="003D1AED"/>
    <w:rsid w:val="003D1EBB"/>
    <w:rsid w:val="003D261E"/>
    <w:rsid w:val="003D2AC2"/>
    <w:rsid w:val="003D2EFA"/>
    <w:rsid w:val="003D3530"/>
    <w:rsid w:val="003D455F"/>
    <w:rsid w:val="003D5FB9"/>
    <w:rsid w:val="003D68F0"/>
    <w:rsid w:val="003D70EF"/>
    <w:rsid w:val="003D7AE6"/>
    <w:rsid w:val="003E09C7"/>
    <w:rsid w:val="003E0B62"/>
    <w:rsid w:val="003E0C13"/>
    <w:rsid w:val="003E0EAD"/>
    <w:rsid w:val="003E1831"/>
    <w:rsid w:val="003E2151"/>
    <w:rsid w:val="003E2DA1"/>
    <w:rsid w:val="003E4E22"/>
    <w:rsid w:val="003E4EE4"/>
    <w:rsid w:val="003E5FCB"/>
    <w:rsid w:val="003F02EA"/>
    <w:rsid w:val="003F04C0"/>
    <w:rsid w:val="003F0CB2"/>
    <w:rsid w:val="003F13F2"/>
    <w:rsid w:val="003F156F"/>
    <w:rsid w:val="003F1A03"/>
    <w:rsid w:val="003F1CFC"/>
    <w:rsid w:val="003F1D32"/>
    <w:rsid w:val="003F360A"/>
    <w:rsid w:val="003F38B4"/>
    <w:rsid w:val="003F3F9A"/>
    <w:rsid w:val="003F4561"/>
    <w:rsid w:val="003F61EA"/>
    <w:rsid w:val="003F6236"/>
    <w:rsid w:val="003F7159"/>
    <w:rsid w:val="003F7198"/>
    <w:rsid w:val="003F7538"/>
    <w:rsid w:val="0040008D"/>
    <w:rsid w:val="00401A42"/>
    <w:rsid w:val="00401C36"/>
    <w:rsid w:val="0040240E"/>
    <w:rsid w:val="00404259"/>
    <w:rsid w:val="00404F94"/>
    <w:rsid w:val="0040506B"/>
    <w:rsid w:val="00405C67"/>
    <w:rsid w:val="00406994"/>
    <w:rsid w:val="00407589"/>
    <w:rsid w:val="0040777E"/>
    <w:rsid w:val="0041135C"/>
    <w:rsid w:val="00411D7A"/>
    <w:rsid w:val="004142DB"/>
    <w:rsid w:val="0041494E"/>
    <w:rsid w:val="00415C63"/>
    <w:rsid w:val="00416055"/>
    <w:rsid w:val="00416149"/>
    <w:rsid w:val="00422419"/>
    <w:rsid w:val="0042403C"/>
    <w:rsid w:val="00424AE3"/>
    <w:rsid w:val="00424E1A"/>
    <w:rsid w:val="00425AF2"/>
    <w:rsid w:val="0042618B"/>
    <w:rsid w:val="0042729F"/>
    <w:rsid w:val="00427F29"/>
    <w:rsid w:val="004304E0"/>
    <w:rsid w:val="00431DEC"/>
    <w:rsid w:val="0043550A"/>
    <w:rsid w:val="00435774"/>
    <w:rsid w:val="00435DD8"/>
    <w:rsid w:val="00436ADE"/>
    <w:rsid w:val="00436E9B"/>
    <w:rsid w:val="0043798E"/>
    <w:rsid w:val="004379E3"/>
    <w:rsid w:val="00437FE0"/>
    <w:rsid w:val="0044138B"/>
    <w:rsid w:val="004413CA"/>
    <w:rsid w:val="00442942"/>
    <w:rsid w:val="00442EAB"/>
    <w:rsid w:val="00444453"/>
    <w:rsid w:val="00445621"/>
    <w:rsid w:val="00446016"/>
    <w:rsid w:val="0044649C"/>
    <w:rsid w:val="00446A90"/>
    <w:rsid w:val="00446B69"/>
    <w:rsid w:val="0044702F"/>
    <w:rsid w:val="00450A71"/>
    <w:rsid w:val="004515C5"/>
    <w:rsid w:val="004518E2"/>
    <w:rsid w:val="00451FB0"/>
    <w:rsid w:val="004521AE"/>
    <w:rsid w:val="00452BAC"/>
    <w:rsid w:val="00452F82"/>
    <w:rsid w:val="00453D37"/>
    <w:rsid w:val="0045414F"/>
    <w:rsid w:val="00454531"/>
    <w:rsid w:val="004549DF"/>
    <w:rsid w:val="00454A0F"/>
    <w:rsid w:val="00455BED"/>
    <w:rsid w:val="00455E75"/>
    <w:rsid w:val="004568B6"/>
    <w:rsid w:val="00456B60"/>
    <w:rsid w:val="00456F62"/>
    <w:rsid w:val="00456F8C"/>
    <w:rsid w:val="00457B21"/>
    <w:rsid w:val="004610C6"/>
    <w:rsid w:val="00462265"/>
    <w:rsid w:val="00462F64"/>
    <w:rsid w:val="0046354E"/>
    <w:rsid w:val="0046431B"/>
    <w:rsid w:val="0046513D"/>
    <w:rsid w:val="0046513F"/>
    <w:rsid w:val="00465BF2"/>
    <w:rsid w:val="00465CAE"/>
    <w:rsid w:val="00465CBE"/>
    <w:rsid w:val="00465CF5"/>
    <w:rsid w:val="0046649C"/>
    <w:rsid w:val="0046737B"/>
    <w:rsid w:val="00470479"/>
    <w:rsid w:val="00470B2E"/>
    <w:rsid w:val="00470E0B"/>
    <w:rsid w:val="004722DA"/>
    <w:rsid w:val="00473D2B"/>
    <w:rsid w:val="00473E9E"/>
    <w:rsid w:val="00474252"/>
    <w:rsid w:val="004747D9"/>
    <w:rsid w:val="004749A3"/>
    <w:rsid w:val="00474EF2"/>
    <w:rsid w:val="00475C9B"/>
    <w:rsid w:val="00476884"/>
    <w:rsid w:val="0048003B"/>
    <w:rsid w:val="0048024F"/>
    <w:rsid w:val="00480DD5"/>
    <w:rsid w:val="00480E7F"/>
    <w:rsid w:val="00483580"/>
    <w:rsid w:val="00483D1F"/>
    <w:rsid w:val="00484E26"/>
    <w:rsid w:val="00485985"/>
    <w:rsid w:val="00485A7C"/>
    <w:rsid w:val="00486387"/>
    <w:rsid w:val="004877F7"/>
    <w:rsid w:val="00490610"/>
    <w:rsid w:val="00490D13"/>
    <w:rsid w:val="00491272"/>
    <w:rsid w:val="00491432"/>
    <w:rsid w:val="004921DD"/>
    <w:rsid w:val="00492700"/>
    <w:rsid w:val="0049282F"/>
    <w:rsid w:val="004936C4"/>
    <w:rsid w:val="0049397D"/>
    <w:rsid w:val="00493EA0"/>
    <w:rsid w:val="00493EDF"/>
    <w:rsid w:val="00494F63"/>
    <w:rsid w:val="004954D9"/>
    <w:rsid w:val="00495A6D"/>
    <w:rsid w:val="00495F92"/>
    <w:rsid w:val="00496341"/>
    <w:rsid w:val="00496D5A"/>
    <w:rsid w:val="00497A2E"/>
    <w:rsid w:val="004A01D5"/>
    <w:rsid w:val="004A0B01"/>
    <w:rsid w:val="004A0E91"/>
    <w:rsid w:val="004A1645"/>
    <w:rsid w:val="004A22D3"/>
    <w:rsid w:val="004A2A65"/>
    <w:rsid w:val="004A2B07"/>
    <w:rsid w:val="004A2F10"/>
    <w:rsid w:val="004A3206"/>
    <w:rsid w:val="004A3EC7"/>
    <w:rsid w:val="004A40D9"/>
    <w:rsid w:val="004A45F3"/>
    <w:rsid w:val="004A52C5"/>
    <w:rsid w:val="004A6939"/>
    <w:rsid w:val="004A6BF6"/>
    <w:rsid w:val="004B1A12"/>
    <w:rsid w:val="004B25C3"/>
    <w:rsid w:val="004B3A0B"/>
    <w:rsid w:val="004B3DD8"/>
    <w:rsid w:val="004B448C"/>
    <w:rsid w:val="004B5458"/>
    <w:rsid w:val="004B54FB"/>
    <w:rsid w:val="004B5695"/>
    <w:rsid w:val="004C06FA"/>
    <w:rsid w:val="004C0DB0"/>
    <w:rsid w:val="004C1569"/>
    <w:rsid w:val="004C1B4A"/>
    <w:rsid w:val="004C4064"/>
    <w:rsid w:val="004C42A4"/>
    <w:rsid w:val="004C482D"/>
    <w:rsid w:val="004C5643"/>
    <w:rsid w:val="004C5753"/>
    <w:rsid w:val="004C618C"/>
    <w:rsid w:val="004C63CC"/>
    <w:rsid w:val="004C6C7B"/>
    <w:rsid w:val="004C6C92"/>
    <w:rsid w:val="004C6EEE"/>
    <w:rsid w:val="004C7673"/>
    <w:rsid w:val="004C7D7A"/>
    <w:rsid w:val="004D0F6E"/>
    <w:rsid w:val="004D1BDA"/>
    <w:rsid w:val="004D1DEE"/>
    <w:rsid w:val="004D235E"/>
    <w:rsid w:val="004D29C7"/>
    <w:rsid w:val="004D3217"/>
    <w:rsid w:val="004D34A4"/>
    <w:rsid w:val="004D457F"/>
    <w:rsid w:val="004D50DC"/>
    <w:rsid w:val="004D5502"/>
    <w:rsid w:val="004D5A87"/>
    <w:rsid w:val="004D6DCB"/>
    <w:rsid w:val="004D6F0B"/>
    <w:rsid w:val="004D75C0"/>
    <w:rsid w:val="004D7BA3"/>
    <w:rsid w:val="004E025C"/>
    <w:rsid w:val="004E149A"/>
    <w:rsid w:val="004E1D4E"/>
    <w:rsid w:val="004E21A8"/>
    <w:rsid w:val="004E3317"/>
    <w:rsid w:val="004E36A4"/>
    <w:rsid w:val="004E3A0C"/>
    <w:rsid w:val="004E5109"/>
    <w:rsid w:val="004E54DC"/>
    <w:rsid w:val="004E5814"/>
    <w:rsid w:val="004E609F"/>
    <w:rsid w:val="004E735E"/>
    <w:rsid w:val="004F1A55"/>
    <w:rsid w:val="004F21FE"/>
    <w:rsid w:val="004F2375"/>
    <w:rsid w:val="004F317C"/>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00F7"/>
    <w:rsid w:val="005110D1"/>
    <w:rsid w:val="00512738"/>
    <w:rsid w:val="0051295C"/>
    <w:rsid w:val="00512BF4"/>
    <w:rsid w:val="00513083"/>
    <w:rsid w:val="00513B01"/>
    <w:rsid w:val="0051489B"/>
    <w:rsid w:val="00515E7E"/>
    <w:rsid w:val="00515F3D"/>
    <w:rsid w:val="00516521"/>
    <w:rsid w:val="00517033"/>
    <w:rsid w:val="0051729C"/>
    <w:rsid w:val="00517467"/>
    <w:rsid w:val="00517F42"/>
    <w:rsid w:val="00520885"/>
    <w:rsid w:val="00520A33"/>
    <w:rsid w:val="00520C72"/>
    <w:rsid w:val="00522ECD"/>
    <w:rsid w:val="005232AC"/>
    <w:rsid w:val="00524072"/>
    <w:rsid w:val="00524514"/>
    <w:rsid w:val="005246CD"/>
    <w:rsid w:val="00524AA8"/>
    <w:rsid w:val="0052686E"/>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30B"/>
    <w:rsid w:val="00537DFC"/>
    <w:rsid w:val="00537EED"/>
    <w:rsid w:val="0054068A"/>
    <w:rsid w:val="00540719"/>
    <w:rsid w:val="00542D57"/>
    <w:rsid w:val="00542FC5"/>
    <w:rsid w:val="005435B3"/>
    <w:rsid w:val="00543BAD"/>
    <w:rsid w:val="00543D47"/>
    <w:rsid w:val="005445F3"/>
    <w:rsid w:val="00544D6C"/>
    <w:rsid w:val="0054566A"/>
    <w:rsid w:val="00546981"/>
    <w:rsid w:val="00547059"/>
    <w:rsid w:val="00547A3B"/>
    <w:rsid w:val="00547F49"/>
    <w:rsid w:val="005516A3"/>
    <w:rsid w:val="00551FD5"/>
    <w:rsid w:val="00552728"/>
    <w:rsid w:val="0055432E"/>
    <w:rsid w:val="005559F6"/>
    <w:rsid w:val="00555F9F"/>
    <w:rsid w:val="005578F8"/>
    <w:rsid w:val="00557D94"/>
    <w:rsid w:val="00557DF2"/>
    <w:rsid w:val="00560AC4"/>
    <w:rsid w:val="0056108A"/>
    <w:rsid w:val="005610D5"/>
    <w:rsid w:val="0056183B"/>
    <w:rsid w:val="00561C28"/>
    <w:rsid w:val="0056206E"/>
    <w:rsid w:val="00562489"/>
    <w:rsid w:val="00562900"/>
    <w:rsid w:val="00562DB8"/>
    <w:rsid w:val="0056313F"/>
    <w:rsid w:val="00563357"/>
    <w:rsid w:val="0056340D"/>
    <w:rsid w:val="00563E83"/>
    <w:rsid w:val="00564648"/>
    <w:rsid w:val="005647A8"/>
    <w:rsid w:val="00564E45"/>
    <w:rsid w:val="005651A5"/>
    <w:rsid w:val="00565294"/>
    <w:rsid w:val="00565424"/>
    <w:rsid w:val="00565505"/>
    <w:rsid w:val="0056577B"/>
    <w:rsid w:val="00565CE4"/>
    <w:rsid w:val="005667E7"/>
    <w:rsid w:val="00566E12"/>
    <w:rsid w:val="0056703A"/>
    <w:rsid w:val="0057161C"/>
    <w:rsid w:val="005717A0"/>
    <w:rsid w:val="00571BD6"/>
    <w:rsid w:val="00573048"/>
    <w:rsid w:val="00573A18"/>
    <w:rsid w:val="00573D30"/>
    <w:rsid w:val="00574FA9"/>
    <w:rsid w:val="00574FF1"/>
    <w:rsid w:val="005770C8"/>
    <w:rsid w:val="005773AA"/>
    <w:rsid w:val="00577759"/>
    <w:rsid w:val="005778C9"/>
    <w:rsid w:val="00580626"/>
    <w:rsid w:val="00580CBD"/>
    <w:rsid w:val="00580D90"/>
    <w:rsid w:val="00583945"/>
    <w:rsid w:val="00583A36"/>
    <w:rsid w:val="00583CCA"/>
    <w:rsid w:val="00583F1A"/>
    <w:rsid w:val="00584930"/>
    <w:rsid w:val="00584C61"/>
    <w:rsid w:val="00585223"/>
    <w:rsid w:val="00585F00"/>
    <w:rsid w:val="00586509"/>
    <w:rsid w:val="0058764D"/>
    <w:rsid w:val="0059032B"/>
    <w:rsid w:val="0059039F"/>
    <w:rsid w:val="00590A68"/>
    <w:rsid w:val="00590B88"/>
    <w:rsid w:val="00591298"/>
    <w:rsid w:val="005918A6"/>
    <w:rsid w:val="00592872"/>
    <w:rsid w:val="0059528A"/>
    <w:rsid w:val="00595DC7"/>
    <w:rsid w:val="005975D8"/>
    <w:rsid w:val="005A0669"/>
    <w:rsid w:val="005A17D3"/>
    <w:rsid w:val="005A2D46"/>
    <w:rsid w:val="005A3A5E"/>
    <w:rsid w:val="005A3E90"/>
    <w:rsid w:val="005A4EB9"/>
    <w:rsid w:val="005A4F1D"/>
    <w:rsid w:val="005A515E"/>
    <w:rsid w:val="005A51DE"/>
    <w:rsid w:val="005A5681"/>
    <w:rsid w:val="005A5E6C"/>
    <w:rsid w:val="005A78DB"/>
    <w:rsid w:val="005B2A2A"/>
    <w:rsid w:val="005B2E85"/>
    <w:rsid w:val="005B3962"/>
    <w:rsid w:val="005B4C72"/>
    <w:rsid w:val="005B52AC"/>
    <w:rsid w:val="005B57DD"/>
    <w:rsid w:val="005B6047"/>
    <w:rsid w:val="005B6DC6"/>
    <w:rsid w:val="005B7168"/>
    <w:rsid w:val="005C03E2"/>
    <w:rsid w:val="005C05F3"/>
    <w:rsid w:val="005C092B"/>
    <w:rsid w:val="005C09F2"/>
    <w:rsid w:val="005C0BCD"/>
    <w:rsid w:val="005C0F12"/>
    <w:rsid w:val="005C1196"/>
    <w:rsid w:val="005C21C2"/>
    <w:rsid w:val="005C4571"/>
    <w:rsid w:val="005C54BE"/>
    <w:rsid w:val="005C584E"/>
    <w:rsid w:val="005C6830"/>
    <w:rsid w:val="005C6C23"/>
    <w:rsid w:val="005C6EA2"/>
    <w:rsid w:val="005C6F40"/>
    <w:rsid w:val="005C7027"/>
    <w:rsid w:val="005C71D6"/>
    <w:rsid w:val="005D0431"/>
    <w:rsid w:val="005D12FF"/>
    <w:rsid w:val="005D19AA"/>
    <w:rsid w:val="005D1DCF"/>
    <w:rsid w:val="005D486A"/>
    <w:rsid w:val="005D4E3B"/>
    <w:rsid w:val="005D4F26"/>
    <w:rsid w:val="005D5BB5"/>
    <w:rsid w:val="005D5E6E"/>
    <w:rsid w:val="005D63FB"/>
    <w:rsid w:val="005D7AB5"/>
    <w:rsid w:val="005E0CC4"/>
    <w:rsid w:val="005E1791"/>
    <w:rsid w:val="005E1901"/>
    <w:rsid w:val="005E1E15"/>
    <w:rsid w:val="005E1F69"/>
    <w:rsid w:val="005E28FE"/>
    <w:rsid w:val="005E2BEF"/>
    <w:rsid w:val="005E43B8"/>
    <w:rsid w:val="005E4E0B"/>
    <w:rsid w:val="005E5046"/>
    <w:rsid w:val="005E55F6"/>
    <w:rsid w:val="005E5C0C"/>
    <w:rsid w:val="005E63F2"/>
    <w:rsid w:val="005F0D4E"/>
    <w:rsid w:val="005F11D6"/>
    <w:rsid w:val="005F2703"/>
    <w:rsid w:val="005F29B4"/>
    <w:rsid w:val="005F2DD0"/>
    <w:rsid w:val="005F58E2"/>
    <w:rsid w:val="005F5FE4"/>
    <w:rsid w:val="005F77F5"/>
    <w:rsid w:val="005F7CEE"/>
    <w:rsid w:val="006006D4"/>
    <w:rsid w:val="006008D9"/>
    <w:rsid w:val="00600976"/>
    <w:rsid w:val="00601E4A"/>
    <w:rsid w:val="00601FD5"/>
    <w:rsid w:val="0060284B"/>
    <w:rsid w:val="00603D47"/>
    <w:rsid w:val="006050F4"/>
    <w:rsid w:val="0060659A"/>
    <w:rsid w:val="00607869"/>
    <w:rsid w:val="00607D7B"/>
    <w:rsid w:val="0061103D"/>
    <w:rsid w:val="0061109F"/>
    <w:rsid w:val="00611670"/>
    <w:rsid w:val="00612104"/>
    <w:rsid w:val="00612695"/>
    <w:rsid w:val="00612B27"/>
    <w:rsid w:val="00612E67"/>
    <w:rsid w:val="00613716"/>
    <w:rsid w:val="00614467"/>
    <w:rsid w:val="006144CD"/>
    <w:rsid w:val="00614A42"/>
    <w:rsid w:val="00615A92"/>
    <w:rsid w:val="0061681F"/>
    <w:rsid w:val="00620F05"/>
    <w:rsid w:val="00622AA2"/>
    <w:rsid w:val="00622D17"/>
    <w:rsid w:val="006230CC"/>
    <w:rsid w:val="006235F2"/>
    <w:rsid w:val="006240BB"/>
    <w:rsid w:val="00624151"/>
    <w:rsid w:val="00624535"/>
    <w:rsid w:val="0062486F"/>
    <w:rsid w:val="00624CCE"/>
    <w:rsid w:val="00624FC9"/>
    <w:rsid w:val="006253E4"/>
    <w:rsid w:val="00625F43"/>
    <w:rsid w:val="006266F9"/>
    <w:rsid w:val="0062788D"/>
    <w:rsid w:val="0063008F"/>
    <w:rsid w:val="006309D3"/>
    <w:rsid w:val="006313EC"/>
    <w:rsid w:val="00632139"/>
    <w:rsid w:val="006326F0"/>
    <w:rsid w:val="00632F2F"/>
    <w:rsid w:val="00633509"/>
    <w:rsid w:val="00633798"/>
    <w:rsid w:val="00633BC2"/>
    <w:rsid w:val="00634628"/>
    <w:rsid w:val="00635416"/>
    <w:rsid w:val="00636E4D"/>
    <w:rsid w:val="0063714C"/>
    <w:rsid w:val="00637638"/>
    <w:rsid w:val="00641ABE"/>
    <w:rsid w:val="00641FF3"/>
    <w:rsid w:val="00642066"/>
    <w:rsid w:val="006420F9"/>
    <w:rsid w:val="00642D92"/>
    <w:rsid w:val="006433AA"/>
    <w:rsid w:val="006433B2"/>
    <w:rsid w:val="00643642"/>
    <w:rsid w:val="00644A92"/>
    <w:rsid w:val="00650FA5"/>
    <w:rsid w:val="00651446"/>
    <w:rsid w:val="00652183"/>
    <w:rsid w:val="006524AB"/>
    <w:rsid w:val="00653C8A"/>
    <w:rsid w:val="00654065"/>
    <w:rsid w:val="00654A83"/>
    <w:rsid w:val="00654B12"/>
    <w:rsid w:val="00655A92"/>
    <w:rsid w:val="00656DDF"/>
    <w:rsid w:val="006570DE"/>
    <w:rsid w:val="006603CF"/>
    <w:rsid w:val="00663A17"/>
    <w:rsid w:val="00664228"/>
    <w:rsid w:val="00664354"/>
    <w:rsid w:val="00664D7D"/>
    <w:rsid w:val="00664DC3"/>
    <w:rsid w:val="0066522B"/>
    <w:rsid w:val="00670495"/>
    <w:rsid w:val="0067055A"/>
    <w:rsid w:val="006716A2"/>
    <w:rsid w:val="0067229B"/>
    <w:rsid w:val="0067434C"/>
    <w:rsid w:val="00675A33"/>
    <w:rsid w:val="00675AEB"/>
    <w:rsid w:val="00675DFE"/>
    <w:rsid w:val="00676F06"/>
    <w:rsid w:val="006775EA"/>
    <w:rsid w:val="006776B8"/>
    <w:rsid w:val="00677D98"/>
    <w:rsid w:val="00680632"/>
    <w:rsid w:val="006813F7"/>
    <w:rsid w:val="00682766"/>
    <w:rsid w:val="00682926"/>
    <w:rsid w:val="00682A9B"/>
    <w:rsid w:val="00682DEF"/>
    <w:rsid w:val="00682E79"/>
    <w:rsid w:val="006831F1"/>
    <w:rsid w:val="006834F9"/>
    <w:rsid w:val="00683FB6"/>
    <w:rsid w:val="006840A9"/>
    <w:rsid w:val="0068588E"/>
    <w:rsid w:val="0068637C"/>
    <w:rsid w:val="0068686A"/>
    <w:rsid w:val="0068787C"/>
    <w:rsid w:val="00687907"/>
    <w:rsid w:val="00687B35"/>
    <w:rsid w:val="00687C2F"/>
    <w:rsid w:val="00690CD3"/>
    <w:rsid w:val="00693661"/>
    <w:rsid w:val="0069508C"/>
    <w:rsid w:val="006950A2"/>
    <w:rsid w:val="00695CD8"/>
    <w:rsid w:val="00696B52"/>
    <w:rsid w:val="00697106"/>
    <w:rsid w:val="0069747C"/>
    <w:rsid w:val="00697573"/>
    <w:rsid w:val="006A0B01"/>
    <w:rsid w:val="006A17E3"/>
    <w:rsid w:val="006A2853"/>
    <w:rsid w:val="006A2893"/>
    <w:rsid w:val="006A2DB5"/>
    <w:rsid w:val="006A37B9"/>
    <w:rsid w:val="006A4DEF"/>
    <w:rsid w:val="006A5033"/>
    <w:rsid w:val="006A52B7"/>
    <w:rsid w:val="006A5FEA"/>
    <w:rsid w:val="006A6ED4"/>
    <w:rsid w:val="006A7657"/>
    <w:rsid w:val="006A78AD"/>
    <w:rsid w:val="006A78EC"/>
    <w:rsid w:val="006B0452"/>
    <w:rsid w:val="006B15D9"/>
    <w:rsid w:val="006B1600"/>
    <w:rsid w:val="006B19D3"/>
    <w:rsid w:val="006B2B81"/>
    <w:rsid w:val="006B2E4B"/>
    <w:rsid w:val="006B3C82"/>
    <w:rsid w:val="006B4A39"/>
    <w:rsid w:val="006B55DA"/>
    <w:rsid w:val="006B5C6D"/>
    <w:rsid w:val="006B69D6"/>
    <w:rsid w:val="006B7CA2"/>
    <w:rsid w:val="006C0849"/>
    <w:rsid w:val="006C11B1"/>
    <w:rsid w:val="006C1A1A"/>
    <w:rsid w:val="006C1BC4"/>
    <w:rsid w:val="006C22DA"/>
    <w:rsid w:val="006C3132"/>
    <w:rsid w:val="006C401A"/>
    <w:rsid w:val="006C45CF"/>
    <w:rsid w:val="006C5593"/>
    <w:rsid w:val="006C56F0"/>
    <w:rsid w:val="006C5C1F"/>
    <w:rsid w:val="006C6670"/>
    <w:rsid w:val="006C6E93"/>
    <w:rsid w:val="006C7027"/>
    <w:rsid w:val="006C751F"/>
    <w:rsid w:val="006C7D7C"/>
    <w:rsid w:val="006C7E13"/>
    <w:rsid w:val="006D0154"/>
    <w:rsid w:val="006D0D25"/>
    <w:rsid w:val="006D2AFA"/>
    <w:rsid w:val="006D3CE6"/>
    <w:rsid w:val="006D4EF9"/>
    <w:rsid w:val="006D4F5B"/>
    <w:rsid w:val="006D6028"/>
    <w:rsid w:val="006D6200"/>
    <w:rsid w:val="006D750E"/>
    <w:rsid w:val="006D7C22"/>
    <w:rsid w:val="006E0127"/>
    <w:rsid w:val="006E0CB7"/>
    <w:rsid w:val="006E0CD0"/>
    <w:rsid w:val="006E0CF7"/>
    <w:rsid w:val="006E128A"/>
    <w:rsid w:val="006E1B9C"/>
    <w:rsid w:val="006E439D"/>
    <w:rsid w:val="006E553F"/>
    <w:rsid w:val="006E728E"/>
    <w:rsid w:val="006F06E2"/>
    <w:rsid w:val="006F0BCA"/>
    <w:rsid w:val="006F1CD6"/>
    <w:rsid w:val="006F27E5"/>
    <w:rsid w:val="006F28AB"/>
    <w:rsid w:val="006F2C5D"/>
    <w:rsid w:val="006F2F0F"/>
    <w:rsid w:val="006F576E"/>
    <w:rsid w:val="006F5FD4"/>
    <w:rsid w:val="006F7211"/>
    <w:rsid w:val="006F75D6"/>
    <w:rsid w:val="006F79A5"/>
    <w:rsid w:val="006F7B23"/>
    <w:rsid w:val="006F7E03"/>
    <w:rsid w:val="00700323"/>
    <w:rsid w:val="007005EC"/>
    <w:rsid w:val="007011C1"/>
    <w:rsid w:val="007013C7"/>
    <w:rsid w:val="0070327C"/>
    <w:rsid w:val="007035D3"/>
    <w:rsid w:val="007039DC"/>
    <w:rsid w:val="00704BD4"/>
    <w:rsid w:val="00704D6E"/>
    <w:rsid w:val="00704FB0"/>
    <w:rsid w:val="00705A68"/>
    <w:rsid w:val="007101D1"/>
    <w:rsid w:val="00710B2A"/>
    <w:rsid w:val="00713367"/>
    <w:rsid w:val="007133B6"/>
    <w:rsid w:val="007134AE"/>
    <w:rsid w:val="0071359D"/>
    <w:rsid w:val="00713A64"/>
    <w:rsid w:val="0071400E"/>
    <w:rsid w:val="007140BA"/>
    <w:rsid w:val="0071412B"/>
    <w:rsid w:val="0071463D"/>
    <w:rsid w:val="007147CB"/>
    <w:rsid w:val="00714D37"/>
    <w:rsid w:val="00714F4B"/>
    <w:rsid w:val="0071518C"/>
    <w:rsid w:val="00716EAF"/>
    <w:rsid w:val="007209C1"/>
    <w:rsid w:val="00720C3C"/>
    <w:rsid w:val="00721AC9"/>
    <w:rsid w:val="007233AD"/>
    <w:rsid w:val="00723826"/>
    <w:rsid w:val="007243D7"/>
    <w:rsid w:val="00725101"/>
    <w:rsid w:val="0072533C"/>
    <w:rsid w:val="0072561D"/>
    <w:rsid w:val="00725F4B"/>
    <w:rsid w:val="0072685D"/>
    <w:rsid w:val="007268A7"/>
    <w:rsid w:val="00727383"/>
    <w:rsid w:val="00727B14"/>
    <w:rsid w:val="00727CE9"/>
    <w:rsid w:val="00727CEC"/>
    <w:rsid w:val="007302FE"/>
    <w:rsid w:val="00730CBD"/>
    <w:rsid w:val="00730E5E"/>
    <w:rsid w:val="007312C3"/>
    <w:rsid w:val="00731332"/>
    <w:rsid w:val="007314E0"/>
    <w:rsid w:val="00731F3F"/>
    <w:rsid w:val="007324E3"/>
    <w:rsid w:val="00732644"/>
    <w:rsid w:val="00732E0C"/>
    <w:rsid w:val="00732FFD"/>
    <w:rsid w:val="007332E4"/>
    <w:rsid w:val="00734F3E"/>
    <w:rsid w:val="00735D5F"/>
    <w:rsid w:val="00736FB9"/>
    <w:rsid w:val="00737399"/>
    <w:rsid w:val="0074045E"/>
    <w:rsid w:val="00740D88"/>
    <w:rsid w:val="0074168C"/>
    <w:rsid w:val="00741E3E"/>
    <w:rsid w:val="00741F48"/>
    <w:rsid w:val="0074337D"/>
    <w:rsid w:val="00744D43"/>
    <w:rsid w:val="00745F6F"/>
    <w:rsid w:val="00746DAA"/>
    <w:rsid w:val="00747CB3"/>
    <w:rsid w:val="00747EE2"/>
    <w:rsid w:val="007502B8"/>
    <w:rsid w:val="00750CD4"/>
    <w:rsid w:val="00752432"/>
    <w:rsid w:val="007531F3"/>
    <w:rsid w:val="00753965"/>
    <w:rsid w:val="00753FAC"/>
    <w:rsid w:val="00754BFE"/>
    <w:rsid w:val="00755920"/>
    <w:rsid w:val="00755C53"/>
    <w:rsid w:val="007566FF"/>
    <w:rsid w:val="00756AE9"/>
    <w:rsid w:val="007573A5"/>
    <w:rsid w:val="00757760"/>
    <w:rsid w:val="00760B43"/>
    <w:rsid w:val="00760EF3"/>
    <w:rsid w:val="00761859"/>
    <w:rsid w:val="007619AF"/>
    <w:rsid w:val="00762436"/>
    <w:rsid w:val="0076266A"/>
    <w:rsid w:val="007627A3"/>
    <w:rsid w:val="0076320B"/>
    <w:rsid w:val="00764B74"/>
    <w:rsid w:val="00764EE6"/>
    <w:rsid w:val="00765329"/>
    <w:rsid w:val="00765BD9"/>
    <w:rsid w:val="00766357"/>
    <w:rsid w:val="0076641A"/>
    <w:rsid w:val="00766928"/>
    <w:rsid w:val="00766A7F"/>
    <w:rsid w:val="007671CA"/>
    <w:rsid w:val="00767C1F"/>
    <w:rsid w:val="00771FFB"/>
    <w:rsid w:val="007722FF"/>
    <w:rsid w:val="00772E1F"/>
    <w:rsid w:val="00774066"/>
    <w:rsid w:val="0077461E"/>
    <w:rsid w:val="00774D4A"/>
    <w:rsid w:val="00775357"/>
    <w:rsid w:val="00775E8D"/>
    <w:rsid w:val="00775F01"/>
    <w:rsid w:val="00775F49"/>
    <w:rsid w:val="00780A72"/>
    <w:rsid w:val="00781209"/>
    <w:rsid w:val="00781756"/>
    <w:rsid w:val="00781A96"/>
    <w:rsid w:val="00782099"/>
    <w:rsid w:val="00782320"/>
    <w:rsid w:val="007823DF"/>
    <w:rsid w:val="00783C6D"/>
    <w:rsid w:val="00784038"/>
    <w:rsid w:val="0078501E"/>
    <w:rsid w:val="0078558E"/>
    <w:rsid w:val="00785C09"/>
    <w:rsid w:val="00787849"/>
    <w:rsid w:val="00787E7F"/>
    <w:rsid w:val="00787E92"/>
    <w:rsid w:val="00790C80"/>
    <w:rsid w:val="007913C6"/>
    <w:rsid w:val="00791431"/>
    <w:rsid w:val="00791861"/>
    <w:rsid w:val="00791EB0"/>
    <w:rsid w:val="007922C0"/>
    <w:rsid w:val="00794738"/>
    <w:rsid w:val="007949F8"/>
    <w:rsid w:val="00794AD0"/>
    <w:rsid w:val="00794E8A"/>
    <w:rsid w:val="00794EAC"/>
    <w:rsid w:val="00794EFB"/>
    <w:rsid w:val="00795DE5"/>
    <w:rsid w:val="00795E16"/>
    <w:rsid w:val="0079643D"/>
    <w:rsid w:val="00796F35"/>
    <w:rsid w:val="00797D6F"/>
    <w:rsid w:val="00797FC9"/>
    <w:rsid w:val="007A14E0"/>
    <w:rsid w:val="007A1E5E"/>
    <w:rsid w:val="007A2533"/>
    <w:rsid w:val="007A2950"/>
    <w:rsid w:val="007A2DB9"/>
    <w:rsid w:val="007A45D2"/>
    <w:rsid w:val="007A4B71"/>
    <w:rsid w:val="007A5038"/>
    <w:rsid w:val="007A52EC"/>
    <w:rsid w:val="007A578B"/>
    <w:rsid w:val="007A5FF7"/>
    <w:rsid w:val="007A6954"/>
    <w:rsid w:val="007A6FC3"/>
    <w:rsid w:val="007A70E6"/>
    <w:rsid w:val="007A72A8"/>
    <w:rsid w:val="007A74FB"/>
    <w:rsid w:val="007A7794"/>
    <w:rsid w:val="007B166C"/>
    <w:rsid w:val="007B22E3"/>
    <w:rsid w:val="007B2599"/>
    <w:rsid w:val="007B2841"/>
    <w:rsid w:val="007B2A84"/>
    <w:rsid w:val="007B2FEE"/>
    <w:rsid w:val="007B34F1"/>
    <w:rsid w:val="007B3A6F"/>
    <w:rsid w:val="007B45D9"/>
    <w:rsid w:val="007B4A12"/>
    <w:rsid w:val="007B4ACF"/>
    <w:rsid w:val="007B5D39"/>
    <w:rsid w:val="007B62E3"/>
    <w:rsid w:val="007B64DC"/>
    <w:rsid w:val="007B678C"/>
    <w:rsid w:val="007B6A90"/>
    <w:rsid w:val="007C08D1"/>
    <w:rsid w:val="007C1560"/>
    <w:rsid w:val="007C1716"/>
    <w:rsid w:val="007C2A9F"/>
    <w:rsid w:val="007C2DA8"/>
    <w:rsid w:val="007C372B"/>
    <w:rsid w:val="007C3A27"/>
    <w:rsid w:val="007C40E0"/>
    <w:rsid w:val="007C48C8"/>
    <w:rsid w:val="007C5590"/>
    <w:rsid w:val="007C5C8D"/>
    <w:rsid w:val="007C5FB0"/>
    <w:rsid w:val="007C6341"/>
    <w:rsid w:val="007C6A4C"/>
    <w:rsid w:val="007C6BBD"/>
    <w:rsid w:val="007C70B1"/>
    <w:rsid w:val="007C71A4"/>
    <w:rsid w:val="007C7726"/>
    <w:rsid w:val="007D0BB2"/>
    <w:rsid w:val="007D0E8F"/>
    <w:rsid w:val="007D0FBE"/>
    <w:rsid w:val="007D1EE6"/>
    <w:rsid w:val="007D1FC4"/>
    <w:rsid w:val="007D29FE"/>
    <w:rsid w:val="007D3810"/>
    <w:rsid w:val="007D389B"/>
    <w:rsid w:val="007D3BFB"/>
    <w:rsid w:val="007D456F"/>
    <w:rsid w:val="007D4625"/>
    <w:rsid w:val="007D56A5"/>
    <w:rsid w:val="007D63D1"/>
    <w:rsid w:val="007D646C"/>
    <w:rsid w:val="007D66B5"/>
    <w:rsid w:val="007D70B9"/>
    <w:rsid w:val="007E02F3"/>
    <w:rsid w:val="007E06B4"/>
    <w:rsid w:val="007E1A4C"/>
    <w:rsid w:val="007E48F8"/>
    <w:rsid w:val="007E509B"/>
    <w:rsid w:val="007E50E5"/>
    <w:rsid w:val="007E64EC"/>
    <w:rsid w:val="007E6804"/>
    <w:rsid w:val="007E6C6B"/>
    <w:rsid w:val="007E6EC7"/>
    <w:rsid w:val="007E7FA2"/>
    <w:rsid w:val="007F40D2"/>
    <w:rsid w:val="007F6DAF"/>
    <w:rsid w:val="007F7283"/>
    <w:rsid w:val="007F7698"/>
    <w:rsid w:val="007F7A2A"/>
    <w:rsid w:val="008000C7"/>
    <w:rsid w:val="0080016C"/>
    <w:rsid w:val="0080020D"/>
    <w:rsid w:val="008025EB"/>
    <w:rsid w:val="008027E8"/>
    <w:rsid w:val="00802D3D"/>
    <w:rsid w:val="008041B3"/>
    <w:rsid w:val="00804F9B"/>
    <w:rsid w:val="008053D6"/>
    <w:rsid w:val="00805ABB"/>
    <w:rsid w:val="00806FF6"/>
    <w:rsid w:val="0081174B"/>
    <w:rsid w:val="00811A6C"/>
    <w:rsid w:val="00811BE1"/>
    <w:rsid w:val="0081254A"/>
    <w:rsid w:val="00813F73"/>
    <w:rsid w:val="0081429D"/>
    <w:rsid w:val="008168D9"/>
    <w:rsid w:val="00816AB5"/>
    <w:rsid w:val="00816F59"/>
    <w:rsid w:val="008178B1"/>
    <w:rsid w:val="00820BA2"/>
    <w:rsid w:val="00821184"/>
    <w:rsid w:val="008232B3"/>
    <w:rsid w:val="008235D6"/>
    <w:rsid w:val="0082363D"/>
    <w:rsid w:val="00823EC1"/>
    <w:rsid w:val="0082400B"/>
    <w:rsid w:val="00826071"/>
    <w:rsid w:val="00827033"/>
    <w:rsid w:val="008319C1"/>
    <w:rsid w:val="008320AC"/>
    <w:rsid w:val="0083216E"/>
    <w:rsid w:val="00833252"/>
    <w:rsid w:val="00833A8C"/>
    <w:rsid w:val="00833C0B"/>
    <w:rsid w:val="00833FFB"/>
    <w:rsid w:val="008349A4"/>
    <w:rsid w:val="00834E67"/>
    <w:rsid w:val="00835D85"/>
    <w:rsid w:val="00836049"/>
    <w:rsid w:val="008364A6"/>
    <w:rsid w:val="008366D2"/>
    <w:rsid w:val="008408C1"/>
    <w:rsid w:val="0084540F"/>
    <w:rsid w:val="00846F2E"/>
    <w:rsid w:val="008471FC"/>
    <w:rsid w:val="00847908"/>
    <w:rsid w:val="00847B60"/>
    <w:rsid w:val="00850DE1"/>
    <w:rsid w:val="00850E86"/>
    <w:rsid w:val="00850ECD"/>
    <w:rsid w:val="008511F3"/>
    <w:rsid w:val="008513ED"/>
    <w:rsid w:val="00851DE9"/>
    <w:rsid w:val="0085287E"/>
    <w:rsid w:val="008528D5"/>
    <w:rsid w:val="00852DDB"/>
    <w:rsid w:val="0085302A"/>
    <w:rsid w:val="008549AA"/>
    <w:rsid w:val="00855003"/>
    <w:rsid w:val="00856C6A"/>
    <w:rsid w:val="0085700A"/>
    <w:rsid w:val="00857C7E"/>
    <w:rsid w:val="00857F66"/>
    <w:rsid w:val="00862CF8"/>
    <w:rsid w:val="00863042"/>
    <w:rsid w:val="00863536"/>
    <w:rsid w:val="00863D53"/>
    <w:rsid w:val="008642E9"/>
    <w:rsid w:val="00865047"/>
    <w:rsid w:val="0086516E"/>
    <w:rsid w:val="008652BD"/>
    <w:rsid w:val="008655EA"/>
    <w:rsid w:val="00866581"/>
    <w:rsid w:val="00866979"/>
    <w:rsid w:val="00866C7C"/>
    <w:rsid w:val="00867DE6"/>
    <w:rsid w:val="00870859"/>
    <w:rsid w:val="0087104F"/>
    <w:rsid w:val="008713AA"/>
    <w:rsid w:val="00871466"/>
    <w:rsid w:val="00871682"/>
    <w:rsid w:val="00871C16"/>
    <w:rsid w:val="00872080"/>
    <w:rsid w:val="008722F5"/>
    <w:rsid w:val="00872DEA"/>
    <w:rsid w:val="00873438"/>
    <w:rsid w:val="00873C21"/>
    <w:rsid w:val="00874783"/>
    <w:rsid w:val="0087572F"/>
    <w:rsid w:val="00876150"/>
    <w:rsid w:val="008765E1"/>
    <w:rsid w:val="00881771"/>
    <w:rsid w:val="0088221B"/>
    <w:rsid w:val="0088272C"/>
    <w:rsid w:val="0088333B"/>
    <w:rsid w:val="008835E2"/>
    <w:rsid w:val="008838C9"/>
    <w:rsid w:val="0088508E"/>
    <w:rsid w:val="00885899"/>
    <w:rsid w:val="00886E62"/>
    <w:rsid w:val="00886F1B"/>
    <w:rsid w:val="00890DCF"/>
    <w:rsid w:val="008915A5"/>
    <w:rsid w:val="00892505"/>
    <w:rsid w:val="0089388E"/>
    <w:rsid w:val="0089420B"/>
    <w:rsid w:val="00895243"/>
    <w:rsid w:val="00895E74"/>
    <w:rsid w:val="00895FE7"/>
    <w:rsid w:val="008965AB"/>
    <w:rsid w:val="008968F6"/>
    <w:rsid w:val="00897886"/>
    <w:rsid w:val="00897A88"/>
    <w:rsid w:val="008A03A9"/>
    <w:rsid w:val="008A04D1"/>
    <w:rsid w:val="008A1184"/>
    <w:rsid w:val="008A12E2"/>
    <w:rsid w:val="008A2379"/>
    <w:rsid w:val="008A2ACA"/>
    <w:rsid w:val="008A36B4"/>
    <w:rsid w:val="008A484A"/>
    <w:rsid w:val="008A5529"/>
    <w:rsid w:val="008A6627"/>
    <w:rsid w:val="008A6859"/>
    <w:rsid w:val="008A6C2C"/>
    <w:rsid w:val="008A7246"/>
    <w:rsid w:val="008B0911"/>
    <w:rsid w:val="008B1477"/>
    <w:rsid w:val="008B1D06"/>
    <w:rsid w:val="008B476F"/>
    <w:rsid w:val="008B5647"/>
    <w:rsid w:val="008B5CB6"/>
    <w:rsid w:val="008B6997"/>
    <w:rsid w:val="008B72F6"/>
    <w:rsid w:val="008B7691"/>
    <w:rsid w:val="008B7BD9"/>
    <w:rsid w:val="008B7C35"/>
    <w:rsid w:val="008B7D0C"/>
    <w:rsid w:val="008B7EC1"/>
    <w:rsid w:val="008C01C8"/>
    <w:rsid w:val="008C0A67"/>
    <w:rsid w:val="008C0E77"/>
    <w:rsid w:val="008C1C5F"/>
    <w:rsid w:val="008C1E17"/>
    <w:rsid w:val="008C3A63"/>
    <w:rsid w:val="008C51EC"/>
    <w:rsid w:val="008C5461"/>
    <w:rsid w:val="008C559F"/>
    <w:rsid w:val="008C5C31"/>
    <w:rsid w:val="008C6007"/>
    <w:rsid w:val="008C687B"/>
    <w:rsid w:val="008D05D0"/>
    <w:rsid w:val="008D06D4"/>
    <w:rsid w:val="008D0998"/>
    <w:rsid w:val="008D1795"/>
    <w:rsid w:val="008D269F"/>
    <w:rsid w:val="008D2D32"/>
    <w:rsid w:val="008D399D"/>
    <w:rsid w:val="008D3CF6"/>
    <w:rsid w:val="008D5F19"/>
    <w:rsid w:val="008D71E8"/>
    <w:rsid w:val="008D71EC"/>
    <w:rsid w:val="008D7441"/>
    <w:rsid w:val="008D74C1"/>
    <w:rsid w:val="008D7535"/>
    <w:rsid w:val="008E0280"/>
    <w:rsid w:val="008E03BD"/>
    <w:rsid w:val="008E1311"/>
    <w:rsid w:val="008E14F7"/>
    <w:rsid w:val="008E1A62"/>
    <w:rsid w:val="008E1DA6"/>
    <w:rsid w:val="008E2853"/>
    <w:rsid w:val="008E2AA6"/>
    <w:rsid w:val="008E3594"/>
    <w:rsid w:val="008E3781"/>
    <w:rsid w:val="008E39DC"/>
    <w:rsid w:val="008E3B51"/>
    <w:rsid w:val="008E3EE2"/>
    <w:rsid w:val="008E43F6"/>
    <w:rsid w:val="008E5C84"/>
    <w:rsid w:val="008E6915"/>
    <w:rsid w:val="008E71EB"/>
    <w:rsid w:val="008E7505"/>
    <w:rsid w:val="008E785C"/>
    <w:rsid w:val="008E7B88"/>
    <w:rsid w:val="008F16BD"/>
    <w:rsid w:val="008F31EB"/>
    <w:rsid w:val="008F33D3"/>
    <w:rsid w:val="008F35E3"/>
    <w:rsid w:val="008F3641"/>
    <w:rsid w:val="008F3897"/>
    <w:rsid w:val="008F5517"/>
    <w:rsid w:val="008F56F2"/>
    <w:rsid w:val="008F58A2"/>
    <w:rsid w:val="008F6671"/>
    <w:rsid w:val="00901A6B"/>
    <w:rsid w:val="0090213F"/>
    <w:rsid w:val="00903CE8"/>
    <w:rsid w:val="009057DF"/>
    <w:rsid w:val="00906038"/>
    <w:rsid w:val="00906AE7"/>
    <w:rsid w:val="00907F25"/>
    <w:rsid w:val="009107B2"/>
    <w:rsid w:val="00911C18"/>
    <w:rsid w:val="00911DC1"/>
    <w:rsid w:val="00912175"/>
    <w:rsid w:val="00912871"/>
    <w:rsid w:val="00913E8B"/>
    <w:rsid w:val="00914867"/>
    <w:rsid w:val="00914F14"/>
    <w:rsid w:val="0091593E"/>
    <w:rsid w:val="00915E1E"/>
    <w:rsid w:val="00915F3C"/>
    <w:rsid w:val="00916E57"/>
    <w:rsid w:val="009205F2"/>
    <w:rsid w:val="00920FA1"/>
    <w:rsid w:val="0092124B"/>
    <w:rsid w:val="00921EC2"/>
    <w:rsid w:val="00922889"/>
    <w:rsid w:val="009230D0"/>
    <w:rsid w:val="0092421C"/>
    <w:rsid w:val="009243F5"/>
    <w:rsid w:val="009244AE"/>
    <w:rsid w:val="00924671"/>
    <w:rsid w:val="0092476A"/>
    <w:rsid w:val="009247F5"/>
    <w:rsid w:val="009248C0"/>
    <w:rsid w:val="00924B8F"/>
    <w:rsid w:val="00924DDA"/>
    <w:rsid w:val="00926881"/>
    <w:rsid w:val="009272CA"/>
    <w:rsid w:val="0093093B"/>
    <w:rsid w:val="00930A1D"/>
    <w:rsid w:val="00931D75"/>
    <w:rsid w:val="009321D2"/>
    <w:rsid w:val="00934D0A"/>
    <w:rsid w:val="00935A8B"/>
    <w:rsid w:val="00935C95"/>
    <w:rsid w:val="009361D1"/>
    <w:rsid w:val="009364D8"/>
    <w:rsid w:val="00936ED5"/>
    <w:rsid w:val="00940A5C"/>
    <w:rsid w:val="0094254B"/>
    <w:rsid w:val="009427A8"/>
    <w:rsid w:val="00942B23"/>
    <w:rsid w:val="0094416E"/>
    <w:rsid w:val="00944897"/>
    <w:rsid w:val="00945AAA"/>
    <w:rsid w:val="00947403"/>
    <w:rsid w:val="0095065F"/>
    <w:rsid w:val="00951BD3"/>
    <w:rsid w:val="009523FC"/>
    <w:rsid w:val="0095255F"/>
    <w:rsid w:val="009533B3"/>
    <w:rsid w:val="00953515"/>
    <w:rsid w:val="009549E6"/>
    <w:rsid w:val="00954AF9"/>
    <w:rsid w:val="009555D1"/>
    <w:rsid w:val="00956035"/>
    <w:rsid w:val="009606D8"/>
    <w:rsid w:val="009609A3"/>
    <w:rsid w:val="0096166A"/>
    <w:rsid w:val="009621AF"/>
    <w:rsid w:val="00962B95"/>
    <w:rsid w:val="009630EB"/>
    <w:rsid w:val="009644E2"/>
    <w:rsid w:val="0096465B"/>
    <w:rsid w:val="009655A5"/>
    <w:rsid w:val="00965FB4"/>
    <w:rsid w:val="00970147"/>
    <w:rsid w:val="00970A2E"/>
    <w:rsid w:val="00970B1B"/>
    <w:rsid w:val="00971B70"/>
    <w:rsid w:val="0097209F"/>
    <w:rsid w:val="00972326"/>
    <w:rsid w:val="00972337"/>
    <w:rsid w:val="00972FAD"/>
    <w:rsid w:val="0097386D"/>
    <w:rsid w:val="009742DD"/>
    <w:rsid w:val="009742FB"/>
    <w:rsid w:val="009748DA"/>
    <w:rsid w:val="009749AA"/>
    <w:rsid w:val="0097516F"/>
    <w:rsid w:val="00975495"/>
    <w:rsid w:val="00975F93"/>
    <w:rsid w:val="0097618B"/>
    <w:rsid w:val="00976C21"/>
    <w:rsid w:val="00976C54"/>
    <w:rsid w:val="00976EF4"/>
    <w:rsid w:val="00977060"/>
    <w:rsid w:val="0097747F"/>
    <w:rsid w:val="00977904"/>
    <w:rsid w:val="00977FDE"/>
    <w:rsid w:val="00980441"/>
    <w:rsid w:val="009805FD"/>
    <w:rsid w:val="009808BC"/>
    <w:rsid w:val="00981FCF"/>
    <w:rsid w:val="009824DA"/>
    <w:rsid w:val="00983439"/>
    <w:rsid w:val="00984185"/>
    <w:rsid w:val="00984575"/>
    <w:rsid w:val="0098513A"/>
    <w:rsid w:val="009859AE"/>
    <w:rsid w:val="00985FD3"/>
    <w:rsid w:val="00986424"/>
    <w:rsid w:val="009870AA"/>
    <w:rsid w:val="009878BB"/>
    <w:rsid w:val="00987FB4"/>
    <w:rsid w:val="00991360"/>
    <w:rsid w:val="00991DA7"/>
    <w:rsid w:val="009939E3"/>
    <w:rsid w:val="00994987"/>
    <w:rsid w:val="00994BEC"/>
    <w:rsid w:val="00995866"/>
    <w:rsid w:val="00996C5A"/>
    <w:rsid w:val="009A0AD1"/>
    <w:rsid w:val="009A1CA7"/>
    <w:rsid w:val="009A29ED"/>
    <w:rsid w:val="009A2CD9"/>
    <w:rsid w:val="009A2DDA"/>
    <w:rsid w:val="009A308F"/>
    <w:rsid w:val="009A3489"/>
    <w:rsid w:val="009A3589"/>
    <w:rsid w:val="009A3ED0"/>
    <w:rsid w:val="009A496C"/>
    <w:rsid w:val="009A5EFD"/>
    <w:rsid w:val="009A621C"/>
    <w:rsid w:val="009A6338"/>
    <w:rsid w:val="009A6959"/>
    <w:rsid w:val="009A6A20"/>
    <w:rsid w:val="009A6C91"/>
    <w:rsid w:val="009A6E34"/>
    <w:rsid w:val="009B0EED"/>
    <w:rsid w:val="009B22CE"/>
    <w:rsid w:val="009B299B"/>
    <w:rsid w:val="009B3637"/>
    <w:rsid w:val="009B46D2"/>
    <w:rsid w:val="009B5274"/>
    <w:rsid w:val="009B5937"/>
    <w:rsid w:val="009B5B9E"/>
    <w:rsid w:val="009B5E46"/>
    <w:rsid w:val="009B6BE2"/>
    <w:rsid w:val="009B73DD"/>
    <w:rsid w:val="009B7800"/>
    <w:rsid w:val="009B7D73"/>
    <w:rsid w:val="009C007D"/>
    <w:rsid w:val="009C01A6"/>
    <w:rsid w:val="009C040F"/>
    <w:rsid w:val="009C0863"/>
    <w:rsid w:val="009C105B"/>
    <w:rsid w:val="009C1C3B"/>
    <w:rsid w:val="009C2519"/>
    <w:rsid w:val="009C2CA5"/>
    <w:rsid w:val="009C3DA5"/>
    <w:rsid w:val="009C408A"/>
    <w:rsid w:val="009C40F0"/>
    <w:rsid w:val="009C5CB4"/>
    <w:rsid w:val="009C6FD0"/>
    <w:rsid w:val="009C763B"/>
    <w:rsid w:val="009D0226"/>
    <w:rsid w:val="009D244B"/>
    <w:rsid w:val="009D2677"/>
    <w:rsid w:val="009D3A08"/>
    <w:rsid w:val="009D3F06"/>
    <w:rsid w:val="009D3FC2"/>
    <w:rsid w:val="009D4CBC"/>
    <w:rsid w:val="009D6161"/>
    <w:rsid w:val="009D6D7A"/>
    <w:rsid w:val="009D7068"/>
    <w:rsid w:val="009D70A1"/>
    <w:rsid w:val="009D710E"/>
    <w:rsid w:val="009D7ECB"/>
    <w:rsid w:val="009E0980"/>
    <w:rsid w:val="009E0A77"/>
    <w:rsid w:val="009E2860"/>
    <w:rsid w:val="009E3144"/>
    <w:rsid w:val="009E31CD"/>
    <w:rsid w:val="009E3332"/>
    <w:rsid w:val="009E5414"/>
    <w:rsid w:val="009E6151"/>
    <w:rsid w:val="009E7472"/>
    <w:rsid w:val="009F037E"/>
    <w:rsid w:val="009F03E0"/>
    <w:rsid w:val="009F067F"/>
    <w:rsid w:val="009F0864"/>
    <w:rsid w:val="009F1899"/>
    <w:rsid w:val="009F1BC7"/>
    <w:rsid w:val="009F1D3F"/>
    <w:rsid w:val="009F1E1C"/>
    <w:rsid w:val="009F2440"/>
    <w:rsid w:val="009F2910"/>
    <w:rsid w:val="009F2C03"/>
    <w:rsid w:val="009F33AE"/>
    <w:rsid w:val="009F3591"/>
    <w:rsid w:val="009F39AF"/>
    <w:rsid w:val="009F422D"/>
    <w:rsid w:val="009F5514"/>
    <w:rsid w:val="009F6FBF"/>
    <w:rsid w:val="009F7621"/>
    <w:rsid w:val="009F7D9E"/>
    <w:rsid w:val="00A00BD0"/>
    <w:rsid w:val="00A00F24"/>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3385"/>
    <w:rsid w:val="00A134D2"/>
    <w:rsid w:val="00A144A1"/>
    <w:rsid w:val="00A1531B"/>
    <w:rsid w:val="00A1612D"/>
    <w:rsid w:val="00A16C01"/>
    <w:rsid w:val="00A17916"/>
    <w:rsid w:val="00A20889"/>
    <w:rsid w:val="00A208D7"/>
    <w:rsid w:val="00A20935"/>
    <w:rsid w:val="00A21482"/>
    <w:rsid w:val="00A21572"/>
    <w:rsid w:val="00A21670"/>
    <w:rsid w:val="00A2253B"/>
    <w:rsid w:val="00A230A6"/>
    <w:rsid w:val="00A25232"/>
    <w:rsid w:val="00A273C0"/>
    <w:rsid w:val="00A306F7"/>
    <w:rsid w:val="00A3127D"/>
    <w:rsid w:val="00A3194D"/>
    <w:rsid w:val="00A3200C"/>
    <w:rsid w:val="00A32097"/>
    <w:rsid w:val="00A32306"/>
    <w:rsid w:val="00A32956"/>
    <w:rsid w:val="00A33017"/>
    <w:rsid w:val="00A33161"/>
    <w:rsid w:val="00A33450"/>
    <w:rsid w:val="00A3345B"/>
    <w:rsid w:val="00A33F16"/>
    <w:rsid w:val="00A344D7"/>
    <w:rsid w:val="00A34B65"/>
    <w:rsid w:val="00A35830"/>
    <w:rsid w:val="00A363A0"/>
    <w:rsid w:val="00A36C82"/>
    <w:rsid w:val="00A37326"/>
    <w:rsid w:val="00A3758D"/>
    <w:rsid w:val="00A37A05"/>
    <w:rsid w:val="00A40226"/>
    <w:rsid w:val="00A40720"/>
    <w:rsid w:val="00A407C6"/>
    <w:rsid w:val="00A427E7"/>
    <w:rsid w:val="00A429CA"/>
    <w:rsid w:val="00A4394D"/>
    <w:rsid w:val="00A43A4E"/>
    <w:rsid w:val="00A44B38"/>
    <w:rsid w:val="00A44B6D"/>
    <w:rsid w:val="00A45A00"/>
    <w:rsid w:val="00A469CB"/>
    <w:rsid w:val="00A46DA1"/>
    <w:rsid w:val="00A4722A"/>
    <w:rsid w:val="00A473B8"/>
    <w:rsid w:val="00A47E4F"/>
    <w:rsid w:val="00A50690"/>
    <w:rsid w:val="00A50A16"/>
    <w:rsid w:val="00A50DC3"/>
    <w:rsid w:val="00A50EC9"/>
    <w:rsid w:val="00A521A5"/>
    <w:rsid w:val="00A52A3E"/>
    <w:rsid w:val="00A53513"/>
    <w:rsid w:val="00A5357E"/>
    <w:rsid w:val="00A5396E"/>
    <w:rsid w:val="00A5478F"/>
    <w:rsid w:val="00A54F97"/>
    <w:rsid w:val="00A55370"/>
    <w:rsid w:val="00A5570A"/>
    <w:rsid w:val="00A55DBA"/>
    <w:rsid w:val="00A56163"/>
    <w:rsid w:val="00A57374"/>
    <w:rsid w:val="00A57832"/>
    <w:rsid w:val="00A57E13"/>
    <w:rsid w:val="00A57FF0"/>
    <w:rsid w:val="00A6000B"/>
    <w:rsid w:val="00A6042A"/>
    <w:rsid w:val="00A616E5"/>
    <w:rsid w:val="00A62385"/>
    <w:rsid w:val="00A64D43"/>
    <w:rsid w:val="00A654AC"/>
    <w:rsid w:val="00A66B29"/>
    <w:rsid w:val="00A66E01"/>
    <w:rsid w:val="00A67AC7"/>
    <w:rsid w:val="00A67C9F"/>
    <w:rsid w:val="00A700B8"/>
    <w:rsid w:val="00A70FD0"/>
    <w:rsid w:val="00A732AB"/>
    <w:rsid w:val="00A74067"/>
    <w:rsid w:val="00A74200"/>
    <w:rsid w:val="00A74431"/>
    <w:rsid w:val="00A800EC"/>
    <w:rsid w:val="00A8149C"/>
    <w:rsid w:val="00A816D1"/>
    <w:rsid w:val="00A82861"/>
    <w:rsid w:val="00A82F11"/>
    <w:rsid w:val="00A83203"/>
    <w:rsid w:val="00A8425F"/>
    <w:rsid w:val="00A84A50"/>
    <w:rsid w:val="00A84F5F"/>
    <w:rsid w:val="00A855E4"/>
    <w:rsid w:val="00A859FA"/>
    <w:rsid w:val="00A86624"/>
    <w:rsid w:val="00A86FF9"/>
    <w:rsid w:val="00A873E9"/>
    <w:rsid w:val="00A87FFC"/>
    <w:rsid w:val="00A90C65"/>
    <w:rsid w:val="00A90D27"/>
    <w:rsid w:val="00A91226"/>
    <w:rsid w:val="00A919F3"/>
    <w:rsid w:val="00A934D4"/>
    <w:rsid w:val="00A94090"/>
    <w:rsid w:val="00A9484D"/>
    <w:rsid w:val="00A95B27"/>
    <w:rsid w:val="00A95C23"/>
    <w:rsid w:val="00A962B4"/>
    <w:rsid w:val="00A965ED"/>
    <w:rsid w:val="00A96CB1"/>
    <w:rsid w:val="00A96D97"/>
    <w:rsid w:val="00A96EB6"/>
    <w:rsid w:val="00AA0B5D"/>
    <w:rsid w:val="00AA166A"/>
    <w:rsid w:val="00AA252F"/>
    <w:rsid w:val="00AA2900"/>
    <w:rsid w:val="00AA2A6E"/>
    <w:rsid w:val="00AA2AA3"/>
    <w:rsid w:val="00AA2DE4"/>
    <w:rsid w:val="00AA30A1"/>
    <w:rsid w:val="00AA3824"/>
    <w:rsid w:val="00AA3840"/>
    <w:rsid w:val="00AA5CC6"/>
    <w:rsid w:val="00AA5D99"/>
    <w:rsid w:val="00AA6311"/>
    <w:rsid w:val="00AA689A"/>
    <w:rsid w:val="00AA693C"/>
    <w:rsid w:val="00AA6E8C"/>
    <w:rsid w:val="00AB060E"/>
    <w:rsid w:val="00AB1101"/>
    <w:rsid w:val="00AB189E"/>
    <w:rsid w:val="00AB25DD"/>
    <w:rsid w:val="00AB476B"/>
    <w:rsid w:val="00AB4ACC"/>
    <w:rsid w:val="00AB4CF7"/>
    <w:rsid w:val="00AB4D0D"/>
    <w:rsid w:val="00AB5C6B"/>
    <w:rsid w:val="00AB5CD0"/>
    <w:rsid w:val="00AB5D58"/>
    <w:rsid w:val="00AB5F78"/>
    <w:rsid w:val="00AB68F5"/>
    <w:rsid w:val="00AB690D"/>
    <w:rsid w:val="00AB70DB"/>
    <w:rsid w:val="00AB7996"/>
    <w:rsid w:val="00AC0217"/>
    <w:rsid w:val="00AC0388"/>
    <w:rsid w:val="00AC0961"/>
    <w:rsid w:val="00AC0A36"/>
    <w:rsid w:val="00AC19CE"/>
    <w:rsid w:val="00AC2DE8"/>
    <w:rsid w:val="00AC381A"/>
    <w:rsid w:val="00AC38E1"/>
    <w:rsid w:val="00AC46E0"/>
    <w:rsid w:val="00AC4C66"/>
    <w:rsid w:val="00AC5030"/>
    <w:rsid w:val="00AC620E"/>
    <w:rsid w:val="00AC66FE"/>
    <w:rsid w:val="00AC7512"/>
    <w:rsid w:val="00AC75A3"/>
    <w:rsid w:val="00AC783E"/>
    <w:rsid w:val="00AC7B60"/>
    <w:rsid w:val="00AC7C53"/>
    <w:rsid w:val="00AC7E42"/>
    <w:rsid w:val="00AD1FB2"/>
    <w:rsid w:val="00AD3036"/>
    <w:rsid w:val="00AD401F"/>
    <w:rsid w:val="00AD4566"/>
    <w:rsid w:val="00AD5014"/>
    <w:rsid w:val="00AD517E"/>
    <w:rsid w:val="00AD5878"/>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38C5"/>
    <w:rsid w:val="00AF444B"/>
    <w:rsid w:val="00AF573D"/>
    <w:rsid w:val="00AF6038"/>
    <w:rsid w:val="00AF612A"/>
    <w:rsid w:val="00AF702F"/>
    <w:rsid w:val="00B0100F"/>
    <w:rsid w:val="00B0247D"/>
    <w:rsid w:val="00B02D9C"/>
    <w:rsid w:val="00B03883"/>
    <w:rsid w:val="00B03D31"/>
    <w:rsid w:val="00B04822"/>
    <w:rsid w:val="00B0499B"/>
    <w:rsid w:val="00B0786E"/>
    <w:rsid w:val="00B07BFE"/>
    <w:rsid w:val="00B07E71"/>
    <w:rsid w:val="00B109CA"/>
    <w:rsid w:val="00B10F73"/>
    <w:rsid w:val="00B113A3"/>
    <w:rsid w:val="00B11606"/>
    <w:rsid w:val="00B1188C"/>
    <w:rsid w:val="00B12430"/>
    <w:rsid w:val="00B1287C"/>
    <w:rsid w:val="00B13FD9"/>
    <w:rsid w:val="00B14DE8"/>
    <w:rsid w:val="00B200A6"/>
    <w:rsid w:val="00B2045E"/>
    <w:rsid w:val="00B213FF"/>
    <w:rsid w:val="00B21494"/>
    <w:rsid w:val="00B21CD0"/>
    <w:rsid w:val="00B22021"/>
    <w:rsid w:val="00B22D7C"/>
    <w:rsid w:val="00B237BA"/>
    <w:rsid w:val="00B24795"/>
    <w:rsid w:val="00B24A1F"/>
    <w:rsid w:val="00B25D81"/>
    <w:rsid w:val="00B262CF"/>
    <w:rsid w:val="00B26FD1"/>
    <w:rsid w:val="00B27764"/>
    <w:rsid w:val="00B27893"/>
    <w:rsid w:val="00B27BED"/>
    <w:rsid w:val="00B305C6"/>
    <w:rsid w:val="00B30E4C"/>
    <w:rsid w:val="00B31580"/>
    <w:rsid w:val="00B31B72"/>
    <w:rsid w:val="00B32686"/>
    <w:rsid w:val="00B32940"/>
    <w:rsid w:val="00B34415"/>
    <w:rsid w:val="00B34858"/>
    <w:rsid w:val="00B34DAD"/>
    <w:rsid w:val="00B34E99"/>
    <w:rsid w:val="00B35064"/>
    <w:rsid w:val="00B352F5"/>
    <w:rsid w:val="00B35CA3"/>
    <w:rsid w:val="00B35F29"/>
    <w:rsid w:val="00B361D2"/>
    <w:rsid w:val="00B3652F"/>
    <w:rsid w:val="00B37951"/>
    <w:rsid w:val="00B379DD"/>
    <w:rsid w:val="00B37B87"/>
    <w:rsid w:val="00B37BF9"/>
    <w:rsid w:val="00B37C47"/>
    <w:rsid w:val="00B40410"/>
    <w:rsid w:val="00B40928"/>
    <w:rsid w:val="00B417A3"/>
    <w:rsid w:val="00B418EE"/>
    <w:rsid w:val="00B419C9"/>
    <w:rsid w:val="00B419F3"/>
    <w:rsid w:val="00B41B81"/>
    <w:rsid w:val="00B41F59"/>
    <w:rsid w:val="00B4207E"/>
    <w:rsid w:val="00B43807"/>
    <w:rsid w:val="00B44350"/>
    <w:rsid w:val="00B44424"/>
    <w:rsid w:val="00B459FE"/>
    <w:rsid w:val="00B45DE6"/>
    <w:rsid w:val="00B46BF2"/>
    <w:rsid w:val="00B4727F"/>
    <w:rsid w:val="00B47ACB"/>
    <w:rsid w:val="00B502A3"/>
    <w:rsid w:val="00B50FFD"/>
    <w:rsid w:val="00B51D98"/>
    <w:rsid w:val="00B5223D"/>
    <w:rsid w:val="00B5240C"/>
    <w:rsid w:val="00B52A73"/>
    <w:rsid w:val="00B536B8"/>
    <w:rsid w:val="00B53A7F"/>
    <w:rsid w:val="00B53DDE"/>
    <w:rsid w:val="00B544C4"/>
    <w:rsid w:val="00B5450B"/>
    <w:rsid w:val="00B54965"/>
    <w:rsid w:val="00B55157"/>
    <w:rsid w:val="00B5515D"/>
    <w:rsid w:val="00B55532"/>
    <w:rsid w:val="00B55A67"/>
    <w:rsid w:val="00B563CE"/>
    <w:rsid w:val="00B56C73"/>
    <w:rsid w:val="00B570BF"/>
    <w:rsid w:val="00B571C4"/>
    <w:rsid w:val="00B57808"/>
    <w:rsid w:val="00B57C3B"/>
    <w:rsid w:val="00B60215"/>
    <w:rsid w:val="00B60A7D"/>
    <w:rsid w:val="00B617E0"/>
    <w:rsid w:val="00B61D8C"/>
    <w:rsid w:val="00B63607"/>
    <w:rsid w:val="00B641E5"/>
    <w:rsid w:val="00B657FB"/>
    <w:rsid w:val="00B65F6E"/>
    <w:rsid w:val="00B672C9"/>
    <w:rsid w:val="00B67BCA"/>
    <w:rsid w:val="00B705A1"/>
    <w:rsid w:val="00B70A64"/>
    <w:rsid w:val="00B70CDF"/>
    <w:rsid w:val="00B71239"/>
    <w:rsid w:val="00B71F28"/>
    <w:rsid w:val="00B759D1"/>
    <w:rsid w:val="00B75B09"/>
    <w:rsid w:val="00B76A2D"/>
    <w:rsid w:val="00B77588"/>
    <w:rsid w:val="00B80728"/>
    <w:rsid w:val="00B82F46"/>
    <w:rsid w:val="00B83CD7"/>
    <w:rsid w:val="00B83D32"/>
    <w:rsid w:val="00B8587D"/>
    <w:rsid w:val="00B868D2"/>
    <w:rsid w:val="00B87B4F"/>
    <w:rsid w:val="00B910E4"/>
    <w:rsid w:val="00B918ED"/>
    <w:rsid w:val="00B92506"/>
    <w:rsid w:val="00B92748"/>
    <w:rsid w:val="00B92D7B"/>
    <w:rsid w:val="00B930A3"/>
    <w:rsid w:val="00B9339B"/>
    <w:rsid w:val="00B94713"/>
    <w:rsid w:val="00B94883"/>
    <w:rsid w:val="00B94F59"/>
    <w:rsid w:val="00B95672"/>
    <w:rsid w:val="00B959DB"/>
    <w:rsid w:val="00B95DC2"/>
    <w:rsid w:val="00B962E1"/>
    <w:rsid w:val="00B96433"/>
    <w:rsid w:val="00B96D5E"/>
    <w:rsid w:val="00B97609"/>
    <w:rsid w:val="00BA09E3"/>
    <w:rsid w:val="00BA0DFD"/>
    <w:rsid w:val="00BA1492"/>
    <w:rsid w:val="00BA14BF"/>
    <w:rsid w:val="00BA16FB"/>
    <w:rsid w:val="00BA21EE"/>
    <w:rsid w:val="00BA24F4"/>
    <w:rsid w:val="00BA3781"/>
    <w:rsid w:val="00BA3F41"/>
    <w:rsid w:val="00BA3F49"/>
    <w:rsid w:val="00BA4DFD"/>
    <w:rsid w:val="00BA4EC5"/>
    <w:rsid w:val="00BA64E9"/>
    <w:rsid w:val="00BA6600"/>
    <w:rsid w:val="00BA696A"/>
    <w:rsid w:val="00BA6D10"/>
    <w:rsid w:val="00BA77BE"/>
    <w:rsid w:val="00BA783E"/>
    <w:rsid w:val="00BB073A"/>
    <w:rsid w:val="00BB18D8"/>
    <w:rsid w:val="00BB194E"/>
    <w:rsid w:val="00BB19D4"/>
    <w:rsid w:val="00BB1A0F"/>
    <w:rsid w:val="00BB1E43"/>
    <w:rsid w:val="00BB20B5"/>
    <w:rsid w:val="00BB2AEC"/>
    <w:rsid w:val="00BB37BC"/>
    <w:rsid w:val="00BB4477"/>
    <w:rsid w:val="00BB44D1"/>
    <w:rsid w:val="00BB4804"/>
    <w:rsid w:val="00BB4939"/>
    <w:rsid w:val="00BB588F"/>
    <w:rsid w:val="00BB65AF"/>
    <w:rsid w:val="00BB6F9E"/>
    <w:rsid w:val="00BB7BFA"/>
    <w:rsid w:val="00BC0BD0"/>
    <w:rsid w:val="00BC0C0D"/>
    <w:rsid w:val="00BC11C7"/>
    <w:rsid w:val="00BC1BD7"/>
    <w:rsid w:val="00BC1F41"/>
    <w:rsid w:val="00BC29C8"/>
    <w:rsid w:val="00BC30DC"/>
    <w:rsid w:val="00BC39FA"/>
    <w:rsid w:val="00BC4068"/>
    <w:rsid w:val="00BC447C"/>
    <w:rsid w:val="00BC62DF"/>
    <w:rsid w:val="00BC63AE"/>
    <w:rsid w:val="00BD1215"/>
    <w:rsid w:val="00BD1822"/>
    <w:rsid w:val="00BD1C09"/>
    <w:rsid w:val="00BD330B"/>
    <w:rsid w:val="00BD34A6"/>
    <w:rsid w:val="00BD5E77"/>
    <w:rsid w:val="00BD6B9A"/>
    <w:rsid w:val="00BD75D1"/>
    <w:rsid w:val="00BD7E3F"/>
    <w:rsid w:val="00BE0791"/>
    <w:rsid w:val="00BE0CBC"/>
    <w:rsid w:val="00BE0EB3"/>
    <w:rsid w:val="00BE1BDF"/>
    <w:rsid w:val="00BE27A5"/>
    <w:rsid w:val="00BE3FF6"/>
    <w:rsid w:val="00BE4129"/>
    <w:rsid w:val="00BE5DF7"/>
    <w:rsid w:val="00BE62F0"/>
    <w:rsid w:val="00BE648E"/>
    <w:rsid w:val="00BE6610"/>
    <w:rsid w:val="00BE6B6E"/>
    <w:rsid w:val="00BE7E3C"/>
    <w:rsid w:val="00BF07EC"/>
    <w:rsid w:val="00BF1DE0"/>
    <w:rsid w:val="00BF2830"/>
    <w:rsid w:val="00BF3395"/>
    <w:rsid w:val="00BF339C"/>
    <w:rsid w:val="00BF3600"/>
    <w:rsid w:val="00BF3BD3"/>
    <w:rsid w:val="00C022C0"/>
    <w:rsid w:val="00C02581"/>
    <w:rsid w:val="00C0279A"/>
    <w:rsid w:val="00C028C9"/>
    <w:rsid w:val="00C02BB2"/>
    <w:rsid w:val="00C03828"/>
    <w:rsid w:val="00C03851"/>
    <w:rsid w:val="00C04C9F"/>
    <w:rsid w:val="00C0568D"/>
    <w:rsid w:val="00C0642D"/>
    <w:rsid w:val="00C07377"/>
    <w:rsid w:val="00C07B87"/>
    <w:rsid w:val="00C10FE0"/>
    <w:rsid w:val="00C1114F"/>
    <w:rsid w:val="00C13EB5"/>
    <w:rsid w:val="00C14EA2"/>
    <w:rsid w:val="00C152ED"/>
    <w:rsid w:val="00C15458"/>
    <w:rsid w:val="00C15C2E"/>
    <w:rsid w:val="00C16902"/>
    <w:rsid w:val="00C21D29"/>
    <w:rsid w:val="00C22B53"/>
    <w:rsid w:val="00C22BB7"/>
    <w:rsid w:val="00C22E1F"/>
    <w:rsid w:val="00C22F5B"/>
    <w:rsid w:val="00C23164"/>
    <w:rsid w:val="00C23470"/>
    <w:rsid w:val="00C23807"/>
    <w:rsid w:val="00C23A0B"/>
    <w:rsid w:val="00C24036"/>
    <w:rsid w:val="00C24937"/>
    <w:rsid w:val="00C24D9D"/>
    <w:rsid w:val="00C254AA"/>
    <w:rsid w:val="00C26318"/>
    <w:rsid w:val="00C2657B"/>
    <w:rsid w:val="00C2685F"/>
    <w:rsid w:val="00C26C6B"/>
    <w:rsid w:val="00C2785A"/>
    <w:rsid w:val="00C27C41"/>
    <w:rsid w:val="00C304A9"/>
    <w:rsid w:val="00C309E6"/>
    <w:rsid w:val="00C30A61"/>
    <w:rsid w:val="00C30C8E"/>
    <w:rsid w:val="00C32590"/>
    <w:rsid w:val="00C3288A"/>
    <w:rsid w:val="00C3356C"/>
    <w:rsid w:val="00C33A08"/>
    <w:rsid w:val="00C340CB"/>
    <w:rsid w:val="00C35558"/>
    <w:rsid w:val="00C35971"/>
    <w:rsid w:val="00C35C38"/>
    <w:rsid w:val="00C35D17"/>
    <w:rsid w:val="00C3646B"/>
    <w:rsid w:val="00C372DE"/>
    <w:rsid w:val="00C37B3B"/>
    <w:rsid w:val="00C40189"/>
    <w:rsid w:val="00C4054F"/>
    <w:rsid w:val="00C412EB"/>
    <w:rsid w:val="00C45C35"/>
    <w:rsid w:val="00C473BB"/>
    <w:rsid w:val="00C47C25"/>
    <w:rsid w:val="00C5011D"/>
    <w:rsid w:val="00C50388"/>
    <w:rsid w:val="00C50829"/>
    <w:rsid w:val="00C50B29"/>
    <w:rsid w:val="00C518AE"/>
    <w:rsid w:val="00C51943"/>
    <w:rsid w:val="00C530D1"/>
    <w:rsid w:val="00C53CC7"/>
    <w:rsid w:val="00C55159"/>
    <w:rsid w:val="00C559D9"/>
    <w:rsid w:val="00C56008"/>
    <w:rsid w:val="00C56AC4"/>
    <w:rsid w:val="00C56F8E"/>
    <w:rsid w:val="00C572DE"/>
    <w:rsid w:val="00C57807"/>
    <w:rsid w:val="00C61023"/>
    <w:rsid w:val="00C61033"/>
    <w:rsid w:val="00C612CA"/>
    <w:rsid w:val="00C616CD"/>
    <w:rsid w:val="00C631E9"/>
    <w:rsid w:val="00C6374E"/>
    <w:rsid w:val="00C66378"/>
    <w:rsid w:val="00C663F4"/>
    <w:rsid w:val="00C66C5D"/>
    <w:rsid w:val="00C706F3"/>
    <w:rsid w:val="00C70ACD"/>
    <w:rsid w:val="00C70AF0"/>
    <w:rsid w:val="00C70D9C"/>
    <w:rsid w:val="00C7180C"/>
    <w:rsid w:val="00C7187D"/>
    <w:rsid w:val="00C723FB"/>
    <w:rsid w:val="00C73E9F"/>
    <w:rsid w:val="00C74C45"/>
    <w:rsid w:val="00C75589"/>
    <w:rsid w:val="00C76A94"/>
    <w:rsid w:val="00C81431"/>
    <w:rsid w:val="00C81ECD"/>
    <w:rsid w:val="00C82296"/>
    <w:rsid w:val="00C8235C"/>
    <w:rsid w:val="00C8332A"/>
    <w:rsid w:val="00C83690"/>
    <w:rsid w:val="00C83DB9"/>
    <w:rsid w:val="00C84AB8"/>
    <w:rsid w:val="00C85130"/>
    <w:rsid w:val="00C85C83"/>
    <w:rsid w:val="00C875D1"/>
    <w:rsid w:val="00C87852"/>
    <w:rsid w:val="00C87A32"/>
    <w:rsid w:val="00C908BF"/>
    <w:rsid w:val="00C91217"/>
    <w:rsid w:val="00C914D0"/>
    <w:rsid w:val="00C917CE"/>
    <w:rsid w:val="00C919A9"/>
    <w:rsid w:val="00C92756"/>
    <w:rsid w:val="00C92C67"/>
    <w:rsid w:val="00C92CEC"/>
    <w:rsid w:val="00C93A31"/>
    <w:rsid w:val="00C93DE3"/>
    <w:rsid w:val="00C9457D"/>
    <w:rsid w:val="00C951CE"/>
    <w:rsid w:val="00C96635"/>
    <w:rsid w:val="00C966AF"/>
    <w:rsid w:val="00C96B72"/>
    <w:rsid w:val="00C976CE"/>
    <w:rsid w:val="00CA08B7"/>
    <w:rsid w:val="00CA0A89"/>
    <w:rsid w:val="00CA0AD1"/>
    <w:rsid w:val="00CA11B3"/>
    <w:rsid w:val="00CA377D"/>
    <w:rsid w:val="00CA40D7"/>
    <w:rsid w:val="00CA793B"/>
    <w:rsid w:val="00CA7B1C"/>
    <w:rsid w:val="00CB0225"/>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1A57"/>
    <w:rsid w:val="00CC222E"/>
    <w:rsid w:val="00CC3D87"/>
    <w:rsid w:val="00CC51B7"/>
    <w:rsid w:val="00CC557F"/>
    <w:rsid w:val="00CC6A33"/>
    <w:rsid w:val="00CC7420"/>
    <w:rsid w:val="00CD19F1"/>
    <w:rsid w:val="00CD20D5"/>
    <w:rsid w:val="00CD233A"/>
    <w:rsid w:val="00CD2740"/>
    <w:rsid w:val="00CD2B85"/>
    <w:rsid w:val="00CD3995"/>
    <w:rsid w:val="00CD3B73"/>
    <w:rsid w:val="00CD42BA"/>
    <w:rsid w:val="00CD45FA"/>
    <w:rsid w:val="00CD57AF"/>
    <w:rsid w:val="00CD6893"/>
    <w:rsid w:val="00CE0180"/>
    <w:rsid w:val="00CE1FBA"/>
    <w:rsid w:val="00CE30AD"/>
    <w:rsid w:val="00CE402B"/>
    <w:rsid w:val="00CE54EA"/>
    <w:rsid w:val="00CE59F7"/>
    <w:rsid w:val="00CE6534"/>
    <w:rsid w:val="00CE74E3"/>
    <w:rsid w:val="00CE7CAD"/>
    <w:rsid w:val="00CF05B0"/>
    <w:rsid w:val="00CF0884"/>
    <w:rsid w:val="00CF1805"/>
    <w:rsid w:val="00CF27C7"/>
    <w:rsid w:val="00CF2DBC"/>
    <w:rsid w:val="00CF35F8"/>
    <w:rsid w:val="00CF395B"/>
    <w:rsid w:val="00CF42F0"/>
    <w:rsid w:val="00CF548D"/>
    <w:rsid w:val="00CF6282"/>
    <w:rsid w:val="00CF6F3A"/>
    <w:rsid w:val="00CF764D"/>
    <w:rsid w:val="00CF7EDF"/>
    <w:rsid w:val="00D0071F"/>
    <w:rsid w:val="00D015C0"/>
    <w:rsid w:val="00D020C0"/>
    <w:rsid w:val="00D021E2"/>
    <w:rsid w:val="00D02F1E"/>
    <w:rsid w:val="00D03A76"/>
    <w:rsid w:val="00D042BA"/>
    <w:rsid w:val="00D05748"/>
    <w:rsid w:val="00D0608F"/>
    <w:rsid w:val="00D06A8A"/>
    <w:rsid w:val="00D074D2"/>
    <w:rsid w:val="00D07552"/>
    <w:rsid w:val="00D07883"/>
    <w:rsid w:val="00D07B09"/>
    <w:rsid w:val="00D07F6D"/>
    <w:rsid w:val="00D11173"/>
    <w:rsid w:val="00D11A06"/>
    <w:rsid w:val="00D1273D"/>
    <w:rsid w:val="00D1287B"/>
    <w:rsid w:val="00D12B19"/>
    <w:rsid w:val="00D13938"/>
    <w:rsid w:val="00D14BA2"/>
    <w:rsid w:val="00D165E8"/>
    <w:rsid w:val="00D178B2"/>
    <w:rsid w:val="00D2011B"/>
    <w:rsid w:val="00D21CA0"/>
    <w:rsid w:val="00D22B6A"/>
    <w:rsid w:val="00D239FF"/>
    <w:rsid w:val="00D23D4B"/>
    <w:rsid w:val="00D24F3E"/>
    <w:rsid w:val="00D24F70"/>
    <w:rsid w:val="00D26542"/>
    <w:rsid w:val="00D26756"/>
    <w:rsid w:val="00D27D99"/>
    <w:rsid w:val="00D315F2"/>
    <w:rsid w:val="00D33C03"/>
    <w:rsid w:val="00D34B07"/>
    <w:rsid w:val="00D35014"/>
    <w:rsid w:val="00D37181"/>
    <w:rsid w:val="00D37567"/>
    <w:rsid w:val="00D3757C"/>
    <w:rsid w:val="00D37D36"/>
    <w:rsid w:val="00D40680"/>
    <w:rsid w:val="00D40C02"/>
    <w:rsid w:val="00D40CC8"/>
    <w:rsid w:val="00D40DE4"/>
    <w:rsid w:val="00D41CD5"/>
    <w:rsid w:val="00D42469"/>
    <w:rsid w:val="00D42725"/>
    <w:rsid w:val="00D4371F"/>
    <w:rsid w:val="00D43BF5"/>
    <w:rsid w:val="00D448D1"/>
    <w:rsid w:val="00D45C91"/>
    <w:rsid w:val="00D4626B"/>
    <w:rsid w:val="00D46452"/>
    <w:rsid w:val="00D46ACA"/>
    <w:rsid w:val="00D46DAD"/>
    <w:rsid w:val="00D4769C"/>
    <w:rsid w:val="00D47FE0"/>
    <w:rsid w:val="00D52563"/>
    <w:rsid w:val="00D531C1"/>
    <w:rsid w:val="00D53E81"/>
    <w:rsid w:val="00D549CE"/>
    <w:rsid w:val="00D556C7"/>
    <w:rsid w:val="00D556E5"/>
    <w:rsid w:val="00D5585B"/>
    <w:rsid w:val="00D55BE2"/>
    <w:rsid w:val="00D565F0"/>
    <w:rsid w:val="00D56BCE"/>
    <w:rsid w:val="00D57B5A"/>
    <w:rsid w:val="00D57EAF"/>
    <w:rsid w:val="00D60604"/>
    <w:rsid w:val="00D6100D"/>
    <w:rsid w:val="00D61151"/>
    <w:rsid w:val="00D61CE8"/>
    <w:rsid w:val="00D62320"/>
    <w:rsid w:val="00D62471"/>
    <w:rsid w:val="00D63BFB"/>
    <w:rsid w:val="00D63DF2"/>
    <w:rsid w:val="00D64171"/>
    <w:rsid w:val="00D64B59"/>
    <w:rsid w:val="00D66655"/>
    <w:rsid w:val="00D66FBB"/>
    <w:rsid w:val="00D6764F"/>
    <w:rsid w:val="00D67A45"/>
    <w:rsid w:val="00D7093F"/>
    <w:rsid w:val="00D70A9F"/>
    <w:rsid w:val="00D70FE8"/>
    <w:rsid w:val="00D726B2"/>
    <w:rsid w:val="00D74215"/>
    <w:rsid w:val="00D74692"/>
    <w:rsid w:val="00D74747"/>
    <w:rsid w:val="00D759CA"/>
    <w:rsid w:val="00D75D95"/>
    <w:rsid w:val="00D764B3"/>
    <w:rsid w:val="00D77D06"/>
    <w:rsid w:val="00D8085A"/>
    <w:rsid w:val="00D8087C"/>
    <w:rsid w:val="00D80FC4"/>
    <w:rsid w:val="00D811DB"/>
    <w:rsid w:val="00D814DB"/>
    <w:rsid w:val="00D818A9"/>
    <w:rsid w:val="00D818B9"/>
    <w:rsid w:val="00D818C7"/>
    <w:rsid w:val="00D82624"/>
    <w:rsid w:val="00D8462C"/>
    <w:rsid w:val="00D84834"/>
    <w:rsid w:val="00D84D7F"/>
    <w:rsid w:val="00D8576C"/>
    <w:rsid w:val="00D85F38"/>
    <w:rsid w:val="00D87A09"/>
    <w:rsid w:val="00D87A6A"/>
    <w:rsid w:val="00D90794"/>
    <w:rsid w:val="00D9088A"/>
    <w:rsid w:val="00D90CF2"/>
    <w:rsid w:val="00D9286A"/>
    <w:rsid w:val="00D92C7F"/>
    <w:rsid w:val="00D931B8"/>
    <w:rsid w:val="00D93682"/>
    <w:rsid w:val="00D93BE0"/>
    <w:rsid w:val="00D93FB8"/>
    <w:rsid w:val="00D94837"/>
    <w:rsid w:val="00D94CD7"/>
    <w:rsid w:val="00D94D14"/>
    <w:rsid w:val="00D95686"/>
    <w:rsid w:val="00D9612B"/>
    <w:rsid w:val="00D96AE2"/>
    <w:rsid w:val="00D97205"/>
    <w:rsid w:val="00D979DA"/>
    <w:rsid w:val="00DA06CA"/>
    <w:rsid w:val="00DA0B01"/>
    <w:rsid w:val="00DA0C36"/>
    <w:rsid w:val="00DA129C"/>
    <w:rsid w:val="00DA1392"/>
    <w:rsid w:val="00DA2FDE"/>
    <w:rsid w:val="00DA3554"/>
    <w:rsid w:val="00DA3F5F"/>
    <w:rsid w:val="00DA4536"/>
    <w:rsid w:val="00DA5AF8"/>
    <w:rsid w:val="00DA645E"/>
    <w:rsid w:val="00DA658F"/>
    <w:rsid w:val="00DA6B57"/>
    <w:rsid w:val="00DB11E6"/>
    <w:rsid w:val="00DB41AC"/>
    <w:rsid w:val="00DB541A"/>
    <w:rsid w:val="00DB58A0"/>
    <w:rsid w:val="00DB5A11"/>
    <w:rsid w:val="00DB5A8A"/>
    <w:rsid w:val="00DB5ABF"/>
    <w:rsid w:val="00DB7878"/>
    <w:rsid w:val="00DC16AB"/>
    <w:rsid w:val="00DC1E93"/>
    <w:rsid w:val="00DC219E"/>
    <w:rsid w:val="00DC247C"/>
    <w:rsid w:val="00DC3163"/>
    <w:rsid w:val="00DC3A57"/>
    <w:rsid w:val="00DC4B75"/>
    <w:rsid w:val="00DC4C97"/>
    <w:rsid w:val="00DC6346"/>
    <w:rsid w:val="00DC7CCD"/>
    <w:rsid w:val="00DD0A47"/>
    <w:rsid w:val="00DD0DC3"/>
    <w:rsid w:val="00DD1147"/>
    <w:rsid w:val="00DD1A05"/>
    <w:rsid w:val="00DD1B09"/>
    <w:rsid w:val="00DD413E"/>
    <w:rsid w:val="00DD5E0B"/>
    <w:rsid w:val="00DD77F6"/>
    <w:rsid w:val="00DD7EFB"/>
    <w:rsid w:val="00DE323F"/>
    <w:rsid w:val="00DE5598"/>
    <w:rsid w:val="00DE5ED4"/>
    <w:rsid w:val="00DE775B"/>
    <w:rsid w:val="00DF0A98"/>
    <w:rsid w:val="00DF1518"/>
    <w:rsid w:val="00DF17BC"/>
    <w:rsid w:val="00DF180B"/>
    <w:rsid w:val="00DF19A4"/>
    <w:rsid w:val="00DF2030"/>
    <w:rsid w:val="00DF22FC"/>
    <w:rsid w:val="00DF27A1"/>
    <w:rsid w:val="00DF2DDD"/>
    <w:rsid w:val="00DF304D"/>
    <w:rsid w:val="00DF368E"/>
    <w:rsid w:val="00DF48F0"/>
    <w:rsid w:val="00DF4AC8"/>
    <w:rsid w:val="00DF5D75"/>
    <w:rsid w:val="00DF64C8"/>
    <w:rsid w:val="00DF67C0"/>
    <w:rsid w:val="00E01329"/>
    <w:rsid w:val="00E01558"/>
    <w:rsid w:val="00E01768"/>
    <w:rsid w:val="00E01FA8"/>
    <w:rsid w:val="00E02472"/>
    <w:rsid w:val="00E026D2"/>
    <w:rsid w:val="00E03406"/>
    <w:rsid w:val="00E03C10"/>
    <w:rsid w:val="00E06DB9"/>
    <w:rsid w:val="00E06F35"/>
    <w:rsid w:val="00E07447"/>
    <w:rsid w:val="00E1022B"/>
    <w:rsid w:val="00E102D6"/>
    <w:rsid w:val="00E105ED"/>
    <w:rsid w:val="00E10C08"/>
    <w:rsid w:val="00E11EAC"/>
    <w:rsid w:val="00E12114"/>
    <w:rsid w:val="00E14051"/>
    <w:rsid w:val="00E14AE8"/>
    <w:rsid w:val="00E14B93"/>
    <w:rsid w:val="00E158CF"/>
    <w:rsid w:val="00E16EC3"/>
    <w:rsid w:val="00E1709E"/>
    <w:rsid w:val="00E17778"/>
    <w:rsid w:val="00E17C6A"/>
    <w:rsid w:val="00E17DE5"/>
    <w:rsid w:val="00E17E08"/>
    <w:rsid w:val="00E20179"/>
    <w:rsid w:val="00E208FE"/>
    <w:rsid w:val="00E20FCF"/>
    <w:rsid w:val="00E20FEA"/>
    <w:rsid w:val="00E2152E"/>
    <w:rsid w:val="00E2263C"/>
    <w:rsid w:val="00E2300B"/>
    <w:rsid w:val="00E232EF"/>
    <w:rsid w:val="00E233A7"/>
    <w:rsid w:val="00E23716"/>
    <w:rsid w:val="00E2415A"/>
    <w:rsid w:val="00E25517"/>
    <w:rsid w:val="00E256F5"/>
    <w:rsid w:val="00E26C89"/>
    <w:rsid w:val="00E27395"/>
    <w:rsid w:val="00E276CD"/>
    <w:rsid w:val="00E27829"/>
    <w:rsid w:val="00E27883"/>
    <w:rsid w:val="00E305D3"/>
    <w:rsid w:val="00E31FA2"/>
    <w:rsid w:val="00E32824"/>
    <w:rsid w:val="00E333EC"/>
    <w:rsid w:val="00E3457E"/>
    <w:rsid w:val="00E35C95"/>
    <w:rsid w:val="00E401FF"/>
    <w:rsid w:val="00E41496"/>
    <w:rsid w:val="00E417D9"/>
    <w:rsid w:val="00E41CC6"/>
    <w:rsid w:val="00E41D27"/>
    <w:rsid w:val="00E41FA8"/>
    <w:rsid w:val="00E42AAB"/>
    <w:rsid w:val="00E43F28"/>
    <w:rsid w:val="00E455D6"/>
    <w:rsid w:val="00E46928"/>
    <w:rsid w:val="00E46FC4"/>
    <w:rsid w:val="00E47225"/>
    <w:rsid w:val="00E47885"/>
    <w:rsid w:val="00E47ACA"/>
    <w:rsid w:val="00E47D60"/>
    <w:rsid w:val="00E51516"/>
    <w:rsid w:val="00E51524"/>
    <w:rsid w:val="00E515F0"/>
    <w:rsid w:val="00E5337C"/>
    <w:rsid w:val="00E534CF"/>
    <w:rsid w:val="00E53960"/>
    <w:rsid w:val="00E54C55"/>
    <w:rsid w:val="00E54D3B"/>
    <w:rsid w:val="00E54E39"/>
    <w:rsid w:val="00E5679B"/>
    <w:rsid w:val="00E57196"/>
    <w:rsid w:val="00E57AD8"/>
    <w:rsid w:val="00E601C7"/>
    <w:rsid w:val="00E60BDA"/>
    <w:rsid w:val="00E61D53"/>
    <w:rsid w:val="00E621DF"/>
    <w:rsid w:val="00E63163"/>
    <w:rsid w:val="00E6347D"/>
    <w:rsid w:val="00E63609"/>
    <w:rsid w:val="00E63D3E"/>
    <w:rsid w:val="00E6446E"/>
    <w:rsid w:val="00E64C5D"/>
    <w:rsid w:val="00E64D3F"/>
    <w:rsid w:val="00E6630C"/>
    <w:rsid w:val="00E66ED8"/>
    <w:rsid w:val="00E67603"/>
    <w:rsid w:val="00E7040F"/>
    <w:rsid w:val="00E70EE1"/>
    <w:rsid w:val="00E7142E"/>
    <w:rsid w:val="00E72AC6"/>
    <w:rsid w:val="00E72E86"/>
    <w:rsid w:val="00E73161"/>
    <w:rsid w:val="00E7344C"/>
    <w:rsid w:val="00E73679"/>
    <w:rsid w:val="00E74E07"/>
    <w:rsid w:val="00E755FF"/>
    <w:rsid w:val="00E75B52"/>
    <w:rsid w:val="00E76B31"/>
    <w:rsid w:val="00E8029F"/>
    <w:rsid w:val="00E80DCA"/>
    <w:rsid w:val="00E81E15"/>
    <w:rsid w:val="00E8263E"/>
    <w:rsid w:val="00E82735"/>
    <w:rsid w:val="00E83055"/>
    <w:rsid w:val="00E83189"/>
    <w:rsid w:val="00E8394A"/>
    <w:rsid w:val="00E83E00"/>
    <w:rsid w:val="00E846CF"/>
    <w:rsid w:val="00E84BBB"/>
    <w:rsid w:val="00E85B53"/>
    <w:rsid w:val="00E86498"/>
    <w:rsid w:val="00E86C6F"/>
    <w:rsid w:val="00E86DC9"/>
    <w:rsid w:val="00E874C9"/>
    <w:rsid w:val="00E8773E"/>
    <w:rsid w:val="00E877A4"/>
    <w:rsid w:val="00E90E51"/>
    <w:rsid w:val="00E92511"/>
    <w:rsid w:val="00E93008"/>
    <w:rsid w:val="00E93193"/>
    <w:rsid w:val="00E9467E"/>
    <w:rsid w:val="00E94700"/>
    <w:rsid w:val="00E94B2C"/>
    <w:rsid w:val="00E95034"/>
    <w:rsid w:val="00E970D7"/>
    <w:rsid w:val="00E97383"/>
    <w:rsid w:val="00E97A53"/>
    <w:rsid w:val="00E97F49"/>
    <w:rsid w:val="00EA04AB"/>
    <w:rsid w:val="00EA15F7"/>
    <w:rsid w:val="00EA2350"/>
    <w:rsid w:val="00EA25BC"/>
    <w:rsid w:val="00EA280A"/>
    <w:rsid w:val="00EA2A20"/>
    <w:rsid w:val="00EA349B"/>
    <w:rsid w:val="00EA36BD"/>
    <w:rsid w:val="00EA3A0B"/>
    <w:rsid w:val="00EA3C3E"/>
    <w:rsid w:val="00EA4827"/>
    <w:rsid w:val="00EA4BF9"/>
    <w:rsid w:val="00EA4CD5"/>
    <w:rsid w:val="00EA5286"/>
    <w:rsid w:val="00EA57CA"/>
    <w:rsid w:val="00EA5B2B"/>
    <w:rsid w:val="00EA6112"/>
    <w:rsid w:val="00EA6E81"/>
    <w:rsid w:val="00EA6F1F"/>
    <w:rsid w:val="00EA7095"/>
    <w:rsid w:val="00EA70AD"/>
    <w:rsid w:val="00EA7309"/>
    <w:rsid w:val="00EA7362"/>
    <w:rsid w:val="00EB04B9"/>
    <w:rsid w:val="00EB1418"/>
    <w:rsid w:val="00EB1BF8"/>
    <w:rsid w:val="00EB1C58"/>
    <w:rsid w:val="00EB2658"/>
    <w:rsid w:val="00EB3901"/>
    <w:rsid w:val="00EB5D4C"/>
    <w:rsid w:val="00EB5DD0"/>
    <w:rsid w:val="00EB61BD"/>
    <w:rsid w:val="00EB69EB"/>
    <w:rsid w:val="00EC0638"/>
    <w:rsid w:val="00EC0750"/>
    <w:rsid w:val="00EC10E0"/>
    <w:rsid w:val="00EC12F6"/>
    <w:rsid w:val="00EC1313"/>
    <w:rsid w:val="00EC2B62"/>
    <w:rsid w:val="00EC372D"/>
    <w:rsid w:val="00EC399D"/>
    <w:rsid w:val="00EC54CB"/>
    <w:rsid w:val="00EC5606"/>
    <w:rsid w:val="00EC5D86"/>
    <w:rsid w:val="00EC600F"/>
    <w:rsid w:val="00EC6094"/>
    <w:rsid w:val="00ED1D21"/>
    <w:rsid w:val="00ED2600"/>
    <w:rsid w:val="00ED2E0A"/>
    <w:rsid w:val="00ED3131"/>
    <w:rsid w:val="00ED366D"/>
    <w:rsid w:val="00ED4055"/>
    <w:rsid w:val="00ED5005"/>
    <w:rsid w:val="00ED5997"/>
    <w:rsid w:val="00ED5C84"/>
    <w:rsid w:val="00ED6DE3"/>
    <w:rsid w:val="00ED6F1E"/>
    <w:rsid w:val="00ED7A0E"/>
    <w:rsid w:val="00EE11D3"/>
    <w:rsid w:val="00EE23F2"/>
    <w:rsid w:val="00EE3769"/>
    <w:rsid w:val="00EE3C97"/>
    <w:rsid w:val="00EE40C8"/>
    <w:rsid w:val="00EE41A0"/>
    <w:rsid w:val="00EE5492"/>
    <w:rsid w:val="00EE5734"/>
    <w:rsid w:val="00EE5B9C"/>
    <w:rsid w:val="00EE75C1"/>
    <w:rsid w:val="00EF13D8"/>
    <w:rsid w:val="00EF16F5"/>
    <w:rsid w:val="00EF1DAB"/>
    <w:rsid w:val="00EF3558"/>
    <w:rsid w:val="00EF4400"/>
    <w:rsid w:val="00EF50F7"/>
    <w:rsid w:val="00EF5AB6"/>
    <w:rsid w:val="00EF5D34"/>
    <w:rsid w:val="00EF6F39"/>
    <w:rsid w:val="00EF7FAF"/>
    <w:rsid w:val="00F01A9B"/>
    <w:rsid w:val="00F01C40"/>
    <w:rsid w:val="00F01CE1"/>
    <w:rsid w:val="00F01E78"/>
    <w:rsid w:val="00F0365C"/>
    <w:rsid w:val="00F04896"/>
    <w:rsid w:val="00F04FDC"/>
    <w:rsid w:val="00F052C9"/>
    <w:rsid w:val="00F0678C"/>
    <w:rsid w:val="00F07950"/>
    <w:rsid w:val="00F1004F"/>
    <w:rsid w:val="00F10276"/>
    <w:rsid w:val="00F103BF"/>
    <w:rsid w:val="00F11D37"/>
    <w:rsid w:val="00F12B73"/>
    <w:rsid w:val="00F12DD8"/>
    <w:rsid w:val="00F13354"/>
    <w:rsid w:val="00F1350B"/>
    <w:rsid w:val="00F14CF5"/>
    <w:rsid w:val="00F15C27"/>
    <w:rsid w:val="00F15ED2"/>
    <w:rsid w:val="00F1640E"/>
    <w:rsid w:val="00F16EBB"/>
    <w:rsid w:val="00F171DF"/>
    <w:rsid w:val="00F1720E"/>
    <w:rsid w:val="00F20786"/>
    <w:rsid w:val="00F21A5C"/>
    <w:rsid w:val="00F227A3"/>
    <w:rsid w:val="00F243D5"/>
    <w:rsid w:val="00F245A3"/>
    <w:rsid w:val="00F25A57"/>
    <w:rsid w:val="00F2622D"/>
    <w:rsid w:val="00F26900"/>
    <w:rsid w:val="00F27EB8"/>
    <w:rsid w:val="00F306B7"/>
    <w:rsid w:val="00F3086A"/>
    <w:rsid w:val="00F30D54"/>
    <w:rsid w:val="00F30ECA"/>
    <w:rsid w:val="00F30FB3"/>
    <w:rsid w:val="00F31222"/>
    <w:rsid w:val="00F3181C"/>
    <w:rsid w:val="00F3184C"/>
    <w:rsid w:val="00F31B8B"/>
    <w:rsid w:val="00F31EFB"/>
    <w:rsid w:val="00F31FC4"/>
    <w:rsid w:val="00F3203D"/>
    <w:rsid w:val="00F321FB"/>
    <w:rsid w:val="00F333E5"/>
    <w:rsid w:val="00F3402A"/>
    <w:rsid w:val="00F340BA"/>
    <w:rsid w:val="00F353CD"/>
    <w:rsid w:val="00F3686F"/>
    <w:rsid w:val="00F377B6"/>
    <w:rsid w:val="00F37B64"/>
    <w:rsid w:val="00F37EDC"/>
    <w:rsid w:val="00F37F06"/>
    <w:rsid w:val="00F400A2"/>
    <w:rsid w:val="00F40957"/>
    <w:rsid w:val="00F40ED2"/>
    <w:rsid w:val="00F41613"/>
    <w:rsid w:val="00F42A81"/>
    <w:rsid w:val="00F42F65"/>
    <w:rsid w:val="00F42FF4"/>
    <w:rsid w:val="00F43BCE"/>
    <w:rsid w:val="00F43CD8"/>
    <w:rsid w:val="00F44CBA"/>
    <w:rsid w:val="00F45160"/>
    <w:rsid w:val="00F46D6C"/>
    <w:rsid w:val="00F4784F"/>
    <w:rsid w:val="00F47AD3"/>
    <w:rsid w:val="00F47D65"/>
    <w:rsid w:val="00F507BE"/>
    <w:rsid w:val="00F52901"/>
    <w:rsid w:val="00F52E37"/>
    <w:rsid w:val="00F548B9"/>
    <w:rsid w:val="00F5502F"/>
    <w:rsid w:val="00F55EEF"/>
    <w:rsid w:val="00F560BA"/>
    <w:rsid w:val="00F5624D"/>
    <w:rsid w:val="00F578AD"/>
    <w:rsid w:val="00F600A9"/>
    <w:rsid w:val="00F602AD"/>
    <w:rsid w:val="00F6036E"/>
    <w:rsid w:val="00F60541"/>
    <w:rsid w:val="00F61114"/>
    <w:rsid w:val="00F61285"/>
    <w:rsid w:val="00F61A4E"/>
    <w:rsid w:val="00F61DAF"/>
    <w:rsid w:val="00F633F6"/>
    <w:rsid w:val="00F6493D"/>
    <w:rsid w:val="00F64FBB"/>
    <w:rsid w:val="00F658B5"/>
    <w:rsid w:val="00F66EA7"/>
    <w:rsid w:val="00F702C1"/>
    <w:rsid w:val="00F70510"/>
    <w:rsid w:val="00F72BBF"/>
    <w:rsid w:val="00F72E50"/>
    <w:rsid w:val="00F7358F"/>
    <w:rsid w:val="00F7383F"/>
    <w:rsid w:val="00F73C75"/>
    <w:rsid w:val="00F743AE"/>
    <w:rsid w:val="00F747BB"/>
    <w:rsid w:val="00F74C7B"/>
    <w:rsid w:val="00F74E49"/>
    <w:rsid w:val="00F755A2"/>
    <w:rsid w:val="00F755FE"/>
    <w:rsid w:val="00F7580C"/>
    <w:rsid w:val="00F761C1"/>
    <w:rsid w:val="00F76B41"/>
    <w:rsid w:val="00F77B0D"/>
    <w:rsid w:val="00F8119D"/>
    <w:rsid w:val="00F817DA"/>
    <w:rsid w:val="00F81CFE"/>
    <w:rsid w:val="00F82C05"/>
    <w:rsid w:val="00F835C3"/>
    <w:rsid w:val="00F83C69"/>
    <w:rsid w:val="00F83DC3"/>
    <w:rsid w:val="00F84411"/>
    <w:rsid w:val="00F84D75"/>
    <w:rsid w:val="00F85087"/>
    <w:rsid w:val="00F8528D"/>
    <w:rsid w:val="00F85C65"/>
    <w:rsid w:val="00F8692D"/>
    <w:rsid w:val="00F86C31"/>
    <w:rsid w:val="00F86DE9"/>
    <w:rsid w:val="00F86E40"/>
    <w:rsid w:val="00F90C07"/>
    <w:rsid w:val="00F911E0"/>
    <w:rsid w:val="00F914E4"/>
    <w:rsid w:val="00F916A3"/>
    <w:rsid w:val="00F91999"/>
    <w:rsid w:val="00F91F3C"/>
    <w:rsid w:val="00F93B28"/>
    <w:rsid w:val="00F94BA8"/>
    <w:rsid w:val="00F94C75"/>
    <w:rsid w:val="00F95228"/>
    <w:rsid w:val="00F954AB"/>
    <w:rsid w:val="00F9580B"/>
    <w:rsid w:val="00F95CC0"/>
    <w:rsid w:val="00F95EB6"/>
    <w:rsid w:val="00F96414"/>
    <w:rsid w:val="00F96609"/>
    <w:rsid w:val="00F96AF1"/>
    <w:rsid w:val="00F96D12"/>
    <w:rsid w:val="00F9708B"/>
    <w:rsid w:val="00F97EBB"/>
    <w:rsid w:val="00FA05A6"/>
    <w:rsid w:val="00FA1290"/>
    <w:rsid w:val="00FA1470"/>
    <w:rsid w:val="00FA1C61"/>
    <w:rsid w:val="00FA1CB9"/>
    <w:rsid w:val="00FA28A0"/>
    <w:rsid w:val="00FA2A64"/>
    <w:rsid w:val="00FA2D9F"/>
    <w:rsid w:val="00FA414F"/>
    <w:rsid w:val="00FA4DC2"/>
    <w:rsid w:val="00FA5306"/>
    <w:rsid w:val="00FA561F"/>
    <w:rsid w:val="00FA675E"/>
    <w:rsid w:val="00FA7C42"/>
    <w:rsid w:val="00FB04E9"/>
    <w:rsid w:val="00FB2059"/>
    <w:rsid w:val="00FB2B40"/>
    <w:rsid w:val="00FB4032"/>
    <w:rsid w:val="00FB41DD"/>
    <w:rsid w:val="00FB4DBC"/>
    <w:rsid w:val="00FB51AE"/>
    <w:rsid w:val="00FB6FBD"/>
    <w:rsid w:val="00FB6FC9"/>
    <w:rsid w:val="00FB7DFE"/>
    <w:rsid w:val="00FC01D2"/>
    <w:rsid w:val="00FC0BCA"/>
    <w:rsid w:val="00FC0D3A"/>
    <w:rsid w:val="00FC3A35"/>
    <w:rsid w:val="00FC460D"/>
    <w:rsid w:val="00FC58C7"/>
    <w:rsid w:val="00FC58E8"/>
    <w:rsid w:val="00FC6589"/>
    <w:rsid w:val="00FC66FB"/>
    <w:rsid w:val="00FC67CA"/>
    <w:rsid w:val="00FC69BC"/>
    <w:rsid w:val="00FC6A63"/>
    <w:rsid w:val="00FC7248"/>
    <w:rsid w:val="00FC7384"/>
    <w:rsid w:val="00FD04B8"/>
    <w:rsid w:val="00FD0F37"/>
    <w:rsid w:val="00FD165C"/>
    <w:rsid w:val="00FD1EE0"/>
    <w:rsid w:val="00FD1EEF"/>
    <w:rsid w:val="00FD22B2"/>
    <w:rsid w:val="00FD2EB8"/>
    <w:rsid w:val="00FD3360"/>
    <w:rsid w:val="00FD3A3E"/>
    <w:rsid w:val="00FD4158"/>
    <w:rsid w:val="00FD4850"/>
    <w:rsid w:val="00FD4B0F"/>
    <w:rsid w:val="00FD4DF7"/>
    <w:rsid w:val="00FD5982"/>
    <w:rsid w:val="00FD5D15"/>
    <w:rsid w:val="00FD6C74"/>
    <w:rsid w:val="00FD6CFE"/>
    <w:rsid w:val="00FE0D45"/>
    <w:rsid w:val="00FE0ED4"/>
    <w:rsid w:val="00FE134D"/>
    <w:rsid w:val="00FE24CA"/>
    <w:rsid w:val="00FE2E88"/>
    <w:rsid w:val="00FE3C33"/>
    <w:rsid w:val="00FE46CB"/>
    <w:rsid w:val="00FE5178"/>
    <w:rsid w:val="00FE5823"/>
    <w:rsid w:val="00FE5872"/>
    <w:rsid w:val="00FE60B9"/>
    <w:rsid w:val="00FF0B26"/>
    <w:rsid w:val="00FF1747"/>
    <w:rsid w:val="00FF1E99"/>
    <w:rsid w:val="00FF1F9F"/>
    <w:rsid w:val="00FF2E55"/>
    <w:rsid w:val="00FF2F3A"/>
    <w:rsid w:val="00FF3E9D"/>
    <w:rsid w:val="00FF4A08"/>
    <w:rsid w:val="00FF6992"/>
    <w:rsid w:val="00FF7A0A"/>
    <w:rsid w:val="00FF7B11"/>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53F"/>
    <w:pPr>
      <w:widowControl w:val="0"/>
      <w:jc w:val="both"/>
    </w:pPr>
  </w:style>
  <w:style w:type="paragraph" w:styleId="1">
    <w:name w:val="heading 1"/>
    <w:basedOn w:val="a"/>
    <w:link w:val="10"/>
    <w:uiPriority w:val="9"/>
    <w:qFormat/>
    <w:rsid w:val="000939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3">
    <w:name w:val="heading 3"/>
    <w:basedOn w:val="a"/>
    <w:next w:val="a"/>
    <w:link w:val="30"/>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DAF"/>
    <w:pPr>
      <w:ind w:firstLineChars="200" w:firstLine="420"/>
    </w:pPr>
  </w:style>
  <w:style w:type="paragraph" w:styleId="a4">
    <w:name w:val="header"/>
    <w:basedOn w:val="a"/>
    <w:link w:val="a5"/>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04F0D"/>
    <w:rPr>
      <w:sz w:val="18"/>
      <w:szCs w:val="18"/>
    </w:rPr>
  </w:style>
  <w:style w:type="paragraph" w:styleId="a6">
    <w:name w:val="footer"/>
    <w:basedOn w:val="a"/>
    <w:link w:val="a7"/>
    <w:uiPriority w:val="99"/>
    <w:unhideWhenUsed/>
    <w:rsid w:val="00304F0D"/>
    <w:pPr>
      <w:tabs>
        <w:tab w:val="center" w:pos="4153"/>
        <w:tab w:val="right" w:pos="8306"/>
      </w:tabs>
      <w:snapToGrid w:val="0"/>
      <w:jc w:val="left"/>
    </w:pPr>
    <w:rPr>
      <w:sz w:val="18"/>
      <w:szCs w:val="18"/>
    </w:rPr>
  </w:style>
  <w:style w:type="character" w:customStyle="1" w:styleId="a7">
    <w:name w:val="页脚 字符"/>
    <w:basedOn w:val="a0"/>
    <w:link w:val="a6"/>
    <w:uiPriority w:val="99"/>
    <w:rsid w:val="00304F0D"/>
    <w:rPr>
      <w:sz w:val="18"/>
      <w:szCs w:val="18"/>
    </w:rPr>
  </w:style>
  <w:style w:type="paragraph" w:styleId="a8">
    <w:name w:val="Normal (Web)"/>
    <w:basedOn w:val="a"/>
    <w:uiPriority w:val="99"/>
    <w:semiHidden/>
    <w:unhideWhenUsed/>
    <w:rsid w:val="000E1E8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4F60FE"/>
    <w:rPr>
      <w:sz w:val="18"/>
      <w:szCs w:val="18"/>
    </w:rPr>
  </w:style>
  <w:style w:type="character" w:customStyle="1" w:styleId="aa">
    <w:name w:val="批注框文本 字符"/>
    <w:basedOn w:val="a0"/>
    <w:link w:val="a9"/>
    <w:uiPriority w:val="99"/>
    <w:semiHidden/>
    <w:rsid w:val="004F60FE"/>
    <w:rPr>
      <w:sz w:val="18"/>
      <w:szCs w:val="18"/>
    </w:rPr>
  </w:style>
  <w:style w:type="character" w:customStyle="1" w:styleId="10">
    <w:name w:val="标题 1 字符"/>
    <w:basedOn w:val="a0"/>
    <w:link w:val="1"/>
    <w:uiPriority w:val="9"/>
    <w:rsid w:val="0009391B"/>
    <w:rPr>
      <w:rFonts w:ascii="宋体" w:eastAsia="宋体" w:hAnsi="宋体" w:cs="宋体"/>
      <w:b/>
      <w:bCs/>
      <w:kern w:val="36"/>
      <w:sz w:val="48"/>
      <w:szCs w:val="48"/>
    </w:rPr>
  </w:style>
  <w:style w:type="paragraph" w:customStyle="1" w:styleId="EndNoteBibliographyTitle">
    <w:name w:val="EndNote Bibliography Title"/>
    <w:basedOn w:val="a"/>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67055A"/>
    <w:rPr>
      <w:rFonts w:ascii="Calibri" w:hAnsi="Calibri" w:cs="Calibri"/>
      <w:noProof/>
      <w:sz w:val="20"/>
    </w:rPr>
  </w:style>
  <w:style w:type="paragraph" w:customStyle="1" w:styleId="EndNoteBibliography">
    <w:name w:val="EndNote Bibliography"/>
    <w:basedOn w:val="a"/>
    <w:link w:val="EndNoteBibliography0"/>
    <w:rsid w:val="0067055A"/>
    <w:rPr>
      <w:rFonts w:ascii="Calibri" w:hAnsi="Calibri" w:cs="Calibri"/>
      <w:noProof/>
      <w:sz w:val="20"/>
    </w:rPr>
  </w:style>
  <w:style w:type="character" w:customStyle="1" w:styleId="EndNoteBibliography0">
    <w:name w:val="EndNote Bibliography 字符"/>
    <w:basedOn w:val="a0"/>
    <w:link w:val="EndNoteBibliography"/>
    <w:rsid w:val="0067055A"/>
    <w:rPr>
      <w:rFonts w:ascii="Calibri" w:hAnsi="Calibri" w:cs="Calibri"/>
      <w:noProof/>
      <w:sz w:val="20"/>
    </w:rPr>
  </w:style>
  <w:style w:type="character" w:customStyle="1" w:styleId="fontstyle01">
    <w:name w:val="fontstyle01"/>
    <w:basedOn w:val="a0"/>
    <w:rsid w:val="00721AC9"/>
    <w:rPr>
      <w:rFonts w:ascii="MinionPro-Regular" w:hAnsi="MinionPro-Regular" w:hint="default"/>
      <w:b w:val="0"/>
      <w:bCs w:val="0"/>
      <w:i w:val="0"/>
      <w:iCs w:val="0"/>
      <w:color w:val="231F20"/>
      <w:sz w:val="20"/>
      <w:szCs w:val="20"/>
    </w:rPr>
  </w:style>
  <w:style w:type="character" w:styleId="ab">
    <w:name w:val="annotation reference"/>
    <w:basedOn w:val="a0"/>
    <w:uiPriority w:val="99"/>
    <w:semiHidden/>
    <w:unhideWhenUsed/>
    <w:rsid w:val="00D4626B"/>
    <w:rPr>
      <w:sz w:val="21"/>
      <w:szCs w:val="21"/>
    </w:rPr>
  </w:style>
  <w:style w:type="paragraph" w:styleId="ac">
    <w:name w:val="annotation text"/>
    <w:basedOn w:val="a"/>
    <w:link w:val="ad"/>
    <w:uiPriority w:val="99"/>
    <w:unhideWhenUsed/>
    <w:rsid w:val="00D4626B"/>
    <w:pPr>
      <w:jc w:val="left"/>
    </w:pPr>
  </w:style>
  <w:style w:type="character" w:customStyle="1" w:styleId="ad">
    <w:name w:val="批注文字 字符"/>
    <w:basedOn w:val="a0"/>
    <w:link w:val="ac"/>
    <w:uiPriority w:val="99"/>
    <w:rsid w:val="00D4626B"/>
  </w:style>
  <w:style w:type="paragraph" w:styleId="ae">
    <w:name w:val="annotation subject"/>
    <w:basedOn w:val="ac"/>
    <w:next w:val="ac"/>
    <w:link w:val="af"/>
    <w:uiPriority w:val="99"/>
    <w:semiHidden/>
    <w:unhideWhenUsed/>
    <w:rsid w:val="00D4626B"/>
    <w:rPr>
      <w:b/>
      <w:bCs/>
    </w:rPr>
  </w:style>
  <w:style w:type="character" w:customStyle="1" w:styleId="af">
    <w:name w:val="批注主题 字符"/>
    <w:basedOn w:val="ad"/>
    <w:link w:val="ae"/>
    <w:uiPriority w:val="99"/>
    <w:semiHidden/>
    <w:rsid w:val="00D4626B"/>
    <w:rPr>
      <w:b/>
      <w:bCs/>
    </w:rPr>
  </w:style>
  <w:style w:type="character" w:customStyle="1" w:styleId="fontstyle21">
    <w:name w:val="fontstyle21"/>
    <w:basedOn w:val="a0"/>
    <w:rsid w:val="00D556C7"/>
    <w:rPr>
      <w:rFonts w:ascii="Minion-Regular" w:hAnsi="Minion-Regular" w:hint="default"/>
      <w:b w:val="0"/>
      <w:bCs w:val="0"/>
      <w:i w:val="0"/>
      <w:iCs w:val="0"/>
      <w:color w:val="231F20"/>
      <w:sz w:val="20"/>
      <w:szCs w:val="20"/>
    </w:rPr>
  </w:style>
  <w:style w:type="character" w:customStyle="1" w:styleId="fontstyle31">
    <w:name w:val="fontstyle31"/>
    <w:basedOn w:val="a0"/>
    <w:rsid w:val="00D556C7"/>
    <w:rPr>
      <w:rFonts w:ascii="Minion-Italic" w:hAnsi="Minion-Italic" w:hint="default"/>
      <w:b w:val="0"/>
      <w:bCs w:val="0"/>
      <w:i/>
      <w:iCs/>
      <w:color w:val="231F20"/>
      <w:sz w:val="20"/>
      <w:szCs w:val="20"/>
    </w:rPr>
  </w:style>
  <w:style w:type="character" w:customStyle="1" w:styleId="fontstyle41">
    <w:name w:val="fontstyle41"/>
    <w:basedOn w:val="a0"/>
    <w:rsid w:val="00D556C7"/>
    <w:rPr>
      <w:rFonts w:ascii="Universal-GreekwithMathPi" w:hAnsi="Universal-GreekwithMathPi" w:hint="default"/>
      <w:b w:val="0"/>
      <w:bCs w:val="0"/>
      <w:i w:val="0"/>
      <w:iCs w:val="0"/>
      <w:color w:val="231F20"/>
      <w:sz w:val="20"/>
      <w:szCs w:val="20"/>
    </w:rPr>
  </w:style>
  <w:style w:type="character" w:styleId="af0">
    <w:name w:val="Emphasis"/>
    <w:basedOn w:val="a0"/>
    <w:uiPriority w:val="20"/>
    <w:qFormat/>
    <w:rsid w:val="00DC16AB"/>
    <w:rPr>
      <w:i/>
      <w:iCs/>
    </w:rPr>
  </w:style>
  <w:style w:type="character" w:styleId="af1">
    <w:name w:val="Hyperlink"/>
    <w:basedOn w:val="a0"/>
    <w:uiPriority w:val="99"/>
    <w:unhideWhenUsed/>
    <w:rsid w:val="00DC16AB"/>
    <w:rPr>
      <w:color w:val="0000FF"/>
      <w:u w:val="single"/>
    </w:rPr>
  </w:style>
  <w:style w:type="character" w:styleId="af2">
    <w:name w:val="line number"/>
    <w:basedOn w:val="a0"/>
    <w:uiPriority w:val="99"/>
    <w:semiHidden/>
    <w:unhideWhenUsed/>
    <w:rsid w:val="00494F63"/>
  </w:style>
  <w:style w:type="character" w:customStyle="1" w:styleId="tran">
    <w:name w:val="tran"/>
    <w:basedOn w:val="a0"/>
    <w:rsid w:val="00557D94"/>
  </w:style>
  <w:style w:type="character" w:customStyle="1" w:styleId="apple-converted-space">
    <w:name w:val="apple-converted-space"/>
    <w:basedOn w:val="a0"/>
    <w:rsid w:val="00557D94"/>
  </w:style>
  <w:style w:type="table" w:styleId="af3">
    <w:name w:val="Table Grid"/>
    <w:basedOn w:val="a1"/>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3645E6"/>
    <w:rPr>
      <w:rFonts w:ascii="Cambria" w:eastAsia="Cambria" w:hAnsi="Cambria" w:cs="Cambria"/>
      <w:b/>
      <w:color w:val="00000A"/>
      <w:kern w:val="0"/>
      <w:sz w:val="32"/>
      <w:szCs w:val="32"/>
    </w:rPr>
  </w:style>
  <w:style w:type="character" w:customStyle="1" w:styleId="30">
    <w:name w:val="标题 3 字符"/>
    <w:basedOn w:val="a0"/>
    <w:link w:val="3"/>
    <w:uiPriority w:val="9"/>
    <w:rsid w:val="003645E6"/>
    <w:rPr>
      <w:rFonts w:ascii="Arial" w:eastAsiaTheme="majorEastAsia" w:hAnsi="Arial" w:cstheme="majorBidi"/>
      <w:b/>
      <w:color w:val="000000" w:themeColor="text1"/>
      <w:sz w:val="22"/>
      <w:szCs w:val="24"/>
    </w:rPr>
  </w:style>
  <w:style w:type="paragraph" w:styleId="af4">
    <w:name w:val="Revision"/>
    <w:hidden/>
    <w:uiPriority w:val="99"/>
    <w:semiHidden/>
    <w:rsid w:val="00F16EBB"/>
  </w:style>
  <w:style w:type="table" w:customStyle="1" w:styleId="11">
    <w:name w:val="网格型1"/>
    <w:basedOn w:val="a1"/>
    <w:next w:val="af3"/>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ocument Map"/>
    <w:basedOn w:val="a"/>
    <w:link w:val="af6"/>
    <w:uiPriority w:val="99"/>
    <w:semiHidden/>
    <w:unhideWhenUsed/>
    <w:rsid w:val="003E1831"/>
    <w:rPr>
      <w:rFonts w:ascii="宋体" w:eastAsia="宋体"/>
      <w:sz w:val="24"/>
      <w:szCs w:val="24"/>
    </w:rPr>
  </w:style>
  <w:style w:type="character" w:customStyle="1" w:styleId="af6">
    <w:name w:val="文档结构图 字符"/>
    <w:basedOn w:val="a0"/>
    <w:link w:val="af5"/>
    <w:uiPriority w:val="99"/>
    <w:semiHidden/>
    <w:rsid w:val="003E1831"/>
    <w:rPr>
      <w:rFonts w:ascii="宋体" w:eastAsia="宋体"/>
      <w:sz w:val="24"/>
      <w:szCs w:val="24"/>
    </w:rPr>
  </w:style>
  <w:style w:type="paragraph" w:styleId="HTML">
    <w:name w:val="HTML Preformatted"/>
    <w:basedOn w:val="a"/>
    <w:link w:val="HTML0"/>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0">
    <w:name w:val="HTML 预设格式 字符"/>
    <w:basedOn w:val="a0"/>
    <w:link w:val="HTML"/>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a0"/>
    <w:rsid w:val="003F4561"/>
  </w:style>
  <w:style w:type="table" w:styleId="21">
    <w:name w:val="Plain Table 2"/>
    <w:basedOn w:val="a1"/>
    <w:uiPriority w:val="42"/>
    <w:rsid w:val="00D4371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7">
    <w:name w:val="Placeholder Text"/>
    <w:basedOn w:val="a0"/>
    <w:uiPriority w:val="99"/>
    <w:semiHidden/>
    <w:rsid w:val="00B26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567809148">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777335544">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1343832">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440099866">
      <w:bodyDiv w:val="1"/>
      <w:marLeft w:val="0"/>
      <w:marRight w:val="0"/>
      <w:marTop w:val="0"/>
      <w:marBottom w:val="0"/>
      <w:divBdr>
        <w:top w:val="none" w:sz="0" w:space="0" w:color="auto"/>
        <w:left w:val="none" w:sz="0" w:space="0" w:color="auto"/>
        <w:bottom w:val="none" w:sz="0" w:space="0" w:color="auto"/>
        <w:right w:val="none" w:sz="0" w:space="0" w:color="auto"/>
      </w:divBdr>
    </w:div>
    <w:div w:id="1455715254">
      <w:bodyDiv w:val="1"/>
      <w:marLeft w:val="0"/>
      <w:marRight w:val="0"/>
      <w:marTop w:val="0"/>
      <w:marBottom w:val="0"/>
      <w:divBdr>
        <w:top w:val="none" w:sz="0" w:space="0" w:color="auto"/>
        <w:left w:val="none" w:sz="0" w:space="0" w:color="auto"/>
        <w:bottom w:val="none" w:sz="0" w:space="0" w:color="auto"/>
        <w:right w:val="none" w:sz="0" w:space="0" w:color="auto"/>
      </w:divBdr>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82883389">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file:///E:\Program%20Files\youdao\Dict\7.5.2.0\resultui\dict\?keyword=paragraph" TargetMode="External"/><Relationship Id="rId2" Type="http://schemas.openxmlformats.org/officeDocument/2006/relationships/hyperlink" Target="file:///E:\Program%20Files\youdao\Dict\7.5.2.0\resultui\dict\?keyword=second" TargetMode="External"/><Relationship Id="rId1" Type="http://schemas.openxmlformats.org/officeDocument/2006/relationships/hyperlink" Target="file:///E:\Program%20Files\youdao\Dict\7.5.2.0\resultui\dict\?keyword=th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chrodi@wisc.edu" TargetMode="Externa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github.com/Shicheng-Guo/low-pass-WGBS/blob/master/readme.m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igd.big.ac.cn/gsa"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statgen/bamUtil" TargetMode="External"/><Relationship Id="rId23" Type="http://schemas.openxmlformats.org/officeDocument/2006/relationships/fontTable" Target="fontTable.xml"/><Relationship Id="rId10" Type="http://schemas.openxmlformats.org/officeDocument/2006/relationships/hyperlink" Target="mailto:czeng@big.ac.c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akezhang@gmail.com" TargetMode="External"/><Relationship Id="rId14" Type="http://schemas.openxmlformats.org/officeDocument/2006/relationships/hyperlink" Target="http://bigd.big.ac.cn/gsa"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08F07-F59D-524E-8C49-B084E879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12301</Words>
  <Characters>69749</Characters>
  <Application>Microsoft Office Word</Application>
  <DocSecurity>0</DocSecurity>
  <Lines>1089</Lines>
  <Paragraphs>294</Paragraphs>
  <ScaleCrop>false</ScaleCrop>
  <HeadingPairs>
    <vt:vector size="4" baseType="variant">
      <vt:variant>
        <vt:lpstr>Title</vt:lpstr>
      </vt:variant>
      <vt:variant>
        <vt:i4>1</vt:i4>
      </vt:variant>
      <vt:variant>
        <vt:lpstr>标题</vt:lpstr>
      </vt:variant>
      <vt:variant>
        <vt:i4>20</vt:i4>
      </vt:variant>
    </vt:vector>
  </HeadingPairs>
  <TitlesOfParts>
    <vt:vector size="21" baseType="lpstr">
      <vt:lpstr/>
      <vt:lpstr>    Abstract</vt:lpstr>
      <vt:lpstr>    Introduction</vt:lpstr>
      <vt:lpstr>    Results</vt:lpstr>
      <vt:lpstr>        DNA methylation around HBV integration sites mirrors the hypo-methylation of HCC</vt:lpstr>
      <vt:lpstr>        Hypomethalytion of regions near HBV integration sites effectively detected by a </vt:lpstr>
      <vt:lpstr>        DNA methylation around HBV integration regions enhance HCC prediction</vt:lpstr>
      <vt:lpstr>    Discussion</vt:lpstr>
      <vt:lpstr>    Materials and Methods</vt:lpstr>
      <vt:lpstr>        Sample collection</vt:lpstr>
      <vt:lpstr>        Cell free DNA extraction</vt:lpstr>
      <vt:lpstr>        Whole genome bisulfite sequencing and data processing</vt:lpstr>
      <vt:lpstr>        cfDNA fragment size determination and distribution</vt:lpstr>
      <vt:lpstr>        The enrichment score in each genomic region</vt:lpstr>
      <vt:lpstr>        Identification and annotation of the differentially methylated CpGs (DMCs) and g</vt:lpstr>
      <vt:lpstr>        Calculation of average methylation level within the 5kb of HBV integaration site</vt:lpstr>
      <vt:lpstr>        Randomly re-sampling lower reads from total WGBS data</vt:lpstr>
      <vt:lpstr>        Feature selection based on HBV integration regions</vt:lpstr>
      <vt:lpstr>        Prediction analysis and ROC curves </vt:lpstr>
      <vt:lpstr>    Reference</vt:lpstr>
      <vt:lpstr>    Figure Legends </vt:lpstr>
    </vt:vector>
  </TitlesOfParts>
  <Company/>
  <LinksUpToDate>false</LinksUpToDate>
  <CharactersWithSpaces>81756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zhanghk</dc:creator>
  <cp:lastModifiedBy>DD</cp:lastModifiedBy>
  <cp:revision>2</cp:revision>
  <cp:lastPrinted>2019-12-16T20:19:00Z</cp:lastPrinted>
  <dcterms:created xsi:type="dcterms:W3CDTF">2019-12-18T17:27:00Z</dcterms:created>
  <dcterms:modified xsi:type="dcterms:W3CDTF">2019-12-18T17:27:00Z</dcterms:modified>
</cp:coreProperties>
</file>